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Untitled</w:t>
      </w:r>
      <w:r>
        <w:t xml:space="preserve"> </w:t>
      </w:r>
      <w:r>
        <w:t xml:space="preserve">System</w:t>
      </w:r>
      <w:r>
        <w:t xml:space="preserve"> </w:t>
      </w:r>
      <w:r>
        <w:t xml:space="preserve">(TUS)</w:t>
      </w:r>
    </w:p>
    <w:p>
      <w:pPr>
        <w:pStyle w:val="Author"/>
      </w:pPr>
      <w:r>
        <w:t xml:space="preserve">Andres</w:t>
      </w:r>
      <w:r>
        <w:t xml:space="preserve"> </w:t>
      </w:r>
      <w:r>
        <w:t xml:space="preserve">Zanzani</w:t>
      </w:r>
    </w:p>
    <w:p>
      <w:pPr>
        <w:pStyle w:val="Date"/>
      </w:pPr>
      <w:r>
        <w:br/>
      </w:r>
      <w:r>
        <w:rPr>
          <w:b/>
        </w:rPr>
        <w:t xml:space="preserve">Gauss</w:t>
      </w:r>
      <w:r>
        <w:rPr>
          <w:b/>
        </w:rPr>
        <w:t xml:space="preserve"> </w:t>
      </w:r>
      <w:r>
        <w:rPr>
          <w:b/>
        </w:rPr>
        <w:t xml:space="preserve">Edition</w:t>
      </w:r>
      <w:r>
        <w:t xml:space="preserve"> </w:t>
      </w:r>
      <w:r>
        <w:t xml:space="preserve">v3.0.5</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p>
    <w:p>
      <w:pPr>
        <w:pStyle w:val="BodyText"/>
      </w:pPr>
      <w:r>
        <w:t xml:space="preserve">Mai rinunciare ai tuoi sogni.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Per chi ha già esperienza con i giochi di ruolo: TUS è un rpg ispirato a D20 OGL che usa 3d6 al posto del d20 per una distribuzione normalizzata. E’ un sistema classless dove la magia è freeform ed è ispirata a Ars Magica e Talislanta. Il sistema è basato su prove che possono esplodere (anche il danno) ed un sistema di svantaggi e vantaggi alla Gurps.</w:t>
      </w:r>
    </w:p>
    <w:p>
      <w:pPr>
        <w:pStyle w:val="BodyText"/>
      </w:pPr>
      <w:r>
        <w:t xml:space="preserve">Per tutti gli altri...</w:t>
      </w:r>
    </w:p>
    <w:p>
      <w:pPr>
        <w:pStyle w:val="BodyText"/>
      </w:pPr>
      <w:r>
        <w:t xml:space="preserve">TUS è un gioco di ruolo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allora preparati a creare un personaggio che ti accompagnerà in terribili caverne e oscuri villaggi e fin sulle vette delle montagne più alte. Sarai tu a decidere tutto, dall’aspetto,al nome, alle sue capacità e ciò che possiede. Sarà un pirata rubacuori o un cavaliere timido.. un barbaro delle steppe o uno stregone ? Oro o Gloria ? Onore o Tirannia ? La scelta dipende sempre e solo da te.</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descrizione accurata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forse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In questo libro troverai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è importante che tu abbia una buona conoscenza delle regole base e che, soprattutto, sappia dove cercare cosa quando ti servira’!</w:t>
      </w:r>
    </w:p>
    <w:p>
      <w:pPr>
        <w:pStyle w:val="BodyText"/>
      </w:pPr>
      <w:r>
        <w:t xml:space="preserve">Buona lettura e buon divertimento!</w:t>
      </w:r>
    </w:p>
    <w:p>
      <w:pPr>
        <w:pStyle w:val="BodyText"/>
      </w:pPr>
      <w:r>
        <w:t xml:space="preserve">Nota riguardo ai generi: il TUS il giocatore viene indicato come maschile. Non è una questione di sessismo, semplicemente in italiano la forma neutra (e quindi applicabile a giocatori e giocatrici) è maschile, le giocatrici sanno giocare meglio dei compagni maschi!</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
        </w:rPr>
        <w:t xml:space="preserve">Arrotondamenti</w:t>
      </w:r>
      <w:r>
        <w:t xml:space="preserve">: sempre per difetto se non esplicitato diversamente. Es. 7/2 = 3, 9/4=2.</w:t>
      </w:r>
    </w:p>
    <w:p>
      <w:pPr>
        <w:pStyle w:val="BodyText"/>
      </w:pPr>
      <w:r>
        <w:rPr>
          <w:b/>
        </w:rPr>
        <w:t xml:space="preserve">Abilita’</w:t>
      </w:r>
      <w:r>
        <w:t xml:space="preserve">: sono le capacità particolari che il personaggio ha imparato ad usare. Sono spesso al limite del magico, permettono azioni particolari ed anche di sovvertire le regole. Sono rare e si prendono ai passaggi di livello.</w:t>
      </w:r>
    </w:p>
    <w:p>
      <w:pPr>
        <w:pStyle w:val="BodyText"/>
      </w:pPr>
      <w:r>
        <w:rPr>
          <w:b/>
        </w:rPr>
        <w:t xml:space="preserve">Azione</w:t>
      </w:r>
      <w:r>
        <w:t xml:space="preserve">: è ciò che si fa in un intervallo di tempo. Ogni cosa che viene fatta dal personaggio si misura in Azioni. Combattere, lanciare Essenze, scassinare, bere pozioni, lo spostarsi... in ogni round si possono fare 3 Azioni.</w:t>
      </w:r>
    </w:p>
    <w:p>
      <w:pPr>
        <w:pStyle w:val="BodyText"/>
      </w:pPr>
      <w:r>
        <w:rPr>
          <w:b/>
        </w:rPr>
        <w:t xml:space="preserve">Bonus</w:t>
      </w:r>
      <w:r>
        <w:t xml:space="preserve">: qualsiasi modifica dovuta a fattori esterni, ambientali, magici, di circostanza o che decida il Narratore è un bonus o malus da applicare al tiro di dado o difficoltà nella prova. Se ci sono più bonus dello stesso tipo si tiene solo il valore maggiore.</w:t>
      </w:r>
    </w:p>
    <w:p>
      <w:pPr>
        <w:pStyle w:val="BodyText"/>
      </w:pPr>
      <w:r>
        <w:rPr>
          <w:b/>
        </w:rPr>
        <w:t xml:space="preserve">Classe</w:t>
      </w:r>
      <w:r>
        <w:t xml:space="preserve">: In TUS non ci sono classi. Ogni personaggio è costruito in base a ciò che sa fare. Quindi non troverete la parola Classe nel manuale.</w:t>
      </w:r>
    </w:p>
    <w:p>
      <w:pPr>
        <w:pStyle w:val="BodyText"/>
      </w:pPr>
      <w:r>
        <w:rPr>
          <w:b/>
        </w:rPr>
        <w:t xml:space="preserve">Check/Prova</w:t>
      </w:r>
      <w:r>
        <w:t xml:space="preserve">: un check (o prova) è il tiro di 3d6 più un punteggio indicato dalla Caratteristica e Competenza coinvolta.</w:t>
      </w:r>
    </w:p>
    <w:p>
      <w:pPr>
        <w:pStyle w:val="BodyText"/>
      </w:pPr>
      <w:r>
        <w:rPr>
          <w:b/>
        </w:rPr>
        <w:t xml:space="preserve">Prova di Concentrazione</w:t>
      </w:r>
      <w:r>
        <w:t xml:space="preserve">: quando un incantatore vuole usare una Essenza ma è disturbato, attaccato, ferito o comunque distratto durante il lancio deve effettuare una prova di concentrazione per capire se riesce a lanciare la magia.</w:t>
      </w:r>
      <w:r>
        <w:t xml:space="preserve"> </w:t>
      </w:r>
      <w:r>
        <w:t xml:space="preserve">Se e’ una distrazione allora la prova di magia questa deve riuscire di almeno 15.</w:t>
      </w:r>
      <w:r>
        <w:t xml:space="preserve"> </w:t>
      </w:r>
      <w:r>
        <w:t xml:space="preserve">Se il mago e’ colpito prima di lanciare una Essenza la prova stessa deve riuscire almeno 10 + danno subito altrimenti l’incantesimo non riesce.</w:t>
      </w:r>
    </w:p>
    <w:p>
      <w:pPr>
        <w:pStyle w:val="BodyText"/>
      </w:pPr>
      <w:r>
        <w:rPr>
          <w:b/>
        </w:rPr>
        <w:t xml:space="preserve">Classe di Difficoltà (DC)</w:t>
      </w:r>
      <w:r>
        <w:t xml:space="preserve">: indica quanto è difficile riuscire in una prova. può essere usato per verificare le competenze (nuotare..) come le conoscenze (veleni..). Indica nelle magie la difficoltà a resistere ad una magia. Indica a che valore arrivare per superare e riuscire nel nella prova.</w:t>
      </w:r>
    </w:p>
    <w:p>
      <w:pPr>
        <w:pStyle w:val="BodyText"/>
      </w:pPr>
      <w:r>
        <w:rPr>
          <w:b/>
        </w:rPr>
        <w:t xml:space="preserve">Competenza</w:t>
      </w:r>
      <w:r>
        <w:t xml:space="preserve"> </w:t>
      </w:r>
      <w:r>
        <w:t xml:space="preserve">(skill): la competenza indica il grado di conoscenza di una singola capacità. Possa essere lo studio di una lingua, l’arrampicarsi, il notare piccole cose.</w:t>
      </w:r>
    </w:p>
    <w:p>
      <w:pPr>
        <w:pStyle w:val="BodyText"/>
      </w:pPr>
      <w:r>
        <w:rPr>
          <w:b/>
        </w:rPr>
        <w:t xml:space="preserve">Competenza con le Armi (da mischia o distanza) (CA):</w:t>
      </w:r>
      <w:r>
        <w:t xml:space="preserve"> </w:t>
      </w:r>
      <w:r>
        <w:t xml:space="preserve">è la tua capacità di saper colpire l’avversario con armi da mischia (spade, mazze..) o da tiro/distanza (pugnali da lancio, archi, balestre..)</w:t>
      </w:r>
    </w:p>
    <w:p>
      <w:pPr>
        <w:pStyle w:val="BodyText"/>
      </w:pPr>
      <w:r>
        <w:rPr>
          <w:b/>
        </w:rPr>
        <w:t xml:space="preserve">Competenza Magica (CM):</w:t>
      </w:r>
      <w:r>
        <w:t xml:space="preserve"> </w:t>
      </w:r>
      <w:r>
        <w:t xml:space="preserve">è la tua capacità di attingere dalle Essenze, più è alto questo valore più le tue magie saranno efficaci.</w:t>
      </w:r>
    </w:p>
    <w:p>
      <w:pPr>
        <w:pStyle w:val="BodyText"/>
      </w:pPr>
      <w:r>
        <w:rPr>
          <w:b/>
        </w:rPr>
        <w:t xml:space="preserve">Creatura</w:t>
      </w:r>
      <w:r>
        <w:t xml:space="preserve">: qualsiasi essere presente e partecipante nell’avventura viene identificata come creatura.</w:t>
      </w:r>
    </w:p>
    <w:p>
      <w:pPr>
        <w:pStyle w:val="BodyText"/>
      </w:pPr>
      <w:r>
        <w:rPr>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
        </w:rPr>
        <w:t xml:space="preserve">Difesa:</w:t>
      </w:r>
      <w:r>
        <w:t xml:space="preserve"> </w:t>
      </w:r>
      <w:r>
        <w:t xml:space="preserve">per Difesa si intende il valore totale ottenuto da 10 + Scudo + Armatura + Agilità + vari ed eventuali bonus.</w:t>
      </w:r>
    </w:p>
    <w:p>
      <w:pPr>
        <w:pStyle w:val="BodyText"/>
      </w:pPr>
      <w:r>
        <w:rPr>
          <w:b/>
        </w:rPr>
        <w:t xml:space="preserve">+1d6 oppure -1d6</w:t>
      </w:r>
      <w:r>
        <w:t xml:space="preserve">: è un bonus o malus ad una prova. Aggiungi o sottrai un tiro di dado a 6 alla prova, oppure un +4/-4</w:t>
      </w:r>
    </w:p>
    <w:p>
      <w:pPr>
        <w:pStyle w:val="BodyText"/>
      </w:pPr>
      <w:r>
        <w:rPr>
          <w:b/>
        </w:rPr>
        <w:t xml:space="preserve">Distanza</w:t>
      </w:r>
      <w:r>
        <w:t xml:space="preserve">: la distanza, per quando riguarda il combattimento è misurato in quadretti da 1 metro.</w:t>
      </w:r>
    </w:p>
    <w:p>
      <w:pPr>
        <w:pStyle w:val="BodyText"/>
      </w:pPr>
      <w:r>
        <w:rPr>
          <w:b/>
        </w:rPr>
        <w:t xml:space="preserve">Devoto</w:t>
      </w:r>
      <w:r>
        <w:t xml:space="preserve">: un usufruitore di Essenze che si e’ legato ad un Patrono e’ ha almeno 3 tratti in comune.</w:t>
      </w:r>
      <w:r>
        <w:t xml:space="preserve"> </w:t>
      </w:r>
      <w:r>
        <w:t xml:space="preserve">Puo’ scegliere le Essenze del suo Patrono con i vantaggi e svantaggi che concedono. Vedi anche Seguace</w:t>
      </w:r>
    </w:p>
    <w:p>
      <w:pPr>
        <w:pStyle w:val="BodyText"/>
      </w:pPr>
      <w:r>
        <w:rPr>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il risultato e ritirato il dado. Il risultato del nuovo tiro va anche lui sommato e se si fa un 6 nuovamente si somma e si continua a ritirare finché si continua a fare 6.</w:t>
      </w:r>
    </w:p>
    <w:p>
      <w:pPr>
        <w:pStyle w:val="BodyText"/>
      </w:pPr>
      <w:r>
        <w:rPr>
          <w:b/>
        </w:rPr>
        <w:t xml:space="preserve">Essenza:</w:t>
      </w:r>
      <w:r>
        <w:t xml:space="preserve"> </w:t>
      </w:r>
      <w:r>
        <w:t xml:space="preserve">indica un potere magico, una magia o incantesimo. Le Essenze si suddividono in varie tipologie che governano aspetti diversi della magia.</w:t>
      </w:r>
    </w:p>
    <w:p>
      <w:pPr>
        <w:pStyle w:val="BodyText"/>
      </w:pPr>
      <w:r>
        <w:rPr>
          <w:b/>
        </w:rPr>
        <w:t xml:space="preserve">Iniziativa</w:t>
      </w:r>
      <w:r>
        <w:t xml:space="preserve">: è una prova di Agilità oppure Intelletto. Stabilisce l’ordine delle azioni in combattimento. Chi ha il punteggio più alto agisce per primo.</w:t>
      </w:r>
    </w:p>
    <w:p>
      <w:pPr>
        <w:pStyle w:val="BodyText"/>
      </w:pPr>
      <w:r>
        <w:rPr>
          <w:b/>
        </w:rPr>
        <w:t xml:space="preserve">Livello</w:t>
      </w:r>
      <w:r>
        <w:t xml:space="preserve">: il livello indica la competenza e potere raggiunto dal personaggio. Può indicare quando è forte il nemico/personaggio.</w:t>
      </w:r>
    </w:p>
    <w:p>
      <w:pPr>
        <w:pStyle w:val="BodyText"/>
      </w:pPr>
      <w:r>
        <w:rPr>
          <w:b/>
        </w:rPr>
        <w:t xml:space="preserve">LP</w:t>
      </w:r>
      <w:r>
        <w:t xml:space="preserve">: Livello Potere indica a che forza si manifesta una Essenza, possa essere tramite un oggetto o tramite un potere magico di un mostro.</w:t>
      </w:r>
    </w:p>
    <w:p>
      <w:pPr>
        <w:pStyle w:val="BodyText"/>
      </w:pPr>
      <w:r>
        <w:rPr>
          <w:b/>
        </w:rPr>
        <w:t xml:space="preserve">Incantatore:</w:t>
      </w:r>
      <w:r>
        <w:t xml:space="preserve"> </w:t>
      </w:r>
      <w:r>
        <w:t xml:space="preserve">indica un qualsiasi usufruitore di magia/Essenze a qualsiasi titolo.</w:t>
      </w:r>
    </w:p>
    <w:p>
      <w:pPr>
        <w:pStyle w:val="BodyText"/>
      </w:pPr>
      <w:r>
        <w:rPr>
          <w:b/>
        </w:rPr>
        <w:t xml:space="preserve">Mischia</w:t>
      </w:r>
      <w:r>
        <w:t xml:space="preserve">: con mischia si intende il combattimento di contatto,spada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
        </w:rPr>
        <w:t xml:space="preserve">Narratore:</w:t>
      </w:r>
      <w:r>
        <w:t xml:space="preserve"> </w:t>
      </w:r>
      <w:r>
        <w:t xml:space="preserve">il Narratore è la persona che conduce l’avventura, stabilisce le regole e controlla gli elementi della storia. Il dovere di ogni Narratore è fare divertire ed essere corretto.</w:t>
      </w:r>
    </w:p>
    <w:p>
      <w:pPr>
        <w:pStyle w:val="BodyText"/>
      </w:pPr>
      <w:r>
        <w:rPr>
          <w:b/>
        </w:rPr>
        <w:t xml:space="preserve">Patrono</w:t>
      </w:r>
      <w:r>
        <w:t xml:space="preserve">: o divinità. Il Patrono è un essere superiore che può concedere poteri e garantire vantaggi. Il Patrono concede l’uso delle Essenze.</w:t>
      </w:r>
    </w:p>
    <w:p>
      <w:pPr>
        <w:pStyle w:val="BodyText"/>
      </w:pPr>
      <w:r>
        <w:rPr>
          <w:b/>
        </w:rPr>
        <w:t xml:space="preserve">Penalita’</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
        </w:rPr>
        <w:t xml:space="preserve">PG, Personaggio</w:t>
      </w:r>
      <w:r>
        <w:t xml:space="preserve">: è la creatura che viene guidata, gestita, ruolata dal giocatore.</w:t>
      </w:r>
    </w:p>
    <w:p>
      <w:pPr>
        <w:pStyle w:val="BodyText"/>
      </w:pPr>
      <w:r>
        <w:rPr>
          <w:b/>
        </w:rPr>
        <w:t xml:space="preserve">PNG</w:t>
      </w:r>
      <w:r>
        <w:t xml:space="preserve">: personaggio non giocante. Sono personaggi particolari, importanti o meno che il Narratore tiene per condurre l’avventura.</w:t>
      </w:r>
    </w:p>
    <w:p>
      <w:pPr>
        <w:pStyle w:val="BodyText"/>
      </w:pPr>
      <w:r>
        <w:rPr>
          <w:b/>
        </w:rPr>
        <w:t xml:space="preserve">Punti Esperienza</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
        </w:rPr>
        <w:t xml:space="preserve">Punteggi caratteristica</w:t>
      </w:r>
      <w:r>
        <w:t xml:space="preserve">: abbreviati anche in caratteristica o statistiche. Ogni personaggio ha 5 Caratteristiche: Potenza (POT), Agilità (AGI), Intelletto (INT), Volontà (VOL) e Magnetismo (MAG). Più è alto il valore maggiore è la valenza o capacità del personaggio in quello specifico ambito.</w:t>
      </w:r>
    </w:p>
    <w:p>
      <w:pPr>
        <w:pStyle w:val="BodyText"/>
      </w:pPr>
      <w:r>
        <w:rPr>
          <w:b/>
        </w:rPr>
        <w:t xml:space="preserve">Punti Fato</w:t>
      </w:r>
      <w:r>
        <w:t xml:space="preserve">: o Fortuna del Principiante sono dei punti a disposizione che il giocatore puo’ trasformare in d6 da aggiungere ai Tiri Salvezza o Tiri per Colpire o Tiri Competenze. Vengono chiamati Fortuna dei Principianti perche’ il loro numero e’ diminuisce all’aumentare di livello.</w:t>
      </w:r>
    </w:p>
    <w:p>
      <w:pPr>
        <w:pStyle w:val="BodyText"/>
      </w:pPr>
      <w:r>
        <w:rPr>
          <w:b/>
        </w:rPr>
        <w:t xml:space="preserve">Punti ferita (PF)</w:t>
      </w:r>
      <w:r>
        <w:t xml:space="preserve">: indicano l’energia vitale della creatura. Finche’ la creatura ha 1 punto ferita combattera’ al suo meglio , senza problemi (certo.. potrebbe anche decidere di scappare piuttosto che morire..).</w:t>
      </w:r>
      <w:r>
        <w:t xml:space="preserve"> </w:t>
      </w:r>
      <w:r>
        <w:t xml:space="preserve">Ad ogni passaggio di livello si guadagna un certo numero di punti ferita, stabilito da certe regole. Ogni ferita si sottrae da questa somma di energie e quando si raggiungono gli 0 (zero) punti ferita si sviene, incapaci di agire. Se si viene ulteriormente feriti o comunque i propri punti ferita scendono fino 10+valore triplo della Potenza allora si e’ morti.</w:t>
      </w:r>
    </w:p>
    <w:p>
      <w:pPr>
        <w:pStyle w:val="BodyText"/>
      </w:pPr>
      <w:r>
        <w:rPr>
          <w:b/>
        </w:rPr>
        <w:t xml:space="preserve">Resistenza alla Magia (RM)</w:t>
      </w:r>
      <w:r>
        <w:t xml:space="preserve">: Una creatura potrebbe avere una naturale resistenza alle Essenze, in ogni forma si presenti. Ogni qual volta la creature è influenzata direttamente da una Essenza deve effettuare una prova di RM, ovvero tirare 3d6 sommare il valore di RM e se è superiore alla prova di magia effettuata dall’incantatore l’Essenza non ha effetto.</w:t>
      </w:r>
    </w:p>
    <w:p>
      <w:pPr>
        <w:pStyle w:val="BodyText"/>
      </w:pPr>
      <w:r>
        <w:rPr>
          <w:b/>
        </w:rPr>
        <w:t xml:space="preserve">Riduzione del Danno (DR)</w:t>
      </w:r>
      <w:r>
        <w:t xml:space="preserve">: alcune creature hanno una resistenza innata al danno e ferite. Questa resistenza si denota come DR.</w:t>
      </w:r>
      <w:r>
        <w:t xml:space="preserve"> </w:t>
      </w:r>
      <w:r>
        <w:t xml:space="preserve">E’ solitamente indicata come Valore/Particolare, dove il valore indica quanto si e’ resistenti e il Particolare indica da che cosa si e’ danneggiati. Es</w:t>
      </w:r>
      <w:r>
        <w:t xml:space="preserve"> </w:t>
      </w:r>
      <w:r>
        <w:t xml:space="preserve">“</w:t>
      </w:r>
      <w:r>
        <w:t xml:space="preserve">10/cold iron</w:t>
      </w:r>
      <w:r>
        <w:t xml:space="preserve">”</w:t>
      </w:r>
      <w:r>
        <w:t xml:space="preserve"> </w:t>
      </w:r>
      <w:r>
        <w:t xml:space="preserve">indica che si ha una resistenza a tutti i danni di 10 tranne quelli causati da ferro freddo.</w:t>
      </w:r>
      <w:r>
        <w:t xml:space="preserve"> </w:t>
      </w:r>
      <w:r>
        <w:t xml:space="preserve">Se il particolare e’ indicato da un trattino</w:t>
      </w:r>
      <w:r>
        <w:t xml:space="preserve"> </w:t>
      </w:r>
      <w:r>
        <w:t xml:space="preserve">“</w:t>
      </w:r>
      <w:r>
        <w:t xml:space="preserve">-</w:t>
      </w:r>
      <w:r>
        <w:t xml:space="preserve">”</w:t>
      </w:r>
      <w:r>
        <w:t xml:space="preserve"> </w:t>
      </w:r>
      <w:r>
        <w:t xml:space="preserve">allora questa resistenza non e’ oltrepassabile e si applica a tutti i tipi di danno.</w:t>
      </w:r>
    </w:p>
    <w:p>
      <w:pPr>
        <w:pStyle w:val="BodyText"/>
      </w:pPr>
      <w:r>
        <w:rPr>
          <w:b/>
        </w:rPr>
        <w:t xml:space="preserve">Resistenza al Danno (RD)</w:t>
      </w:r>
      <w:r>
        <w:t xml:space="preserve"> </w:t>
      </w:r>
      <w:r>
        <w:t xml:space="preserve">: una creatura potrebbe avere una resistenza ad una tipologia di danno. In questo caso si considera che dimezzi automaticamente il danno subito.</w:t>
      </w:r>
      <w:r>
        <w:t xml:space="preserve"> </w:t>
      </w:r>
      <w:r>
        <w:t xml:space="preserve">In caso di Essenza se il TS riesce il danno è ridotto a 0.</w:t>
      </w:r>
    </w:p>
    <w:p>
      <w:pPr>
        <w:pStyle w:val="BodyText"/>
      </w:pPr>
      <w:r>
        <w:rPr>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
        </w:rPr>
        <w:t xml:space="preserve">Sucesso Critico/Fallimento Critico</w:t>
      </w:r>
      <w:r>
        <w:t xml:space="preserve"> </w:t>
      </w:r>
      <w:r>
        <w:t xml:space="preserve">: nel caso in cui il giocatore passi la prova di un ampio magine otterrà benefici ( o malus). Controllate nelle competenze e nella magia.</w:t>
      </w:r>
    </w:p>
    <w:p>
      <w:pPr>
        <w:pStyle w:val="BodyText"/>
      </w:pPr>
      <w:r>
        <w:rPr>
          <w:b/>
        </w:rPr>
        <w:t xml:space="preserve">Tiro per colpire</w:t>
      </w:r>
      <w:r>
        <w:t xml:space="preserve">: è una prova di CA (Competenza Armi) contro Difesa (armatura + scudo + abilità + magia...). Il Tiro per Colpire può essere da mischia (ovvero per le creature prossime alla tua arma, a distanza di mischia) oppure da distanza (per archi, balestre, ma anche pugnali..).. Leggi bene il capitolo del combattimento.</w:t>
      </w:r>
    </w:p>
    <w:p>
      <w:pPr>
        <w:pStyle w:val="BodyText"/>
      </w:pPr>
      <w:r>
        <w:rPr>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Tiro Salvezza riguardano i riflessi e lo schivare (Agilità), resistere a veleni/malattie o cambiamenti del corpo (Potenza) oppure per resistere ad attacchi mentali ed effetti che agiscano sull’arbitrio (Volonta’).</w:t>
      </w:r>
    </w:p>
    <w:p>
      <w:pPr>
        <w:pStyle w:val="BodyText"/>
      </w:pPr>
      <w:r>
        <w:rPr>
          <w:b/>
        </w:rPr>
        <w:t xml:space="preserve">Tratto</w:t>
      </w:r>
      <w:r>
        <w:t xml:space="preserve">: indica una componente del carattere. Ogni personaggio sceglie 4 tratti per comporre e costruire la sua personalità.</w:t>
      </w:r>
    </w:p>
    <w:p>
      <w:pPr>
        <w:pStyle w:val="BodyText"/>
      </w:pPr>
      <w:r>
        <w:rPr>
          <w:b/>
        </w:rPr>
        <w:t xml:space="preserve">Turno</w:t>
      </w:r>
      <w:r>
        <w:t xml:space="preserve">: sono 10 minuti, ovvero 100 round</w:t>
      </w:r>
    </w:p>
    <w:p>
      <w:pPr>
        <w:pStyle w:val="BodyText"/>
      </w:pPr>
      <w:r>
        <w:rPr>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9"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specie più forte o la più intelligente a sopravvivere, ma quella che si adatta meglio al cambiamento.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per crearne di nuove solo perche’ quelli usano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
        </w:rPr>
        <w:t xml:space="preserve">Modificatori razziali:</w:t>
      </w:r>
      <w:r>
        <w:t xml:space="preserve"> </w:t>
      </w:r>
      <w:r>
        <w:t xml:space="preserve">+1 ad una caratteristica a piacere</w:t>
      </w:r>
    </w:p>
    <w:p>
      <w:pPr>
        <w:pStyle w:val="BodyText"/>
      </w:pPr>
      <w:r>
        <w:rPr>
          <w:b/>
        </w:rPr>
        <w:t xml:space="preserve">Caratteristiche fisiche</w:t>
      </w:r>
      <w:r>
        <w:t xml:space="preserve">: altezza 150-185 cm, 50-130 kg, aspettativa di vita 70 anni</w:t>
      </w:r>
    </w:p>
    <w:p>
      <w:pPr>
        <w:pStyle w:val="BodyText"/>
      </w:pPr>
      <w:r>
        <w:rPr>
          <w:b/>
        </w:rPr>
        <w:t xml:space="preserve">Dimensioni:</w:t>
      </w:r>
      <w:r>
        <w:t xml:space="preserve"> </w:t>
      </w:r>
      <w:r>
        <w:t xml:space="preserve">Medie</w:t>
      </w:r>
    </w:p>
    <w:p>
      <w:pPr>
        <w:pStyle w:val="BodyText"/>
      </w:pPr>
      <w:r>
        <w:rPr>
          <w:b/>
        </w:rPr>
        <w:t xml:space="preserve">Velocita’</w:t>
      </w:r>
      <w:r>
        <w:t xml:space="preserve">: 9m</w:t>
      </w:r>
    </w:p>
    <w:p>
      <w:pPr>
        <w:pStyle w:val="BodyText"/>
      </w:pPr>
      <w:r>
        <w:rPr>
          <w:b/>
        </w:rPr>
        <w:t xml:space="preserve">Linguaggi</w:t>
      </w:r>
      <w:r>
        <w:t xml:space="preserve">: Comune</w:t>
      </w:r>
    </w:p>
    <w:p>
      <w:pPr>
        <w:pStyle w:val="BodyText"/>
      </w:pPr>
      <w:r>
        <w:rPr>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diventare insofferenti, ad essere infastiditi dagli altri.</w:t>
      </w:r>
      <w:r>
        <w:t xml:space="preserve"> </w:t>
      </w:r>
      <w:r>
        <w:t xml:space="preserve">Sono diventati progressivamente xenofobi ed hanno incominciato a stravolgere l’impianto originale del loro mandato.</w:t>
      </w:r>
    </w:p>
    <w:p>
      <w:pPr>
        <w:pStyle w:val="BodyText"/>
      </w:pPr>
      <w:r>
        <w:t xml:space="preserve">Se erano stati creati come guida etica, morale e culturale di tutto il creato adesso molte fazioni vedono come necessaria una pulizia etnica per portare a compimento la purezza originaria del piano divino.</w:t>
      </w:r>
    </w:p>
    <w:p>
      <w:pPr>
        <w:pStyle w:val="BodyText"/>
      </w:pPr>
      <w:r>
        <w:t xml:space="preserve">Molti hanno preso a conquistare, soggiogare e sterminare le razze inferiori.. qualsiasi creatura che non sia elfica, un una spirale di violenza ed espansione senza eguali.</w:t>
      </w:r>
    </w:p>
    <w:p>
      <w:pPr>
        <w:pStyle w:val="BodyText"/>
      </w:pPr>
      <w:r>
        <w:t xml:space="preserve">Altri hanno preso a ritirarsi sempre più lontano, sempre più all’interno del loro regno, rimanendo custodi solitari della purezza del creato.</w:t>
      </w:r>
    </w:p>
    <w:p>
      <w:pPr>
        <w:pStyle w:val="BodyText"/>
      </w:pPr>
      <w:r>
        <w:t xml:space="preserve">Gli elfi hanno rappresentato l’idea originale del creato e questo spesso li ha portati ad essere più affini agli gli dei originari e con Kyriel che con le successive divinità.</w:t>
      </w:r>
    </w:p>
    <w:p>
      <w:pPr>
        <w:pStyle w:val="BodyText"/>
      </w:pPr>
      <w:r>
        <w:t xml:space="preserve">Gli elfi sono generalmente più alti e snelli degli umani. Gli occhi sono sempre grigi, con riflessi metallici, le gambe agili.</w:t>
      </w:r>
    </w:p>
    <w:p>
      <w:pPr>
        <w:pStyle w:val="BodyText"/>
      </w:pPr>
      <w:r>
        <w:t xml:space="preserve">Gli elfi apprezzano la parola scritta e la magia. Sono una razza istintiva, guidata da mente acuta e sensi eccellenti, da passione e amore per le scoperte e conoscenze.</w:t>
      </w:r>
    </w:p>
    <w:p>
      <w:pPr>
        <w:pStyle w:val="BodyText"/>
      </w:pPr>
      <w:r>
        <w:t xml:space="preserve">Gli piace la ricerca magica ma spesso questa è più frutto di ispirazione che scrupolosi studi. La magia è funzionale ed artistica fondendosi in una vera arte simile al canto ed alla poesia, al ballo se non alla pittura.</w:t>
      </w:r>
      <w:r>
        <w:t xml:space="preserve"> </w:t>
      </w:r>
      <w:r>
        <w:t xml:space="preserve">La magia è arte e amore per il mondo elfico.</w:t>
      </w:r>
    </w:p>
    <w:p>
      <w:pPr>
        <w:pStyle w:val="BodyText"/>
      </w:pPr>
      <w:r>
        <w:rPr>
          <w:b/>
        </w:rPr>
        <w:t xml:space="preserve">Modificatori razziali:</w:t>
      </w:r>
      <w:r>
        <w:t xml:space="preserve"> </w:t>
      </w:r>
      <w:r>
        <w:t xml:space="preserve">+1 Intelletto, +1 Agilità, -1 Potenza</w:t>
      </w:r>
    </w:p>
    <w:p>
      <w:pPr>
        <w:pStyle w:val="BodyText"/>
      </w:pPr>
      <w:r>
        <w:rPr>
          <w:b/>
        </w:rPr>
        <w:t xml:space="preserve">Caratteristiche fisiche</w:t>
      </w:r>
      <w:r>
        <w:t xml:space="preserve">: altezza 165-195 cm, 50-110 kg, aspettativa</w:t>
      </w:r>
      <w:r>
        <w:t xml:space="preserve"> </w:t>
      </w:r>
      <w:r>
        <w:t xml:space="preserve">di vita 1000+ anni</w:t>
      </w:r>
    </w:p>
    <w:p>
      <w:pPr>
        <w:pStyle w:val="BodyText"/>
      </w:pPr>
      <w:r>
        <w:rPr>
          <w:b/>
        </w:rPr>
        <w:t xml:space="preserve">Dimensioni:</w:t>
      </w:r>
      <w:r>
        <w:t xml:space="preserve"> </w:t>
      </w:r>
      <w:r>
        <w:t xml:space="preserve">Medie</w:t>
      </w:r>
    </w:p>
    <w:p>
      <w:pPr>
        <w:pStyle w:val="BodyText"/>
      </w:pPr>
      <w:r>
        <w:rPr>
          <w:b/>
        </w:rPr>
        <w:t xml:space="preserve">Velocita’</w:t>
      </w:r>
      <w:r>
        <w:t xml:space="preserve">: 9m</w:t>
      </w:r>
    </w:p>
    <w:p>
      <w:pPr>
        <w:pStyle w:val="BodyText"/>
      </w:pPr>
      <w:r>
        <w:rPr>
          <w:b/>
        </w:rPr>
        <w:t xml:space="preserve">Linguaggi</w:t>
      </w:r>
      <w:r>
        <w:t xml:space="preserve">: Elfico</w:t>
      </w:r>
    </w:p>
    <w:p>
      <w:pPr>
        <w:pStyle w:val="BodyText"/>
      </w:pPr>
      <w:r>
        <w:rPr>
          <w:b/>
        </w:rPr>
        <w:t xml:space="preserve">Vantaggio</w:t>
      </w:r>
      <w:r>
        <w:t xml:space="preserve"> </w:t>
      </w:r>
      <w:r>
        <w:t xml:space="preserve">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il dettato della Creazione e quindi si sentono il compito, l’onere e l’onore di forgiare il creato e nel creato la bellezza e la maestosità di Erondil.</w:t>
      </w:r>
    </w:p>
    <w:p>
      <w:pPr>
        <w:pStyle w:val="BodyText"/>
      </w:pPr>
      <w:r>
        <w:rPr>
          <w:b/>
        </w:rPr>
        <w:t xml:space="preserve">Modificatori razziali:</w:t>
      </w:r>
      <w:r>
        <w:t xml:space="preserve"> </w:t>
      </w:r>
      <w:r>
        <w:t xml:space="preserve">+1 Potenza, +1 Volontà, -1 Magnetismo</w:t>
      </w:r>
    </w:p>
    <w:p>
      <w:pPr>
        <w:pStyle w:val="BodyText"/>
      </w:pPr>
      <w:r>
        <w:rPr>
          <w:b/>
        </w:rPr>
        <w:t xml:space="preserve">Caratteristiche fisiche</w:t>
      </w:r>
      <w:r>
        <w:t xml:space="preserve">: altezza 100-140 cm, 45-90 kg, aspettativa</w:t>
      </w:r>
      <w:r>
        <w:t xml:space="preserve"> </w:t>
      </w:r>
      <w:r>
        <w:t xml:space="preserve">di vita 450 anni</w:t>
      </w:r>
    </w:p>
    <w:p>
      <w:pPr>
        <w:pStyle w:val="BodyText"/>
      </w:pPr>
      <w:r>
        <w:rPr>
          <w:b/>
        </w:rPr>
        <w:t xml:space="preserve">Dimensioni:</w:t>
      </w:r>
      <w:r>
        <w:t xml:space="preserve"> </w:t>
      </w:r>
      <w:r>
        <w:t xml:space="preserve">Medie</w:t>
      </w:r>
    </w:p>
    <w:p>
      <w:pPr>
        <w:pStyle w:val="BodyText"/>
      </w:pPr>
      <w:r>
        <w:rPr>
          <w:b/>
        </w:rPr>
        <w:t xml:space="preserve">Velocita’</w:t>
      </w:r>
      <w:r>
        <w:t xml:space="preserve">: 6m</w:t>
      </w:r>
    </w:p>
    <w:p>
      <w:pPr>
        <w:pStyle w:val="BodyText"/>
      </w:pPr>
      <w:r>
        <w:rPr>
          <w:b/>
        </w:rPr>
        <w:t xml:space="preserve">Linguaggi</w:t>
      </w:r>
      <w:r>
        <w:t xml:space="preserve">: Nanico</w:t>
      </w:r>
    </w:p>
    <w:p>
      <w:pPr>
        <w:pStyle w:val="BodyText"/>
      </w:pPr>
      <w:r>
        <w:rPr>
          <w:b/>
        </w:rPr>
        <w:t xml:space="preserve">Speciale:</w:t>
      </w:r>
      <w:r>
        <w:t xml:space="preserve"> </w:t>
      </w:r>
      <w:r>
        <w:t xml:space="preserve">Professione: Architetto o Fabbro ha un +1</w:t>
      </w:r>
    </w:p>
    <w:p>
      <w:pPr>
        <w:pStyle w:val="BodyText"/>
      </w:pPr>
      <w:r>
        <w:rPr>
          <w:b/>
        </w:rPr>
        <w:t xml:space="preserve">Vantaggio</w:t>
      </w:r>
      <w:r>
        <w:t xml:space="preserve"> </w:t>
      </w:r>
      <w:r>
        <w:t xml:space="preserve">visione crepuscolare di 18 metri</w:t>
      </w:r>
    </w:p>
    <w:p>
      <w:pPr>
        <w:pStyle w:val="BodyText"/>
      </w:pPr>
      <w:r>
        <w:rPr>
          <w:b/>
        </w:rPr>
        <w:t xml:space="preserve">Svantaggio:</w:t>
      </w:r>
      <w:r>
        <w:t xml:space="preserve"> </w:t>
      </w:r>
      <w:r>
        <w:t xml:space="preserve">Pessimo carattere</w:t>
      </w:r>
    </w:p>
    <w:bookmarkEnd w:id="27"/>
    <w:bookmarkStart w:id="29" w:name="mezzelfo"/>
    <w:p>
      <w:pPr>
        <w:pStyle w:val="Heading2"/>
      </w:pPr>
      <w:r>
        <w:t xml:space="preserve">Mezzelfo</w:t>
      </w:r>
    </w:p>
    <w:p>
      <w:pPr>
        <w:pStyle w:val="FirstParagraph"/>
      </w:pPr>
      <w:bookmarkStart w:id="28" w:name="mezzelfo"/>
      <w:r>
        <w:t xml:space="preserve">[mezzelfo]</w:t>
      </w:r>
      <w:bookmarkEnd w:id="28"/>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 sempre con riflessi metallici.</w:t>
      </w:r>
    </w:p>
    <w:p>
      <w:pPr>
        <w:pStyle w:val="BodyText"/>
      </w:pPr>
      <w:r>
        <w:t xml:space="preserve">I mezzelfi comprendono la solitudine e sanno che il carattere spesso è più un prodotto dell’esperienza di vita che della razza di appartenenza.</w:t>
      </w:r>
    </w:p>
    <w:p>
      <w:pPr>
        <w:pStyle w:val="BodyText"/>
      </w:pPr>
      <w:r>
        <w:rPr>
          <w:b/>
        </w:rPr>
        <w:t xml:space="preserve">Modificatori razziali:</w:t>
      </w:r>
      <w:r>
        <w:t xml:space="preserve"> </w:t>
      </w:r>
      <w:r>
        <w:t xml:space="preserve">+1 ad una Caratteristica a propria</w:t>
      </w:r>
      <w:r>
        <w:t xml:space="preserve"> </w:t>
      </w:r>
      <w:r>
        <w:t xml:space="preserve">scelta</w:t>
      </w:r>
    </w:p>
    <w:p>
      <w:pPr>
        <w:pStyle w:val="BodyText"/>
      </w:pPr>
      <w:r>
        <w:rPr>
          <w:b/>
        </w:rPr>
        <w:t xml:space="preserve">Caratteristiche fisiche</w:t>
      </w:r>
      <w:r>
        <w:t xml:space="preserve">: altezza 160-185 cm, 50-100 kg, aspettativa di vita 210 anni</w:t>
      </w:r>
    </w:p>
    <w:p>
      <w:pPr>
        <w:pStyle w:val="BodyText"/>
      </w:pPr>
      <w:r>
        <w:rPr>
          <w:b/>
        </w:rPr>
        <w:t xml:space="preserve">Dimensioni:</w:t>
      </w:r>
      <w:r>
        <w:t xml:space="preserve"> </w:t>
      </w:r>
      <w:r>
        <w:t xml:space="preserve">Medie</w:t>
      </w:r>
    </w:p>
    <w:p>
      <w:pPr>
        <w:pStyle w:val="BodyText"/>
      </w:pPr>
      <w:r>
        <w:rPr>
          <w:b/>
        </w:rPr>
        <w:t xml:space="preserve">Velocita’</w:t>
      </w:r>
      <w:r>
        <w:t xml:space="preserve">: 9m</w:t>
      </w:r>
    </w:p>
    <w:p>
      <w:pPr>
        <w:pStyle w:val="BodyText"/>
      </w:pPr>
      <w:r>
        <w:rPr>
          <w:b/>
        </w:rPr>
        <w:t xml:space="preserve">Linguaggi</w:t>
      </w:r>
      <w:r>
        <w:t xml:space="preserve">: Comune oppure Elfico</w:t>
      </w:r>
    </w:p>
    <w:p>
      <w:pPr>
        <w:pStyle w:val="BodyText"/>
      </w:pPr>
      <w:r>
        <w:rPr>
          <w:b/>
        </w:rPr>
        <w:t xml:space="preserve">Vantaggio</w:t>
      </w:r>
      <w:r>
        <w:t xml:space="preserve">: visione crepuscolare di 18 metri</w:t>
      </w:r>
    </w:p>
    <w:bookmarkEnd w:id="29"/>
    <w:bookmarkStart w:id="30"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
        </w:rPr>
        <w:t xml:space="preserve">Modificatori razziali:</w:t>
      </w:r>
      <w:r>
        <w:t xml:space="preserve"> </w:t>
      </w:r>
      <w:r>
        <w:t xml:space="preserve">+2 Potenza -1 Magnetismo</w:t>
      </w:r>
    </w:p>
    <w:p>
      <w:pPr>
        <w:pStyle w:val="BodyText"/>
      </w:pPr>
      <w:r>
        <w:rPr>
          <w:b/>
        </w:rPr>
        <w:t xml:space="preserve">Caratteristiche fisiche</w:t>
      </w:r>
      <w:r>
        <w:t xml:space="preserve">: altezza 160-210 cm, 60 - 140 kg,</w:t>
      </w:r>
      <w:r>
        <w:t xml:space="preserve"> </w:t>
      </w:r>
      <w:r>
        <w:t xml:space="preserve">aspettativa di vita 70 anni</w:t>
      </w:r>
    </w:p>
    <w:p>
      <w:pPr>
        <w:pStyle w:val="BodyText"/>
      </w:pPr>
      <w:r>
        <w:rPr>
          <w:b/>
        </w:rPr>
        <w:t xml:space="preserve">Dimensioni:</w:t>
      </w:r>
      <w:r>
        <w:t xml:space="preserve"> </w:t>
      </w:r>
      <w:r>
        <w:t xml:space="preserve">Medie</w:t>
      </w:r>
    </w:p>
    <w:p>
      <w:pPr>
        <w:pStyle w:val="BodyText"/>
      </w:pPr>
      <w:r>
        <w:rPr>
          <w:b/>
        </w:rPr>
        <w:t xml:space="preserve">Velocita’</w:t>
      </w:r>
      <w:r>
        <w:t xml:space="preserve">: 9m</w:t>
      </w:r>
    </w:p>
    <w:p>
      <w:pPr>
        <w:pStyle w:val="BodyText"/>
      </w:pPr>
      <w:r>
        <w:rPr>
          <w:b/>
        </w:rPr>
        <w:t xml:space="preserve">Linguaggi</w:t>
      </w:r>
      <w:r>
        <w:t xml:space="preserve">: Comune oppure Orchesco</w:t>
      </w:r>
    </w:p>
    <w:p>
      <w:pPr>
        <w:pStyle w:val="BodyText"/>
      </w:pPr>
      <w:r>
        <w:rPr>
          <w:b/>
        </w:rPr>
        <w:t xml:space="preserve">Vantaggio</w:t>
      </w:r>
      <w:r>
        <w:t xml:space="preserve"> </w:t>
      </w:r>
      <w:r>
        <w:t xml:space="preserve">visione crepuscolare di 18 metri</w:t>
      </w:r>
    </w:p>
    <w:p>
      <w:pPr>
        <w:pStyle w:val="BodyText"/>
      </w:pPr>
      <w:r>
        <w:rPr>
          <w:b/>
        </w:rPr>
        <w:t xml:space="preserve">Svantaggio:</w:t>
      </w:r>
      <w:r>
        <w:t xml:space="preserve"> </w:t>
      </w:r>
      <w:r>
        <w:t xml:space="preserve">Seguire il Chaos</w:t>
      </w:r>
    </w:p>
    <w:bookmarkEnd w:id="30"/>
    <w:bookmarkStart w:id="32" w:name="drow"/>
    <w:p>
      <w:pPr>
        <w:pStyle w:val="Heading2"/>
      </w:pPr>
      <w:r>
        <w:t xml:space="preserve">Drow</w:t>
      </w:r>
    </w:p>
    <w:p>
      <w:pPr>
        <w:pStyle w:val="FirstParagraph"/>
      </w:pPr>
      <w:bookmarkStart w:id="31" w:name="drow"/>
      <w:r>
        <w:t xml:space="preserve">[drow]</w:t>
      </w:r>
      <w:bookmarkEnd w:id="31"/>
    </w:p>
    <w:p>
      <w:pPr>
        <w:pStyle w:val="BodyText"/>
      </w:pPr>
      <w:r>
        <w:t xml:space="preserve">La genesi e storia dei Drow si divide un due grandi tronconi storici, strettamente legati alla storia Elfica.</w:t>
      </w:r>
    </w:p>
    <w:p>
      <w:pPr>
        <w:pStyle w:val="BodyText"/>
      </w:pPr>
      <w:r>
        <w:t xml:space="preserve">In principio Shayalia, gelosa degli Elfi plasmo i Drow a loro immagine e poi li rese cupi, oscuri, freddi come la notte perché fossero l’ombra nera degli elfi.</w:t>
      </w:r>
    </w:p>
    <w:p>
      <w:pPr>
        <w:pStyle w:val="BodyText"/>
      </w:pPr>
      <w:r>
        <w:t xml:space="preserve">Conosciuti anche come elfi scuri, dimorano nelle profondità del sottosuolo in complesse città plasmate nella roccia dalle Essenze.</w:t>
      </w:r>
    </w:p>
    <w:p>
      <w:pPr>
        <w:pStyle w:val="BodyText"/>
      </w:pPr>
      <w:r>
        <w:t xml:space="preserve">I drow hanno una fisicità simile a quella degli uomini, mediamente sono più bassi degli elfi ma condividono con loro i lineamenti e lo slancio, comprese le caratteristiche lunghe orecchie a punta. Il colore della pelle dei drow varia dal nero carbone al viola scuro. I loro capelli sono solitamente bianchi o argentei, sebbene non siano insolite altre varianti.</w:t>
      </w:r>
    </w:p>
    <w:p>
      <w:pPr>
        <w:pStyle w:val="BodyText"/>
      </w:pPr>
      <w:r>
        <w:t xml:space="preserve">La società drow è per tradizione matriarcale e suddivisa in classi. I maschi drow solitamente adempiono ai ruoli militari, difendendo la famiglia dai pericoli esterni, mentre le femmine drow assumono ruoli di comando e autorità.</w:t>
      </w:r>
    </w:p>
    <w:p>
      <w:pPr>
        <w:pStyle w:val="BodyText"/>
      </w:pPr>
      <w:r>
        <w:t xml:space="preserve">A rafforzare questi ruoli, un drow ogni cinquanta nasce con capacità eccezionali e viene quindi considerato un nobile, e la maggioranza di questi drow speciali sono femmine. Le casate nobili determinano la politica drow, e ciascuna di esse è governata da una nobile matriarca e composta di famiglie di rango inferiore, imprese commerciali e compagnie militari.</w:t>
      </w:r>
    </w:p>
    <w:p>
      <w:pPr>
        <w:pStyle w:val="BodyText"/>
      </w:pPr>
      <w:r>
        <w:t xml:space="preserve">I drow sono fortemente motivati dall’interesse e dalla crescita personale, che plasmano la loro cultura con ribollenti intrighi e conflitti politici, mentre i drow comuni fanno del loro meglio per ottenere il favore della nobiltà, e quest’ultima si eleva al potere per mezzo di una miscela di omicidi, seduzioni e tradimenti.</w:t>
      </w:r>
    </w:p>
    <w:p>
      <w:pPr>
        <w:pStyle w:val="BodyText"/>
      </w:pPr>
      <w:r>
        <w:t xml:space="preserve">I drow hanno un forte senso di superiorità razziale e suddividevano le altre razze in due gruppi distinti: gli schiavi e coloro che non sono ancora schiavi.</w:t>
      </w:r>
    </w:p>
    <w:p>
      <w:pPr>
        <w:pStyle w:val="BodyText"/>
      </w:pPr>
      <w:r>
        <w:t xml:space="preserve">L’odio dei drow verso gli elfi separa questi esseri da tutte le altre razze, e gli elfi scuri non desiderano nulla di più al mondo che distruggere tutto quello che ha a che vedere con i loro cugini di superficie.</w:t>
      </w:r>
    </w:p>
    <w:p>
      <w:pPr>
        <w:pStyle w:val="BodyText"/>
      </w:pPr>
      <w:r>
        <w:t xml:space="preserve">I drow danno grande importanza al potere e alla sopravvivenza e non provano alcun rimorso a causa delle scelte spregevoli che potrebbero essere costretti a fare per assicurare la propria sopravvivenza. Non sanno cosa farsene della compassione e sono spietati nei confronti dei loro nemici, antichi o attuali che siano.</w:t>
      </w:r>
    </w:p>
    <w:p>
      <w:pPr>
        <w:pStyle w:val="BodyText"/>
      </w:pPr>
      <w:r>
        <w:t xml:space="preserve">Poi gli Elfi diventarono più reclusi, indifferenti, xenofobi e nazisti, pari passo che Shayalia riusciva a manipolare la creazione di Ljust. E mentre Shayalia era distratta con gli Elfi, Sumkjr si faceva largo nei drow. Una volta conosciuti come l’anima nera del mondo adesso sono tra i maggiori portatori di speranza, vita, saggezza e cultura.</w:t>
      </w:r>
    </w:p>
    <w:p>
      <w:pPr>
        <w:pStyle w:val="BodyText"/>
      </w:pPr>
      <w:r>
        <w:t xml:space="preserve">Riuscendo ad adattare il proprio regime sociale le matriarche Drow sono diventate le filantrope che si interessano dei poveri, degli emarginati, degli svantaggiati, dell’ambiente e cultura promuovendo una nuova consapevolezza universale.</w:t>
      </w:r>
    </w:p>
    <w:p>
      <w:pPr>
        <w:pStyle w:val="BodyText"/>
      </w:pPr>
      <w:r>
        <w:t xml:space="preserve">Chiaro che, purtroppo, non tutti hanno accettato questa conversione e si possono trovare, a pari degli Elfi, soggetti che perseguono le vecchie abitudini.</w:t>
      </w:r>
    </w:p>
    <w:p>
      <w:pPr>
        <w:pStyle w:val="BodyText"/>
      </w:pPr>
      <w:r>
        <w:rPr>
          <w:b/>
        </w:rPr>
        <w:t xml:space="preserve">Modificatori razziali:</w:t>
      </w:r>
      <w:r>
        <w:t xml:space="preserve"> </w:t>
      </w:r>
      <w:r>
        <w:t xml:space="preserve">+1 Agilità, +1 Intelletto, -1 Potenza</w:t>
      </w:r>
    </w:p>
    <w:p>
      <w:pPr>
        <w:pStyle w:val="BodyText"/>
      </w:pPr>
      <w:r>
        <w:rPr>
          <w:b/>
        </w:rPr>
        <w:t xml:space="preserve">Caratteristiche fisiche</w:t>
      </w:r>
      <w:r>
        <w:t xml:space="preserve">: altezza 140-170 cm, 40 - 100 kg,</w:t>
      </w:r>
      <w:r>
        <w:t xml:space="preserve"> </w:t>
      </w:r>
      <w:r>
        <w:t xml:space="preserve">aspettativa di vita 1000+ anni</w:t>
      </w:r>
    </w:p>
    <w:p>
      <w:pPr>
        <w:pStyle w:val="BodyText"/>
      </w:pPr>
      <w:r>
        <w:rPr>
          <w:b/>
        </w:rPr>
        <w:t xml:space="preserve">Dimensioni:</w:t>
      </w:r>
      <w:r>
        <w:t xml:space="preserve"> </w:t>
      </w:r>
      <w:r>
        <w:t xml:space="preserve">Medie</w:t>
      </w:r>
    </w:p>
    <w:p>
      <w:pPr>
        <w:pStyle w:val="BodyText"/>
      </w:pPr>
      <w:r>
        <w:rPr>
          <w:b/>
        </w:rPr>
        <w:t xml:space="preserve">Velocita’</w:t>
      </w:r>
      <w:r>
        <w:t xml:space="preserve">: 9m</w:t>
      </w:r>
    </w:p>
    <w:p>
      <w:pPr>
        <w:pStyle w:val="BodyText"/>
      </w:pPr>
      <w:r>
        <w:rPr>
          <w:b/>
        </w:rPr>
        <w:t xml:space="preserve">Linguaggi</w:t>
      </w:r>
      <w:r>
        <w:t xml:space="preserve">: Drow</w:t>
      </w:r>
    </w:p>
    <w:p>
      <w:pPr>
        <w:pStyle w:val="BodyText"/>
      </w:pPr>
      <w:r>
        <w:rPr>
          <w:b/>
        </w:rPr>
        <w:t xml:space="preserve">Vantaggio</w:t>
      </w:r>
      <w:r>
        <w:t xml:space="preserve"> </w:t>
      </w:r>
      <w:r>
        <w:t xml:space="preserve">visione crepuscolare di 36 metri</w:t>
      </w:r>
    </w:p>
    <w:p>
      <w:pPr>
        <w:pStyle w:val="BodyText"/>
      </w:pPr>
      <w:r>
        <w:rPr>
          <w:b/>
        </w:rPr>
        <w:t xml:space="preserve">Svantaggio:</w:t>
      </w:r>
      <w:r>
        <w:t xml:space="preserve"> </w:t>
      </w:r>
      <w:r>
        <w:rPr>
          <w:strike/>
        </w:rPr>
        <w:t xml:space="preserve">razzisti</w:t>
      </w:r>
    </w:p>
    <w:bookmarkEnd w:id="32"/>
    <w:bookmarkStart w:id="34" w:name="nibali"/>
    <w:p>
      <w:pPr>
        <w:pStyle w:val="Heading2"/>
      </w:pPr>
      <w:r>
        <w:t xml:space="preserve">Nibali</w:t>
      </w:r>
    </w:p>
    <w:p>
      <w:pPr>
        <w:pStyle w:val="FirstParagraph"/>
      </w:pPr>
      <w:bookmarkStart w:id="33" w:name="nibali"/>
      <w:r>
        <w:t xml:space="preserve">[nibali]</w:t>
      </w:r>
      <w:bookmarkEnd w:id="33"/>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percepire i nuovi problemi.</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L’estrema libertà personale, legata indissolubilmente alla libertà di gruppo, permette ad un nibali di esprimersi come meglio crede nell’aspetto esteriore.</w:t>
      </w:r>
    </w:p>
    <w:p>
      <w:pPr>
        <w:pStyle w:val="BodyText"/>
      </w:pPr>
      <w:r>
        <w:rPr>
          <w:b/>
        </w:rPr>
        <w:t xml:space="preserve">Modificatori razziali:</w:t>
      </w:r>
      <w:r>
        <w:t xml:space="preserve"> </w:t>
      </w:r>
      <w:r>
        <w:t xml:space="preserve">+1 Potenza, +1 Intelletto, - 1 Volonta’</w:t>
      </w:r>
    </w:p>
    <w:p>
      <w:pPr>
        <w:pStyle w:val="BodyText"/>
      </w:pPr>
      <w:r>
        <w:rPr>
          <w:b/>
        </w:rPr>
        <w:t xml:space="preserve">Caratteristiche fisiche</w:t>
      </w:r>
      <w:r>
        <w:t xml:space="preserve">: altezza 183cm maschi, 172 cm femmine, 50 - 120 kg, aspettativa di vita 130 anni</w:t>
      </w:r>
    </w:p>
    <w:p>
      <w:pPr>
        <w:pStyle w:val="BodyText"/>
      </w:pPr>
      <w:r>
        <w:rPr>
          <w:b/>
        </w:rPr>
        <w:t xml:space="preserve">Dimensioni:</w:t>
      </w:r>
      <w:r>
        <w:t xml:space="preserve"> </w:t>
      </w:r>
      <w:r>
        <w:t xml:space="preserve">Medie</w:t>
      </w:r>
    </w:p>
    <w:p>
      <w:pPr>
        <w:pStyle w:val="BodyText"/>
      </w:pPr>
      <w:r>
        <w:rPr>
          <w:b/>
        </w:rPr>
        <w:t xml:space="preserve">Velocita’</w:t>
      </w:r>
      <w:r>
        <w:t xml:space="preserve">: 9m</w:t>
      </w:r>
    </w:p>
    <w:p>
      <w:pPr>
        <w:pStyle w:val="BodyText"/>
      </w:pPr>
      <w:r>
        <w:rPr>
          <w:b/>
        </w:rPr>
        <w:t xml:space="preserve">Linguaggi</w:t>
      </w:r>
      <w:r>
        <w:t xml:space="preserve">: Comune</w:t>
      </w:r>
    </w:p>
    <w:p>
      <w:pPr>
        <w:pStyle w:val="BodyText"/>
      </w:pPr>
      <w:r>
        <w:rPr>
          <w:b/>
        </w:rPr>
        <w:t xml:space="preserve">Svantaggio</w:t>
      </w:r>
      <w:r>
        <w:t xml:space="preserve">: Seguire la Legge</w:t>
      </w:r>
    </w:p>
    <w:bookmarkEnd w:id="34"/>
    <w:bookmarkStart w:id="36" w:name="diversi"/>
    <w:p>
      <w:pPr>
        <w:pStyle w:val="Heading2"/>
      </w:pPr>
      <w:r>
        <w:t xml:space="preserve">Diversi</w:t>
      </w:r>
    </w:p>
    <w:p>
      <w:pPr>
        <w:pStyle w:val="FirstParagraph"/>
      </w:pPr>
      <w:bookmarkStart w:id="35" w:name="diversi"/>
      <w:r>
        <w:t xml:space="preserve">[diversi]</w:t>
      </w:r>
      <w:bookmarkEnd w:id="35"/>
    </w:p>
    <w:p>
      <w:pPr>
        <w:pStyle w:val="BodyText"/>
      </w:pPr>
      <w:r>
        <w:t xml:space="preserve">Benedetti o maledetti i Diversi non sono come noi. Non sono gli amici che ti aspetti. Un Diverso è frutto di una unione non voluta.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forte e più intelligente e può meglio nell’oscurita. Purtroppo per loro la loro vità frenetica è segnata da una breve durata. Solitamente un Diverso non supera i 40 anni di vita.</w:t>
      </w:r>
    </w:p>
    <w:p>
      <w:pPr>
        <w:pStyle w:val="BodyText"/>
      </w:pPr>
      <w:r>
        <w:t xml:space="preserve">Un Diverso è segnato, da qualche parte sul suo corpo c’è il simbolo del suo Patrono.</w:t>
      </w:r>
    </w:p>
    <w:p>
      <w:pPr>
        <w:pStyle w:val="BodyText"/>
      </w:pPr>
      <w:r>
        <w:rPr>
          <w:b/>
        </w:rPr>
        <w:t xml:space="preserve">Modificatori razziali:</w:t>
      </w:r>
      <w:r>
        <w:t xml:space="preserve"> </w:t>
      </w:r>
      <w:r>
        <w:t xml:space="preserve">+1 Potenza, +1 Intelletto</w:t>
      </w:r>
    </w:p>
    <w:p>
      <w:pPr>
        <w:pStyle w:val="BodyText"/>
      </w:pPr>
      <w:r>
        <w:rPr>
          <w:b/>
        </w:rPr>
        <w:t xml:space="preserve">Caratteristiche fisiche</w:t>
      </w:r>
      <w:r>
        <w:t xml:space="preserve">: altezza 155-185 cm, 50-110 kg, aspettativa di vita 45 anni (40+1d10 anni)</w:t>
      </w:r>
    </w:p>
    <w:p>
      <w:pPr>
        <w:pStyle w:val="BodyText"/>
      </w:pPr>
      <w:r>
        <w:rPr>
          <w:b/>
        </w:rPr>
        <w:t xml:space="preserve">Dimensioni:</w:t>
      </w:r>
      <w:r>
        <w:t xml:space="preserve"> </w:t>
      </w:r>
      <w:r>
        <w:t xml:space="preserve">Medie</w:t>
      </w:r>
    </w:p>
    <w:p>
      <w:pPr>
        <w:pStyle w:val="BodyText"/>
      </w:pPr>
      <w:r>
        <w:rPr>
          <w:b/>
        </w:rPr>
        <w:t xml:space="preserve">Velocita’</w:t>
      </w:r>
      <w:r>
        <w:t xml:space="preserve">: 9m</w:t>
      </w:r>
    </w:p>
    <w:p>
      <w:pPr>
        <w:pStyle w:val="BodyText"/>
      </w:pPr>
      <w:r>
        <w:rPr>
          <w:b/>
        </w:rPr>
        <w:t xml:space="preserve">Linguaggi</w:t>
      </w:r>
      <w:r>
        <w:t xml:space="preserve">: Comune</w:t>
      </w:r>
    </w:p>
    <w:p>
      <w:pPr>
        <w:pStyle w:val="BodyText"/>
      </w:pPr>
      <w:r>
        <w:rPr>
          <w:b/>
        </w:rPr>
        <w:t xml:space="preserve">Speciale</w:t>
      </w:r>
      <w:r>
        <w:t xml:space="preserve"> </w:t>
      </w:r>
      <w:r>
        <w:t xml:space="preserve">visione crepuscolare di 18 metri, deve individuare un Patrono ed avere almeno 3 tratti comuni.</w:t>
      </w:r>
    </w:p>
    <w:bookmarkEnd w:id="36"/>
    <w:bookmarkStart w:id="38" w:name="altri"/>
    <w:p>
      <w:pPr>
        <w:pStyle w:val="Heading2"/>
      </w:pPr>
      <w:r>
        <w:t xml:space="preserve">Altri</w:t>
      </w:r>
    </w:p>
    <w:p>
      <w:pPr>
        <w:pStyle w:val="FirstParagraph"/>
      </w:pPr>
      <w:bookmarkStart w:id="37" w:name="altri"/>
      <w:r>
        <w:t xml:space="preserve">[altri]</w:t>
      </w:r>
      <w:bookmarkEnd w:id="37"/>
    </w:p>
    <w:p>
      <w:pPr>
        <w:pStyle w:val="BodyText"/>
      </w:pPr>
      <w:r>
        <w:t xml:space="preserve">in un mondo dominato dal chaos chi ha provato a scappare nell’oscurità delle caverne e della notte ha subito la punizione di Gradh per non aver tentato di migliorare il mondo.</w:t>
      </w:r>
    </w:p>
    <w:p>
      <w:pPr>
        <w:pStyle w:val="BodyText"/>
      </w:pPr>
      <w:r>
        <w:t xml:space="preserve">Questi esseri insolitamente gracili hanno una forte intelligenza e agilità, la loro carnagione è diventata chiara, quasi madreperlacea. Ormai sono passati duemila anni da quando il primo Altro nacque e a seguito ogni madre per generazioni partorì solo Altri, finché non ci fu nessun umano, finché tutti ebbero pagato il peccato di non volere migliorare il mondo.</w:t>
      </w:r>
    </w:p>
    <w:p>
      <w:pPr>
        <w:pStyle w:val="BodyText"/>
      </w:pPr>
      <w:r>
        <w:t xml:space="preserve">La maggior parte degli Altri si è votata a Calicante ed ai Patroni Oscuri, alle arti magiche più malvagie e corruttive. Pochi, reietti, sentono la colpa e abbracciano la Luce e vengono in superficie.</w:t>
      </w:r>
    </w:p>
    <w:p>
      <w:pPr>
        <w:pStyle w:val="BodyText"/>
      </w:pPr>
      <w:r>
        <w:t xml:space="preserve">Un Altro può essere riconosciuto da una voglia naturale, come un tatuaggio, che disegna tre anelli dorati attorno al polso.</w:t>
      </w:r>
    </w:p>
    <w:p>
      <w:pPr>
        <w:pStyle w:val="BodyText"/>
      </w:pPr>
      <w:r>
        <w:t xml:space="preserve">Trattati come mostri o malvagi senza neanche una domanda, un Altro non ha mai la vita facile, per fortuna la loro naturale agilità e la capacità innata di vedere nell’oscurità gli permette di vivere, anche se spesso solo di notte, lontano dalle luci e dagli affetti che vorrebbero provare.</w:t>
      </w:r>
    </w:p>
    <w:p>
      <w:pPr>
        <w:pStyle w:val="BodyText"/>
      </w:pPr>
      <w:r>
        <w:rPr>
          <w:b/>
        </w:rPr>
        <w:t xml:space="preserve">Modificatori razziali:</w:t>
      </w:r>
      <w:r>
        <w:t xml:space="preserve"> </w:t>
      </w:r>
      <w:r>
        <w:t xml:space="preserve">+1 Intelletto, +2 Agilità , -2 Potenza</w:t>
      </w:r>
    </w:p>
    <w:p>
      <w:pPr>
        <w:pStyle w:val="BodyText"/>
      </w:pPr>
      <w:r>
        <w:rPr>
          <w:b/>
        </w:rPr>
        <w:t xml:space="preserve">Caratteristiche fisiche</w:t>
      </w:r>
      <w:r>
        <w:t xml:space="preserve">: altezza 155-185 cm, 50-110 kg, aspettativa</w:t>
      </w:r>
      <w:r>
        <w:t xml:space="preserve"> </w:t>
      </w:r>
      <w:r>
        <w:t xml:space="preserve">di vita 100 anni</w:t>
      </w:r>
    </w:p>
    <w:p>
      <w:pPr>
        <w:pStyle w:val="BodyText"/>
      </w:pPr>
      <w:r>
        <w:rPr>
          <w:b/>
        </w:rPr>
        <w:t xml:space="preserve">Dimensioni:</w:t>
      </w:r>
      <w:r>
        <w:t xml:space="preserve"> </w:t>
      </w:r>
      <w:r>
        <w:t xml:space="preserve">Medie</w:t>
      </w:r>
    </w:p>
    <w:p>
      <w:pPr>
        <w:pStyle w:val="BodyText"/>
      </w:pPr>
      <w:r>
        <w:rPr>
          <w:b/>
        </w:rPr>
        <w:t xml:space="preserve">Velocita’</w:t>
      </w:r>
      <w:r>
        <w:t xml:space="preserve">: 12m</w:t>
      </w:r>
    </w:p>
    <w:p>
      <w:pPr>
        <w:pStyle w:val="BodyText"/>
      </w:pPr>
      <w:r>
        <w:rPr>
          <w:b/>
        </w:rPr>
        <w:t xml:space="preserve">Linguaggi</w:t>
      </w:r>
      <w:r>
        <w:t xml:space="preserve">: Comune</w:t>
      </w:r>
    </w:p>
    <w:p>
      <w:pPr>
        <w:pStyle w:val="BodyText"/>
      </w:pPr>
      <w:r>
        <w:rPr>
          <w:b/>
        </w:rPr>
        <w:t xml:space="preserve">Vantaggio</w:t>
      </w:r>
      <w:r>
        <w:t xml:space="preserve"> </w:t>
      </w:r>
      <w:r>
        <w:t xml:space="preserve">visione crepuscolare di 36 metri</w:t>
      </w:r>
    </w:p>
    <w:p>
      <w:pPr>
        <w:pStyle w:val="BodyText"/>
      </w:pPr>
      <w:r>
        <w:rPr>
          <w:b/>
        </w:rPr>
        <w:t xml:space="preserve">Nota sulle Razze</w:t>
      </w:r>
      <w:r>
        <w:t xml:space="preserve">: 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perche’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w:t>
      </w:r>
    </w:p>
    <w:p>
      <w:pPr>
        <w:pStyle w:val="BodyText"/>
      </w:pPr>
      <w:r>
        <w:rPr>
          <w:b/>
        </w:rPr>
        <w:t xml:space="preserve">Nota sugli Svantaggi</w:t>
      </w:r>
      <w:r>
        <w:t xml:space="preserve">: il giocatore, in accordo con il Narratore, può scegliere uno svantaggio diverso da quello indicato purché sia coerente con la storia del personaggio.</w:t>
      </w:r>
    </w:p>
    <w:bookmarkEnd w:id="38"/>
    <w:bookmarkEnd w:id="39"/>
    <w:bookmarkStart w:id="44" w:name="caratteristiche-speciali"/>
    <w:p>
      <w:pPr>
        <w:pStyle w:val="Heading1"/>
      </w:pPr>
      <w:r>
        <w:t xml:space="preserve">Caratteristiche Speciali</w:t>
      </w:r>
    </w:p>
    <w:p>
      <w:pPr>
        <w:pStyle w:val="FirstParagraph"/>
      </w:pPr>
      <w:r>
        <w:t xml:space="preserve">Non basta avere gli occhi per vedere (anonimo)</w:t>
      </w:r>
    </w:p>
    <w:bookmarkStart w:id="40" w:name="visione-crepuscolare"/>
    <w:p>
      <w:pPr>
        <w:pStyle w:val="Heading2"/>
      </w:pPr>
      <w:r>
        <w:t xml:space="preserve">Visione Crepuscolare</w:t>
      </w:r>
    </w:p>
    <w:p>
      <w:pPr>
        <w:pStyle w:val="FirstParagraph"/>
      </w:pPr>
      <w:r>
        <w:t xml:space="preserve">Quello che per molti e’ oscurità per chi ha visione crepuscolare e’ vedere bene purche’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delle candele.</w:t>
      </w:r>
    </w:p>
    <w:p>
      <w:pPr>
        <w:pStyle w:val="BodyText"/>
      </w:pPr>
      <w:r>
        <w:t xml:space="preserve">I personaggi dotati di visione crepuscolare possono vedere all’esterno nelle notti illuminate dalla luna come se si trovassero alla luce del giorno.</w:t>
      </w:r>
    </w:p>
    <w:bookmarkEnd w:id="40"/>
    <w:bookmarkStart w:id="41"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1"/>
    <w:bookmarkStart w:id="42" w:name="vista-cieca-aka-daredevil"/>
    <w:p>
      <w:pPr>
        <w:pStyle w:val="Heading2"/>
      </w:pPr>
      <w:r>
        <w:t xml:space="preserve">Vista Cieca (aka</w:t>
      </w:r>
      <w:r>
        <w:t xml:space="preserve"> </w:t>
      </w:r>
      <w:r>
        <w:t xml:space="preserve">“</w:t>
      </w:r>
      <w:r>
        <w:t xml:space="preserve">Daredevil</w:t>
      </w:r>
      <w:r>
        <w:t xml:space="preserve">”</w:t>
      </w:r>
      <w:r>
        <w:t xml:space="preserve">)</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r>
        <w:t xml:space="preserve"> </w:t>
      </w: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Occultamento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r>
        <w:t xml:space="preserve"> </w:t>
      </w:r>
      <w:r>
        <w:t xml:space="preserve">Invisibilità, buio e la maggior parte delle forme di Occultamento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turno.</w:t>
      </w:r>
    </w:p>
    <w:bookmarkEnd w:id="42"/>
    <w:bookmarkStart w:id="43" w:name="tremorsense"/>
    <w:p>
      <w:pPr>
        <w:pStyle w:val="Heading2"/>
      </w:pPr>
      <w:r>
        <w:t xml:space="preserve">Tremorsense</w:t>
      </w:r>
    </w:p>
    <w:p>
      <w:pPr>
        <w:pStyle w:val="FirstParagraph"/>
      </w:pPr>
      <w:r>
        <w:t xml:space="preserve">Una creatura dotata di Tremorsense è sensibile alle vibrazioni del suolo, e può automaticamente individuare qualsiasi cosa sia in contatto con il terreno entro il raggio specificato dal tremorsense.</w:t>
      </w:r>
    </w:p>
    <w:p>
      <w:pPr>
        <w:pStyle w:val="BodyText"/>
      </w:pPr>
      <w:r>
        <w:t xml:space="preserve">Le Creature Acquatiche dotate di tremorsense (ecolocalizzazione) possono percepire la posizione di creature in contatto con l’acqua.</w:t>
      </w:r>
    </w:p>
    <w:p>
      <w:pPr>
        <w:pStyle w:val="BodyText"/>
      </w:pPr>
      <w:r>
        <w:t xml:space="preserve">Il raggio della capacità è specificato nel testo descrittivo della creatura</w:t>
      </w:r>
    </w:p>
    <w:bookmarkEnd w:id="43"/>
    <w:bookmarkEnd w:id="44"/>
    <w:bookmarkStart w:id="46" w:name="le-caratteristiche"/>
    <w:p>
      <w:pPr>
        <w:pStyle w:val="Heading1"/>
      </w:pPr>
      <w:r>
        <w:t xml:space="preserve">Le Caratteristiche</w:t>
      </w:r>
    </w:p>
    <w:p>
      <w:pPr>
        <w:pStyle w:val="FirstParagraph"/>
      </w:pPr>
      <w:bookmarkStart w:id="45" w:name="le-caratteristiche"/>
      <w:r>
        <w:t xml:space="preserve">[le-caratteristiche]</w:t>
      </w:r>
      <w:bookmarkEnd w:id="45"/>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5 caratteristiche (chiamate anche statistiche) che rappresentano i suoi attributi base e costituiscono il suo potenziale talento e capacità innata.</w:t>
      </w:r>
    </w:p>
    <w:p>
      <w:pPr>
        <w:pStyle w:val="BodyText"/>
      </w:pPr>
      <w:r>
        <w:t xml:space="preserve">Anche se raramente un personaggio effettua una prova usando soltanto una sua Caratteristica, i punteggi di Caratteristica influiscono praticamente su ogni aspetto delle capacità e delle abilità del personaggio.</w:t>
      </w:r>
    </w:p>
    <w:p>
      <w:pPr>
        <w:pStyle w:val="BodyText"/>
      </w:pPr>
      <w:r>
        <w:t xml:space="preserve">Le 5 caratteristiche sono:</w:t>
      </w:r>
    </w:p>
    <w:p>
      <w:pPr>
        <w:pStyle w:val="BodyText"/>
      </w:pPr>
      <w:r>
        <w:rPr>
          <w:b/>
        </w:rPr>
        <w:t xml:space="preserve">Potenza</w:t>
      </w:r>
      <w:r>
        <w:t xml:space="preserve">: indica la forza fisica ma anche la resistenza agli sforzi del personaggio, Un personaggio con un punteggio di Potenza pari a -5 è morto.</w:t>
      </w:r>
    </w:p>
    <w:p>
      <w:pPr>
        <w:pStyle w:val="BodyText"/>
      </w:pPr>
      <w:r>
        <w:rPr>
          <w:b/>
        </w:rPr>
        <w:t xml:space="preserve">Agilità</w:t>
      </w:r>
      <w:r>
        <w:t xml:space="preserve">: indica la capacità di coordinamento, riflessi ed agilità del personaggio, Un personaggio con un punteggio di Agilità pari a -5 è incapace di muoversi ed è completamente immobile (ma non privo di sensi).</w:t>
      </w:r>
    </w:p>
    <w:p>
      <w:pPr>
        <w:pStyle w:val="BodyText"/>
      </w:pPr>
      <w:r>
        <w:rPr>
          <w:b/>
        </w:rPr>
        <w:t xml:space="preserve">Intelletto</w:t>
      </w:r>
      <w:r>
        <w:t xml:space="preserve">: indica la componente razionale, logica, cognitiva del personaggio. Un personaggio con un punteggio di Intelletto pari a -5 è in stato di coma.</w:t>
      </w:r>
    </w:p>
    <w:p>
      <w:pPr>
        <w:pStyle w:val="BodyText"/>
      </w:pPr>
      <w:r>
        <w:rPr>
          <w:b/>
        </w:rPr>
        <w:t xml:space="preserve">Volonta’</w:t>
      </w:r>
      <w:r>
        <w:t xml:space="preserve">: indica la forza di volontà, il buon senso, la perspicacia e l’intuito del personaggio. Un personaggio con un punteggio di Volontà pari a -5 è incapace di pensiero razionale ed è privo di sensi.</w:t>
      </w:r>
    </w:p>
    <w:p>
      <w:pPr>
        <w:pStyle w:val="BodyText"/>
      </w:pPr>
      <w:r>
        <w:rPr>
          <w:b/>
        </w:rPr>
        <w:t xml:space="preserve">Magnetismo</w:t>
      </w:r>
      <w:r>
        <w:t xml:space="preserve">: misura la forza della personalità, la capacità di persuasione, il magnetismo personale, la predisposizione al comando e il fascino di un personaggio. Un personaggio con un punteggio di Magnetismo pari a -5 è privo di sensi.</w:t>
      </w:r>
    </w:p>
    <w:p>
      <w:pPr>
        <w:pStyle w:val="BodyText"/>
      </w:pPr>
      <w:r>
        <w:t xml:space="preserve">Ogni punteggio di Caratteristica in genere va da 0 a 3, anche se i bonus e le penalità razziali possano alterarli; un punteggio di Caratteristica buona è 1, 2 ottima, 0 è "normale", 3 è giudicato "eccezionale".</w:t>
      </w:r>
    </w:p>
    <w:p>
      <w:pPr>
        <w:pStyle w:val="BodyText"/>
      </w:pPr>
      <w:r>
        <w:t xml:space="preserve">Un punteggio di -1 e giudicato debole, un -2 subnormale, un -3 severamente problematico, un -4 porta quasi ad un non utilizzo della caratteristica, un -5 è opportuno che stia nel letto e basta (se non è già in una bara).</w:t>
      </w:r>
    </w:p>
    <w:p>
      <w:pPr>
        <w:pStyle w:val="BodyText"/>
      </w:pPr>
      <w:r>
        <w:t xml:space="preserve">Ogni giocatore distribuisce 6 punti tra le 5 Caratteristiche, ogni Caratteristica deve avere come minimo un punteggio di -1 e come massimo 2 prima dei modificatori razziali.</w:t>
      </w:r>
    </w:p>
    <w:p>
      <w:pPr>
        <w:pStyle w:val="BodyText"/>
      </w:pPr>
      <w:r>
        <w:t xml:space="preserve">Ogni quattro livelli (4, 8, 12, 16, 20..) si può aumentare di un punto una caratteristica, fino a raggiungere un massimo di valore 5. Per aumentare oltre 5 sono necessario oggetti magici o Essenze.</w:t>
      </w:r>
    </w:p>
    <w:bookmarkEnd w:id="46"/>
    <w:bookmarkStart w:id="47" w:name="punti-ferita"/>
    <w:p>
      <w:pPr>
        <w:pStyle w:val="Heading1"/>
      </w:pPr>
      <w:r>
        <w:t xml:space="preserve">Punti Ferita</w:t>
      </w:r>
    </w:p>
    <w:p>
      <w:pPr>
        <w:pStyle w:val="FirstParagraph"/>
      </w:pPr>
      <w:r>
        <w:t xml:space="preserve">Chi non stima la vita, non la merita. (Leonardo da Vinci)</w:t>
      </w:r>
    </w:p>
    <w:p>
      <w:pPr>
        <w:pStyle w:val="BodyText"/>
      </w:pPr>
      <w:r>
        <w:t xml:space="preserve">Punti ferita rappresentano l’energia vitale del personaggio e finche’ il personaggio/avversario ha almeno 1 punto ferita combattera’ e lottera’ al meglio delle sue capacita’’.</w:t>
      </w:r>
    </w:p>
    <w:p>
      <w:pPr>
        <w:pStyle w:val="BodyText"/>
      </w:pPr>
      <w:r>
        <w:t xml:space="preserve">Ogni personaggio parte con 4 punti ferita al primo livello + il punteggio della Potenza.</w:t>
      </w:r>
      <w:r>
        <w:t xml:space="preserve"> </w:t>
      </w:r>
      <w:r>
        <w:t xml:space="preserve">Ad ogni livello, oltre il primo, guadagna 1d4 Punti Ferita + il punteggio della Potenza.</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p>
    <w:p>
      <w:pPr>
        <w:pStyle w:val="BodyText"/>
      </w:pPr>
      <w:r>
        <w:t xml:space="preserve">Segna sulla scheda sempre qual e’ il totale di punti ferita attuale, dopo ogni colpo o danno.</w:t>
      </w:r>
      <w:r>
        <w:t xml:space="preserve"> </w:t>
      </w:r>
      <w:r>
        <w:t xml:space="preserve">I punti ferita si recuperano in diversi modi:</w:t>
      </w:r>
    </w:p>
    <w:p>
      <w:pPr>
        <w:numPr>
          <w:ilvl w:val="0"/>
          <w:numId w:val="1001"/>
        </w:numPr>
      </w:pPr>
      <w:r>
        <w:t xml:space="preserve">per ogni notte di riposo (almeno 8 ore) il proprio valore di Potenza+CA (con un minimo di 1)</w:t>
      </w:r>
    </w:p>
    <w:p>
      <w:pPr>
        <w:numPr>
          <w:ilvl w:val="0"/>
          <w:numId w:val="1001"/>
        </w:numPr>
      </w:pPr>
      <w:r>
        <w:t xml:space="preserve">Tramite l’Essenza della Cura (magie , pozioni.. o altri oggetti magici)</w:t>
      </w:r>
    </w:p>
    <w:p>
      <w:pPr>
        <w:numPr>
          <w:ilvl w:val="0"/>
          <w:numId w:val="1001"/>
        </w:numPr>
      </w:pPr>
      <w:r>
        <w:t xml:space="preserve">Competenza Sopravvivenza (Guarire), tramite trattamenti più o meno lunghi</w:t>
      </w:r>
    </w:p>
    <w:bookmarkEnd w:id="47"/>
    <w:bookmarkStart w:id="48"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Livello)/4,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t xml:space="preserve"> </w:t>
      </w:r>
      <w:r>
        <w:t xml:space="preserve">Un personaggio di livello 5 ha: 20 - 5= 15/4 = 4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 o per aumentare la propria Difesa per quel round.</w:t>
      </w:r>
    </w:p>
    <w:p>
      <w:pPr>
        <w:pStyle w:val="BodyText"/>
      </w:pPr>
      <w:r>
        <w:t xml:space="preserve">I Punti Fato si devono dichiarare prima del tiro o dopo il tiro ma prima di sapere se la prova (Tiro Salvezza, Tiro per Colpire... propria o dell’avversario) ha avuto successo.</w:t>
      </w:r>
      <w:r>
        <w:t xml:space="preserve"> </w:t>
      </w:r>
      <w:r>
        <w:t xml:space="preserve">Prima di dirti se sei riuscito o meno il Narratore ti chiedera’ (oppure sarai tu a dichiararlo) se vuoi usare dei Punti Fato.</w:t>
      </w:r>
    </w:p>
    <w:p>
      <w:pPr>
        <w:pStyle w:val="BodyText"/>
      </w:pPr>
      <w:r>
        <w:t xml:space="preserve">Una volta dichiarato l’ammontare di Punti Fato che si vogliono utilizzare non e’ possibile utilizzarne di più o di meno.</w:t>
      </w:r>
    </w:p>
    <w:bookmarkEnd w:id="48"/>
    <w:bookmarkStart w:id="50" w:name="tratti"/>
    <w:p>
      <w:pPr>
        <w:pStyle w:val="Heading1"/>
      </w:pPr>
      <w:r>
        <w:t xml:space="preserve">Tratti</w:t>
      </w:r>
    </w:p>
    <w:p>
      <w:pPr>
        <w:pStyle w:val="FirstParagraph"/>
      </w:pPr>
      <w:bookmarkStart w:id="49" w:name="tratti"/>
      <w:r>
        <w:t xml:space="preserve">[tratti]</w:t>
      </w:r>
      <w:bookmarkEnd w:id="49"/>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w:t>
      </w:r>
      <w:r>
        <w:t xml:space="preserve">“</w:t>
      </w:r>
      <w:r>
        <w:t xml:space="preserve">Il mio onore è la mia vita</w:t>
      </w:r>
      <w:r>
        <w:t xml:space="preserve">”</w:t>
      </w:r>
      <w:r>
        <w:t xml:space="preserve">, Giuramento dei Cavalieri di Solamnia.)</w:t>
      </w:r>
    </w:p>
    <w:p>
      <w:pPr>
        <w:pStyle w:val="BodyText"/>
      </w:pPr>
      <w:r>
        <w:t xml:space="preserve">In TUS non c’è una netta distinzione tra bene e male, legge e caos, tra ciò che è giusto e ciò che è sbagliato.</w:t>
      </w:r>
    </w:p>
    <w:p>
      <w:pPr>
        <w:pStyle w:val="BodyText"/>
      </w:pPr>
      <w:r>
        <w:t xml:space="preserve">In TUS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i ’trattì principali concedendogli sfumature diverse.</w:t>
      </w:r>
    </w:p>
    <w:p>
      <w:pPr>
        <w:pStyle w:val="BodyText"/>
      </w:pPr>
      <w:r>
        <w:rPr>
          <w:b/>
        </w:rPr>
        <w:t xml:space="preserve">Ogni giocatore sceglie 4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w:t>
      </w:r>
    </w:p>
    <w:p>
      <w:pPr>
        <w:pStyle w:val="BodyText"/>
      </w:pPr>
      <w:r>
        <w:rPr>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p>
    <w:p>
      <w:pPr>
        <w:pStyle w:val="BodyText"/>
      </w:pP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presente.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ricomincierà a segnare una nuova decina.</w:t>
      </w:r>
    </w:p>
    <w:p>
      <w:pPr>
        <w:pStyle w:val="BodyText"/>
      </w:pPr>
      <w:r>
        <w:t xml:space="preserve">Sarà il Narratore durante l’avventura a dirti quando segnare, o cancellare, dei punti parziali.</w:t>
      </w:r>
    </w:p>
    <w:p>
      <w:pPr>
        <w:pStyle w:val="BodyText"/>
      </w:pPr>
      <w:r>
        <w:t xml:space="preserve">All’aumentare del valore del Tratto il personaggio potrà acquisire dei poteri, indipendentemente sia un credente di quella divinità (Patrono) o meno.</w:t>
      </w:r>
    </w:p>
    <w:p>
      <w:pPr>
        <w:pStyle w:val="BodyText"/>
      </w:pPr>
      <w:r>
        <w:t xml:space="preserve">- A</w:t>
      </w:r>
      <w:r>
        <w:t xml:space="preserve"> </w:t>
      </w:r>
      <w:r>
        <w:rPr>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
        </w:rPr>
        <w:t xml:space="preserve">10</w:t>
      </w:r>
      <w:r>
        <w:t xml:space="preserve"> </w:t>
      </w:r>
      <w:r>
        <w:t xml:space="preserve">punti si sente la vicinanza di un Patrono legato ad un Tratto</w:t>
      </w:r>
    </w:p>
    <w:p>
      <w:pPr>
        <w:pStyle w:val="BodyText"/>
      </w:pPr>
      <w:r>
        <w:t xml:space="preserve">- A</w:t>
      </w:r>
      <w:r>
        <w:t xml:space="preserve"> </w:t>
      </w:r>
      <w:r>
        <w:rPr>
          <w:b/>
        </w:rPr>
        <w:t xml:space="preserve">15</w:t>
      </w:r>
      <w:r>
        <w:t xml:space="preserve"> </w:t>
      </w:r>
      <w:r>
        <w:t xml:space="preserve">punti si è legati ad Patrono da un Tratto</w:t>
      </w:r>
    </w:p>
    <w:p>
      <w:pPr>
        <w:pStyle w:val="BodyText"/>
      </w:pPr>
      <w:r>
        <w:t xml:space="preserve">- A</w:t>
      </w:r>
      <w:r>
        <w:t xml:space="preserve"> </w:t>
      </w:r>
      <w:r>
        <w:rPr>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t xml:space="preserve"> </w:t>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Chiunque voglia diventare un incantatore deve avere individuare un Patrono ed avere almeno due tratti in comune con questo ed altri due tratti a piacimento.</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ci si deve però ricordare di attribuire questi tratti anche ai Patroni.</w:t>
      </w:r>
    </w:p>
    <w:p>
      <w:pPr>
        <w:pStyle w:val="BodyText"/>
      </w:pPr>
      <w:r>
        <w:rPr>
          <w:b/>
        </w:rPr>
        <w:t xml:space="preserve">Tabella dei Tratti</w:t>
      </w:r>
    </w:p>
    <w:tbl>
      <w:tblPr>
        <w:tblStyle w:val="Table"/>
        <w:tblW w:type="pct" w:w="0.0"/>
        <w:tblLook w:firstRow="0" w:lastRow="0" w:firstColumn="0" w:lastColumn="0" w:noHBand="0" w:noVBand="0"/>
      </w:tblPr>
      <w:tblGrid/>
      <w:tr>
        <w:tc>
          <w:p>
            <w:pPr>
              <w:pStyle w:val="Compact"/>
              <w:jc w:val="left"/>
            </w:pPr>
            <w:r>
              <w:t xml:space="preserve">Accumulatore</w:t>
            </w:r>
          </w:p>
        </w:tc>
        <w:tc>
          <w:p>
            <w:pPr>
              <w:pStyle w:val="Compact"/>
              <w:jc w:val="left"/>
            </w:pPr>
            <w:r>
              <w:t xml:space="preserve">Aggressivo</w:t>
            </w:r>
          </w:p>
        </w:tc>
        <w:tc>
          <w:p>
            <w:pPr>
              <w:pStyle w:val="Compact"/>
              <w:jc w:val="left"/>
            </w:pPr>
            <w:r>
              <w:t xml:space="preserve">Allegro</w:t>
            </w:r>
          </w:p>
        </w:tc>
        <w:tc>
          <w:p>
            <w:pPr>
              <w:pStyle w:val="Compact"/>
              <w:jc w:val="left"/>
            </w:pPr>
            <w:r>
              <w:t xml:space="preserve">Anarchico</w:t>
            </w:r>
          </w:p>
        </w:tc>
        <w:tc>
          <w:p>
            <w:pPr>
              <w:pStyle w:val="Compact"/>
              <w:jc w:val="left"/>
            </w:pPr>
            <w:r>
              <w:t xml:space="preserve">Arrogante</w:t>
            </w:r>
          </w:p>
        </w:tc>
      </w:tr>
      <w:tr>
        <w:tc>
          <w:p>
            <w:pPr>
              <w:pStyle w:val="Compact"/>
              <w:jc w:val="left"/>
            </w:pPr>
            <w:r>
              <w:t xml:space="preserve">Caritatevole</w:t>
            </w:r>
          </w:p>
        </w:tc>
        <w:tc>
          <w:p>
            <w:pPr>
              <w:pStyle w:val="Compact"/>
              <w:jc w:val="left"/>
            </w:pPr>
            <w:r>
              <w:t xml:space="preserve">Altruista</w:t>
            </w:r>
          </w:p>
        </w:tc>
        <w:tc>
          <w:p>
            <w:pPr>
              <w:pStyle w:val="Compact"/>
              <w:jc w:val="left"/>
            </w:pPr>
            <w:r>
              <w:t xml:space="preserve">Altezzoso</w:t>
            </w:r>
          </w:p>
        </w:tc>
        <w:tc>
          <w:p>
            <w:pPr>
              <w:pStyle w:val="Compact"/>
              <w:jc w:val="left"/>
            </w:pPr>
            <w:r>
              <w:t xml:space="preserve">Aperto</w:t>
            </w:r>
          </w:p>
        </w:tc>
        <w:tc>
          <w:p>
            <w:pPr>
              <w:pStyle w:val="Compact"/>
              <w:jc w:val="left"/>
            </w:pPr>
            <w:r>
              <w:t xml:space="preserve">Avventato</w:t>
            </w:r>
          </w:p>
        </w:tc>
      </w:tr>
      <w:tr>
        <w:tc>
          <w:p>
            <w:pPr>
              <w:pStyle w:val="Compact"/>
              <w:jc w:val="left"/>
            </w:pPr>
            <w:r>
              <w:t xml:space="preserve">Combattivo</w:t>
            </w:r>
          </w:p>
        </w:tc>
        <w:tc>
          <w:p>
            <w:pPr>
              <w:pStyle w:val="Compact"/>
              <w:jc w:val="left"/>
            </w:pPr>
            <w:r>
              <w:t xml:space="preserve">Attento</w:t>
            </w:r>
          </w:p>
        </w:tc>
        <w:tc>
          <w:p>
            <w:pPr>
              <w:pStyle w:val="Compact"/>
              <w:jc w:val="left"/>
            </w:pPr>
            <w:r>
              <w:t xml:space="preserve">Avaro</w:t>
            </w:r>
          </w:p>
        </w:tc>
        <w:tc>
          <w:p>
            <w:pPr>
              <w:pStyle w:val="Compact"/>
              <w:jc w:val="left"/>
            </w:pPr>
            <w:r>
              <w:t xml:space="preserve">Calmo</w:t>
            </w:r>
          </w:p>
        </w:tc>
        <w:tc>
          <w:p>
            <w:pPr>
              <w:pStyle w:val="Compact"/>
              <w:jc w:val="left"/>
            </w:pPr>
            <w:r>
              <w:t xml:space="preserve">Calcolatore</w:t>
            </w:r>
          </w:p>
        </w:tc>
      </w:tr>
      <w:tr>
        <w:tc>
          <w:p>
            <w:pPr>
              <w:pStyle w:val="Compact"/>
              <w:jc w:val="left"/>
            </w:pPr>
            <w:r>
              <w:t xml:space="preserve">Crudele</w:t>
            </w:r>
          </w:p>
        </w:tc>
        <w:tc>
          <w:p>
            <w:pPr>
              <w:pStyle w:val="Compact"/>
              <w:jc w:val="left"/>
            </w:pPr>
            <w:r>
              <w:t xml:space="preserve">Bugiardo</w:t>
            </w:r>
          </w:p>
        </w:tc>
        <w:tc>
          <w:p>
            <w:pPr>
              <w:pStyle w:val="Compact"/>
              <w:jc w:val="left"/>
            </w:pPr>
            <w:r>
              <w:t xml:space="preserve">Buono</w:t>
            </w:r>
          </w:p>
        </w:tc>
        <w:tc>
          <w:p>
            <w:pPr>
              <w:pStyle w:val="Compact"/>
              <w:jc w:val="left"/>
            </w:pPr>
            <w:r>
              <w:t xml:space="preserve">Caritatevole</w:t>
            </w:r>
          </w:p>
        </w:tc>
        <w:tc>
          <w:p>
            <w:pPr>
              <w:pStyle w:val="Compact"/>
              <w:jc w:val="left"/>
            </w:pPr>
            <w:r>
              <w:t xml:space="preserve">Casto</w:t>
            </w:r>
          </w:p>
        </w:tc>
      </w:tr>
      <w:tr>
        <w:tc>
          <w:p>
            <w:pPr>
              <w:pStyle w:val="Compact"/>
              <w:jc w:val="left"/>
            </w:pPr>
            <w:r>
              <w:t xml:space="preserve">Disordinato</w:t>
            </w:r>
          </w:p>
        </w:tc>
        <w:tc>
          <w:p>
            <w:pPr>
              <w:pStyle w:val="Compact"/>
              <w:jc w:val="left"/>
            </w:pPr>
            <w:r>
              <w:t xml:space="preserve">Cattivo</w:t>
            </w:r>
          </w:p>
        </w:tc>
        <w:tc>
          <w:p>
            <w:pPr>
              <w:pStyle w:val="Compact"/>
              <w:jc w:val="left"/>
            </w:pPr>
            <w:r>
              <w:t xml:space="preserve">Clemente</w:t>
            </w:r>
          </w:p>
        </w:tc>
        <w:tc>
          <w:p>
            <w:pPr>
              <w:pStyle w:val="Compact"/>
              <w:jc w:val="left"/>
            </w:pPr>
            <w:r>
              <w:t xml:space="preserve">Codardo</w:t>
            </w:r>
          </w:p>
        </w:tc>
        <w:tc>
          <w:p>
            <w:pPr>
              <w:pStyle w:val="Compact"/>
              <w:jc w:val="left"/>
            </w:pPr>
            <w:r>
              <w:t xml:space="preserve">Controllato</w:t>
            </w:r>
          </w:p>
        </w:tc>
      </w:tr>
      <w:tr>
        <w:tc>
          <w:p>
            <w:pPr>
              <w:pStyle w:val="Compact"/>
              <w:jc w:val="left"/>
            </w:pPr>
            <w:r>
              <w:t xml:space="preserve">Egoista</w:t>
            </w:r>
          </w:p>
        </w:tc>
        <w:tc>
          <w:p>
            <w:pPr>
              <w:pStyle w:val="Compact"/>
              <w:jc w:val="left"/>
            </w:pPr>
            <w:r>
              <w:t xml:space="preserve">Corretto</w:t>
            </w:r>
          </w:p>
        </w:tc>
        <w:tc>
          <w:p>
            <w:pPr>
              <w:pStyle w:val="Compact"/>
              <w:jc w:val="left"/>
            </w:pPr>
            <w:r>
              <w:t xml:space="preserve">Cortese</w:t>
            </w:r>
          </w:p>
        </w:tc>
        <w:tc>
          <w:p>
            <w:pPr>
              <w:pStyle w:val="Compact"/>
              <w:jc w:val="left"/>
            </w:pPr>
            <w:r>
              <w:t xml:space="preserve">Creativo</w:t>
            </w:r>
          </w:p>
        </w:tc>
        <w:tc>
          <w:p>
            <w:pPr>
              <w:pStyle w:val="Compact"/>
              <w:jc w:val="left"/>
            </w:pPr>
            <w:r>
              <w:t xml:space="preserve">Coraggioso</w:t>
            </w:r>
          </w:p>
        </w:tc>
      </w:tr>
      <w:tr>
        <w:tc>
          <w:p>
            <w:pPr>
              <w:pStyle w:val="Compact"/>
              <w:jc w:val="left"/>
            </w:pPr>
            <w:r>
              <w:t xml:space="preserve">Freddo</w:t>
            </w:r>
          </w:p>
        </w:tc>
        <w:tc>
          <w:p>
            <w:pPr>
              <w:pStyle w:val="Compact"/>
              <w:jc w:val="left"/>
            </w:pPr>
            <w:r>
              <w:t xml:space="preserve">Determinato</w:t>
            </w:r>
          </w:p>
        </w:tc>
        <w:tc>
          <w:p>
            <w:pPr>
              <w:pStyle w:val="Compact"/>
              <w:jc w:val="left"/>
            </w:pPr>
            <w:r>
              <w:t xml:space="preserve">Diretto</w:t>
            </w:r>
          </w:p>
        </w:tc>
        <w:tc>
          <w:p>
            <w:pPr>
              <w:pStyle w:val="Compact"/>
              <w:jc w:val="left"/>
            </w:pPr>
            <w:r>
              <w:t xml:space="preserve">Disciplinato</w:t>
            </w:r>
          </w:p>
        </w:tc>
        <w:tc>
          <w:p>
            <w:pPr>
              <w:pStyle w:val="Compact"/>
              <w:jc w:val="left"/>
            </w:pPr>
            <w:r>
              <w:t xml:space="preserve">Curioso</w:t>
            </w:r>
          </w:p>
        </w:tc>
      </w:tr>
      <w:tr>
        <w:tc>
          <w:p>
            <w:pPr>
              <w:pStyle w:val="Compact"/>
              <w:jc w:val="left"/>
            </w:pPr>
            <w:r>
              <w:t xml:space="preserve">Impacciato</w:t>
            </w:r>
          </w:p>
        </w:tc>
        <w:tc>
          <w:p>
            <w:pPr>
              <w:pStyle w:val="Compact"/>
              <w:jc w:val="left"/>
            </w:pPr>
            <w:r>
              <w:t xml:space="preserve">Distaccato</w:t>
            </w:r>
          </w:p>
        </w:tc>
        <w:tc>
          <w:p>
            <w:pPr>
              <w:pStyle w:val="Compact"/>
              <w:jc w:val="left"/>
            </w:pPr>
            <w:r>
              <w:t xml:space="preserve">Distruttivo</w:t>
            </w:r>
          </w:p>
        </w:tc>
        <w:tc>
          <w:p>
            <w:pPr>
              <w:pStyle w:val="Compact"/>
              <w:jc w:val="left"/>
            </w:pPr>
            <w:r>
              <w:t xml:space="preserve">Doppiogiochista</w:t>
            </w:r>
          </w:p>
        </w:tc>
        <w:tc>
          <w:p>
            <w:pPr>
              <w:pStyle w:val="Compact"/>
              <w:jc w:val="left"/>
            </w:pPr>
            <w:r>
              <w:t xml:space="preserve">Disponibile</w:t>
            </w:r>
          </w:p>
        </w:tc>
      </w:tr>
      <w:tr>
        <w:tc>
          <w:p>
            <w:pPr>
              <w:pStyle w:val="Compact"/>
              <w:jc w:val="left"/>
            </w:pPr>
            <w:r>
              <w:t xml:space="preserve">Incostante</w:t>
            </w:r>
          </w:p>
        </w:tc>
        <w:tc>
          <w:p>
            <w:pPr>
              <w:pStyle w:val="Compact"/>
              <w:jc w:val="left"/>
            </w:pPr>
            <w:r>
              <w:t xml:space="preserve">Equilibrato</w:t>
            </w:r>
          </w:p>
        </w:tc>
        <w:tc>
          <w:p>
            <w:pPr>
              <w:pStyle w:val="Compact"/>
              <w:jc w:val="left"/>
            </w:pPr>
            <w:r>
              <w:t xml:space="preserve">Esuberante</w:t>
            </w:r>
          </w:p>
        </w:tc>
        <w:tc>
          <w:p>
            <w:pPr>
              <w:pStyle w:val="Compact"/>
              <w:jc w:val="left"/>
            </w:pPr>
            <w:r>
              <w:t xml:space="preserve">Fiducioso</w:t>
            </w:r>
          </w:p>
        </w:tc>
        <w:tc>
          <w:p>
            <w:pPr>
              <w:pStyle w:val="Compact"/>
              <w:jc w:val="left"/>
            </w:pPr>
            <w:r>
              <w:t xml:space="preserve">Empatico</w:t>
            </w:r>
          </w:p>
        </w:tc>
      </w:tr>
      <w:tr>
        <w:tc>
          <w:p>
            <w:pPr>
              <w:pStyle w:val="Compact"/>
              <w:jc w:val="left"/>
            </w:pPr>
            <w:r>
              <w:t xml:space="preserve">Indipendente</w:t>
            </w:r>
          </w:p>
        </w:tc>
        <w:tc>
          <w:p>
            <w:pPr>
              <w:pStyle w:val="Compact"/>
              <w:jc w:val="left"/>
            </w:pPr>
            <w:r>
              <w:t xml:space="preserve">Gentile</w:t>
            </w:r>
          </w:p>
        </w:tc>
        <w:tc>
          <w:p>
            <w:pPr>
              <w:pStyle w:val="Compact"/>
              <w:jc w:val="left"/>
            </w:pPr>
            <w:r>
              <w:t xml:space="preserve">Giusto</w:t>
            </w:r>
          </w:p>
        </w:tc>
        <w:tc>
          <w:p>
            <w:pPr>
              <w:pStyle w:val="Compact"/>
              <w:jc w:val="left"/>
            </w:pPr>
            <w:r>
              <w:t xml:space="preserve">Immaturo</w:t>
            </w:r>
          </w:p>
        </w:tc>
        <w:tc>
          <w:p>
            <w:pPr>
              <w:pStyle w:val="Compact"/>
              <w:jc w:val="left"/>
            </w:pPr>
            <w:r>
              <w:t xml:space="preserve">Generoso</w:t>
            </w:r>
          </w:p>
        </w:tc>
      </w:tr>
      <w:tr>
        <w:tc>
          <w:p>
            <w:pPr>
              <w:pStyle w:val="Compact"/>
              <w:jc w:val="left"/>
            </w:pPr>
            <w:r>
              <w:t xml:space="preserve">Introverso</w:t>
            </w:r>
          </w:p>
        </w:tc>
        <w:tc>
          <w:p>
            <w:pPr>
              <w:pStyle w:val="Compact"/>
              <w:jc w:val="left"/>
            </w:pPr>
            <w:r>
              <w:t xml:space="preserve">Impetuoso</w:t>
            </w:r>
          </w:p>
        </w:tc>
        <w:tc>
          <w:p>
            <w:pPr>
              <w:pStyle w:val="Compact"/>
              <w:jc w:val="left"/>
            </w:pPr>
            <w:r>
              <w:t xml:space="preserve">Implacabile</w:t>
            </w:r>
          </w:p>
        </w:tc>
        <w:tc>
          <w:p>
            <w:pPr>
              <w:pStyle w:val="Compact"/>
              <w:jc w:val="left"/>
            </w:pPr>
            <w:r>
              <w:t xml:space="preserve">Incontentabile</w:t>
            </w:r>
          </w:p>
        </w:tc>
        <w:tc>
          <w:p>
            <w:pPr>
              <w:pStyle w:val="Compact"/>
              <w:jc w:val="left"/>
            </w:pPr>
            <w:r>
              <w:t xml:space="preserve">Imparziale</w:t>
            </w:r>
          </w:p>
        </w:tc>
      </w:tr>
      <w:tr>
        <w:tc>
          <w:p>
            <w:pPr>
              <w:pStyle w:val="Compact"/>
              <w:jc w:val="left"/>
            </w:pPr>
            <w:r>
              <w:t xml:space="preserve">Istintivo</w:t>
            </w:r>
          </w:p>
        </w:tc>
        <w:tc>
          <w:p>
            <w:pPr>
              <w:pStyle w:val="Compact"/>
              <w:jc w:val="left"/>
            </w:pPr>
            <w:r>
              <w:t xml:space="preserve">Ingenuo</w:t>
            </w:r>
          </w:p>
        </w:tc>
        <w:tc>
          <w:p>
            <w:pPr>
              <w:pStyle w:val="Compact"/>
              <w:jc w:val="left"/>
            </w:pPr>
            <w:r>
              <w:t xml:space="preserve">Indomito</w:t>
            </w:r>
          </w:p>
        </w:tc>
        <w:tc>
          <w:p>
            <w:pPr>
              <w:pStyle w:val="Compact"/>
              <w:jc w:val="left"/>
            </w:pPr>
            <w:r>
              <w:t xml:space="preserve">Indifferente</w:t>
            </w:r>
          </w:p>
        </w:tc>
        <w:tc>
          <w:p>
            <w:pPr>
              <w:pStyle w:val="Compact"/>
              <w:jc w:val="left"/>
            </w:pPr>
            <w:r>
              <w:t xml:space="preserve">Indisciplinato</w:t>
            </w:r>
          </w:p>
        </w:tc>
      </w:tr>
      <w:tr>
        <w:tc>
          <w:p>
            <w:pPr>
              <w:pStyle w:val="Compact"/>
              <w:jc w:val="left"/>
            </w:pPr>
            <w:r>
              <w:t xml:space="preserve">Logorroico</w:t>
            </w:r>
          </w:p>
        </w:tc>
        <w:tc>
          <w:p>
            <w:pPr>
              <w:pStyle w:val="Compact"/>
              <w:jc w:val="left"/>
            </w:pPr>
            <w:r>
              <w:t xml:space="preserve">Iracondo</w:t>
            </w:r>
          </w:p>
        </w:tc>
        <w:tc>
          <w:p>
            <w:pPr>
              <w:pStyle w:val="Compact"/>
              <w:jc w:val="left"/>
            </w:pPr>
            <w:r>
              <w:t xml:space="preserve">Innovativo</w:t>
            </w:r>
          </w:p>
        </w:tc>
        <w:tc>
          <w:p>
            <w:pPr>
              <w:pStyle w:val="Compact"/>
              <w:jc w:val="left"/>
            </w:pPr>
            <w:r>
              <w:t xml:space="preserve">Integerrimo</w:t>
            </w:r>
          </w:p>
        </w:tc>
        <w:tc>
          <w:p>
            <w:pPr>
              <w:pStyle w:val="Compact"/>
              <w:jc w:val="left"/>
            </w:pPr>
            <w:r>
              <w:t xml:space="preserve">Industrioso</w:t>
            </w:r>
          </w:p>
        </w:tc>
      </w:tr>
      <w:tr>
        <w:tc>
          <w:p>
            <w:pPr>
              <w:pStyle w:val="Compact"/>
              <w:jc w:val="left"/>
            </w:pPr>
            <w:r>
              <w:t xml:space="preserve">Onesto</w:t>
            </w:r>
          </w:p>
        </w:tc>
        <w:tc>
          <w:p>
            <w:pPr>
              <w:pStyle w:val="Compact"/>
              <w:jc w:val="left"/>
            </w:pPr>
            <w:r>
              <w:t xml:space="preserve">Morigerato</w:t>
            </w:r>
          </w:p>
        </w:tc>
        <w:tc>
          <w:p>
            <w:pPr>
              <w:pStyle w:val="Compact"/>
              <w:jc w:val="left"/>
            </w:pPr>
            <w:r>
              <w:t xml:space="preserve">Ironico</w:t>
            </w:r>
          </w:p>
        </w:tc>
        <w:tc>
          <w:p>
            <w:pPr>
              <w:pStyle w:val="Compact"/>
              <w:jc w:val="left"/>
            </w:pPr>
            <w:r>
              <w:t xml:space="preserve">Irrazionale</w:t>
            </w:r>
          </w:p>
        </w:tc>
        <w:tc>
          <w:p>
            <w:pPr>
              <w:pStyle w:val="Compact"/>
              <w:jc w:val="left"/>
            </w:pPr>
            <w:r>
              <w:t xml:space="preserve">Leale</w:t>
            </w:r>
          </w:p>
        </w:tc>
      </w:tr>
      <w:tr>
        <w:tc>
          <w:p>
            <w:pPr>
              <w:pStyle w:val="Compact"/>
              <w:jc w:val="left"/>
            </w:pPr>
            <w:r>
              <w:t xml:space="preserve">Ordinato</w:t>
            </w:r>
          </w:p>
        </w:tc>
        <w:tc>
          <w:p>
            <w:pPr>
              <w:pStyle w:val="Compact"/>
              <w:jc w:val="left"/>
            </w:pPr>
            <w:r>
              <w:t xml:space="preserve">Pessimista</w:t>
            </w:r>
          </w:p>
        </w:tc>
        <w:tc>
          <w:p>
            <w:pPr>
              <w:pStyle w:val="Compact"/>
              <w:jc w:val="left"/>
            </w:pPr>
            <w:r>
              <w:t xml:space="preserve">Lussurioso</w:t>
            </w:r>
          </w:p>
        </w:tc>
        <w:tc>
          <w:p>
            <w:pPr>
              <w:pStyle w:val="Compact"/>
              <w:jc w:val="left"/>
            </w:pPr>
            <w:r>
              <w:t xml:space="preserve">Libero</w:t>
            </w:r>
          </w:p>
        </w:tc>
        <w:tc>
          <w:p>
            <w:pPr>
              <w:pStyle w:val="Compact"/>
              <w:jc w:val="left"/>
            </w:pPr>
            <w:r>
              <w:t xml:space="preserve">Meticoloso</w:t>
            </w:r>
          </w:p>
        </w:tc>
      </w:tr>
      <w:tr>
        <w:tc>
          <w:p>
            <w:pPr>
              <w:pStyle w:val="Compact"/>
              <w:jc w:val="left"/>
            </w:pPr>
            <w:r>
              <w:t xml:space="preserve">Perfezionista</w:t>
            </w:r>
          </w:p>
        </w:tc>
        <w:tc>
          <w:p>
            <w:pPr>
              <w:pStyle w:val="Compact"/>
              <w:jc w:val="left"/>
            </w:pPr>
            <w:r>
              <w:t xml:space="preserve">Prudente</w:t>
            </w:r>
          </w:p>
        </w:tc>
        <w:tc>
          <w:p>
            <w:pPr>
              <w:pStyle w:val="Compact"/>
              <w:jc w:val="left"/>
            </w:pPr>
            <w:r>
              <w:t xml:space="preserve">Narcisista</w:t>
            </w:r>
          </w:p>
        </w:tc>
        <w:tc>
          <w:p>
            <w:pPr>
              <w:pStyle w:val="Compact"/>
              <w:jc w:val="left"/>
            </w:pPr>
            <w:r>
              <w:t xml:space="preserve">Negligente</w:t>
            </w:r>
          </w:p>
        </w:tc>
        <w:tc>
          <w:p>
            <w:pPr>
              <w:pStyle w:val="Compact"/>
              <w:jc w:val="left"/>
            </w:pPr>
            <w:r>
              <w:t xml:space="preserve">Mite</w:t>
            </w:r>
          </w:p>
        </w:tc>
      </w:tr>
      <w:tr>
        <w:tc>
          <w:p>
            <w:pPr>
              <w:pStyle w:val="Compact"/>
              <w:jc w:val="left"/>
            </w:pPr>
            <w:r>
              <w:t xml:space="preserve">Pio</w:t>
            </w:r>
          </w:p>
        </w:tc>
        <w:tc>
          <w:p>
            <w:pPr>
              <w:pStyle w:val="Compact"/>
              <w:jc w:val="left"/>
            </w:pPr>
            <w:r>
              <w:t xml:space="preserve">Riflessivo</w:t>
            </w:r>
          </w:p>
        </w:tc>
        <w:tc>
          <w:p>
            <w:pPr>
              <w:pStyle w:val="Compact"/>
              <w:jc w:val="left"/>
            </w:pPr>
            <w:r>
              <w:t xml:space="preserve">Paranoico</w:t>
            </w:r>
          </w:p>
        </w:tc>
        <w:tc>
          <w:p>
            <w:pPr>
              <w:pStyle w:val="Compact"/>
              <w:jc w:val="left"/>
            </w:pPr>
            <w:r>
              <w:t xml:space="preserve">Osservatore</w:t>
            </w:r>
          </w:p>
        </w:tc>
        <w:tc>
          <w:p>
            <w:pPr>
              <w:pStyle w:val="Compact"/>
              <w:jc w:val="left"/>
            </w:pPr>
            <w:r>
              <w:t xml:space="preserve">Permaloso</w:t>
            </w:r>
          </w:p>
        </w:tc>
      </w:tr>
      <w:tr>
        <w:tc>
          <w:p>
            <w:pPr>
              <w:pStyle w:val="Compact"/>
              <w:jc w:val="left"/>
            </w:pPr>
            <w:r>
              <w:t xml:space="preserve">Saccente</w:t>
            </w:r>
          </w:p>
        </w:tc>
        <w:tc>
          <w:p>
            <w:pPr>
              <w:pStyle w:val="Compact"/>
              <w:jc w:val="left"/>
            </w:pPr>
            <w:r>
              <w:t xml:space="preserve">Sadomasochista</w:t>
            </w:r>
          </w:p>
        </w:tc>
        <w:tc>
          <w:p>
            <w:pPr>
              <w:pStyle w:val="Compact"/>
              <w:jc w:val="left"/>
            </w:pPr>
            <w:r>
              <w:t xml:space="preserve">Pratico</w:t>
            </w:r>
          </w:p>
        </w:tc>
        <w:tc>
          <w:p>
            <w:pPr>
              <w:pStyle w:val="Compact"/>
              <w:jc w:val="left"/>
            </w:pPr>
            <w:r>
              <w:t xml:space="preserve">Passionale</w:t>
            </w:r>
          </w:p>
        </w:tc>
        <w:tc>
          <w:p>
            <w:pPr>
              <w:pStyle w:val="Compact"/>
              <w:jc w:val="left"/>
            </w:pPr>
            <w:r>
              <w:t xml:space="preserve">Pianificatore</w:t>
            </w:r>
          </w:p>
        </w:tc>
      </w:tr>
      <w:tr>
        <w:tc>
          <w:p>
            <w:pPr>
              <w:pStyle w:val="Compact"/>
              <w:jc w:val="left"/>
            </w:pPr>
            <w:r>
              <w:t xml:space="preserve">Socievole</w:t>
            </w:r>
          </w:p>
        </w:tc>
        <w:tc>
          <w:p>
            <w:pPr>
              <w:pStyle w:val="Compact"/>
              <w:jc w:val="left"/>
            </w:pPr>
            <w:r>
              <w:t xml:space="preserve">Serio</w:t>
            </w:r>
          </w:p>
        </w:tc>
        <w:tc>
          <w:p>
            <w:pPr>
              <w:pStyle w:val="Compact"/>
              <w:jc w:val="left"/>
            </w:pPr>
            <w:r>
              <w:t xml:space="preserve">Rigido</w:t>
            </w:r>
          </w:p>
        </w:tc>
        <w:tc>
          <w:p>
            <w:pPr>
              <w:pStyle w:val="Compact"/>
              <w:jc w:val="left"/>
            </w:pPr>
            <w:r>
              <w:t xml:space="preserve">Riservato</w:t>
            </w:r>
          </w:p>
        </w:tc>
        <w:tc>
          <w:p>
            <w:pPr>
              <w:pStyle w:val="Compact"/>
              <w:jc w:val="left"/>
            </w:pPr>
            <w:r>
              <w:t xml:space="preserve">Protettivo</w:t>
            </w:r>
          </w:p>
        </w:tc>
      </w:tr>
      <w:tr>
        <w:tc>
          <w:p>
            <w:pPr>
              <w:pStyle w:val="Compact"/>
              <w:jc w:val="left"/>
            </w:pPr>
            <w:r>
              <w:t xml:space="preserve">Studioso</w:t>
            </w:r>
          </w:p>
        </w:tc>
        <w:tc>
          <w:p>
            <w:pPr>
              <w:pStyle w:val="Compact"/>
              <w:jc w:val="left"/>
            </w:pPr>
            <w:r>
              <w:t xml:space="preserve">Solitario</w:t>
            </w:r>
          </w:p>
        </w:tc>
        <w:tc>
          <w:p>
            <w:pPr>
              <w:pStyle w:val="Compact"/>
              <w:jc w:val="left"/>
            </w:pPr>
            <w:r>
              <w:t xml:space="preserve">Sarcastico</w:t>
            </w:r>
          </w:p>
        </w:tc>
        <w:tc>
          <w:p>
            <w:pPr>
              <w:pStyle w:val="Compact"/>
              <w:jc w:val="left"/>
            </w:pPr>
            <w:r>
              <w:t xml:space="preserve">Semplice</w:t>
            </w:r>
          </w:p>
        </w:tc>
        <w:tc>
          <w:p>
            <w:pPr>
              <w:pStyle w:val="Compact"/>
              <w:jc w:val="left"/>
            </w:pPr>
            <w:r>
              <w:t xml:space="preserve">Razionale</w:t>
            </w:r>
          </w:p>
        </w:tc>
      </w:tr>
      <w:tr>
        <w:tc>
          <w:p>
            <w:pPr>
              <w:pStyle w:val="Compact"/>
              <w:jc w:val="left"/>
            </w:pPr>
            <w:r>
              <w:t xml:space="preserve">Tenace</w:t>
            </w:r>
          </w:p>
        </w:tc>
        <w:tc>
          <w:p>
            <w:pPr>
              <w:pStyle w:val="Compact"/>
              <w:jc w:val="left"/>
            </w:pPr>
            <w:r>
              <w:t xml:space="preserve">Superficiale</w:t>
            </w:r>
          </w:p>
        </w:tc>
        <w:tc>
          <w:p>
            <w:pPr>
              <w:pStyle w:val="Compact"/>
              <w:jc w:val="left"/>
            </w:pPr>
            <w:r>
              <w:t xml:space="preserve">Scontroso</w:t>
            </w:r>
          </w:p>
        </w:tc>
        <w:tc>
          <w:p>
            <w:pPr>
              <w:pStyle w:val="Compact"/>
              <w:jc w:val="left"/>
            </w:pPr>
            <w:r>
              <w:t xml:space="preserve">Sincero</w:t>
            </w:r>
          </w:p>
        </w:tc>
        <w:tc>
          <w:p>
            <w:pPr>
              <w:pStyle w:val="Compact"/>
              <w:jc w:val="left"/>
            </w:pPr>
            <w:r>
              <w:t xml:space="preserve">Sadico</w:t>
            </w:r>
          </w:p>
        </w:tc>
      </w:tr>
      <w:tr>
        <w:tc>
          <w:p>
            <w:pPr>
              <w:pStyle w:val="Compact"/>
              <w:jc w:val="left"/>
            </w:pPr>
            <w:r>
              <w:t xml:space="preserve">Tradizionalista</w:t>
            </w:r>
          </w:p>
        </w:tc>
        <w:tc>
          <w:p>
            <w:pPr>
              <w:pStyle w:val="Compact"/>
              <w:jc w:val="left"/>
            </w:pPr>
            <w:r>
              <w:t xml:space="preserve">Tranquillo</w:t>
            </w:r>
          </w:p>
        </w:tc>
        <w:tc>
          <w:p>
            <w:pPr>
              <w:pStyle w:val="Compact"/>
              <w:jc w:val="left"/>
            </w:pPr>
            <w:r>
              <w:t xml:space="preserve">Sicuro</w:t>
            </w:r>
          </w:p>
        </w:tc>
        <w:tc>
          <w:p>
            <w:pPr>
              <w:pStyle w:val="Compact"/>
              <w:jc w:val="left"/>
            </w:pPr>
            <w:r>
              <w:t xml:space="preserve">Sprovveduto</w:t>
            </w:r>
          </w:p>
        </w:tc>
        <w:tc>
          <w:p>
            <w:pPr>
              <w:pStyle w:val="Compact"/>
              <w:jc w:val="left"/>
            </w:pPr>
            <w:r>
              <w:t xml:space="preserve">Semplice</w:t>
            </w:r>
          </w:p>
        </w:tc>
      </w:tr>
      <w:tr>
        <w:tc>
          <w:p>
            <w:pPr>
              <w:pStyle w:val="Compact"/>
              <w:jc w:val="left"/>
            </w:pPr>
            <w:r>
              <w:t xml:space="preserve">Valoroso</w:t>
            </w:r>
          </w:p>
        </w:tc>
        <w:tc>
          <w:p>
            <w:pPr>
              <w:pStyle w:val="Compact"/>
              <w:jc w:val="left"/>
            </w:pPr>
            <w:r>
              <w:t xml:space="preserve">Truffatore</w:t>
            </w:r>
          </w:p>
        </w:tc>
        <w:tc>
          <w:p>
            <w:pPr>
              <w:pStyle w:val="Compact"/>
              <w:jc w:val="left"/>
            </w:pPr>
            <w:r>
              <w:t xml:space="preserve">Silenzioso</w:t>
            </w:r>
          </w:p>
        </w:tc>
        <w:tc>
          <w:p>
            <w:pPr>
              <w:pStyle w:val="Compact"/>
              <w:jc w:val="left"/>
            </w:pPr>
            <w:r>
              <w:t xml:space="preserve">Tollerante</w:t>
            </w:r>
          </w:p>
        </w:tc>
        <w:tc>
          <w:p>
            <w:pPr>
              <w:pStyle w:val="Compact"/>
              <w:jc w:val="left"/>
            </w:pPr>
            <w:r>
              <w:t xml:space="preserve">Sognatore</w:t>
            </w:r>
          </w:p>
        </w:tc>
      </w:tr>
      <w:tr>
        <w:tc>
          <w:p>
            <w:pPr>
              <w:pStyle w:val="Compact"/>
              <w:jc w:val="left"/>
            </w:pPr>
            <w:r>
              <w:t xml:space="preserve">Vanitoso</w:t>
            </w:r>
          </w:p>
        </w:tc>
        <w:tc>
          <w:p>
            <w:pPr>
              <w:pStyle w:val="Compact"/>
              <w:jc w:val="left"/>
            </w:pPr>
            <w:r>
              <w:t xml:space="preserve">Vendicativo</w:t>
            </w:r>
          </w:p>
        </w:tc>
        <w:tc>
          <w:p>
            <w:pPr>
              <w:pStyle w:val="Compact"/>
              <w:jc w:val="left"/>
            </w:pPr>
            <w:r>
              <w:t xml:space="preserve">Sospettoso</w:t>
            </w:r>
          </w:p>
        </w:tc>
        <w:tc>
          <w:p>
            <w:pPr>
              <w:pStyle w:val="Compact"/>
              <w:jc w:val="left"/>
            </w:pPr>
            <w:r>
              <w:t xml:space="preserve">Volubile</w:t>
            </w:r>
          </w:p>
        </w:tc>
        <w:tc>
          <w:p>
            <w:pPr>
              <w:pStyle w:val="Compact"/>
              <w:jc w:val="left"/>
            </w:pPr>
            <w:r>
              <w:t xml:space="preserve">Superbo</w:t>
            </w:r>
          </w:p>
        </w:tc>
      </w:tr>
    </w:tbl>
    <w:bookmarkEnd w:id="50"/>
    <w:bookmarkStart w:id="56" w:name="competenze"/>
    <w:p>
      <w:pPr>
        <w:pStyle w:val="Heading1"/>
      </w:pPr>
      <w:r>
        <w:t xml:space="preserve">Competenze</w:t>
      </w:r>
    </w:p>
    <w:p>
      <w:pPr>
        <w:pStyle w:val="FirstParagraph"/>
      </w:pPr>
      <w:bookmarkStart w:id="51" w:name="competenze"/>
      <w:r>
        <w:t xml:space="preserve">[competenze]</w:t>
      </w:r>
      <w:bookmarkEnd w:id="51"/>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determinate competenze.</w:t>
      </w:r>
    </w:p>
    <w:p>
      <w:pPr>
        <w:pStyle w:val="BodyText"/>
      </w:pPr>
      <w:r>
        <w:t xml:space="preserve">Alla creazione del personaggio attribuire 1 punto libero in Artigianato o Professione o Intrattenere o Cultura per giustificare competenze di background.</w:t>
      </w:r>
    </w:p>
    <w:p>
      <w:pPr>
        <w:pStyle w:val="BodyText"/>
      </w:pPr>
      <w:r>
        <w:t xml:space="preserve">Se non specificato diversamente per tutte le prove di competenza (Base, Attive) valgono tre regole base (golden rules):</w:t>
      </w:r>
    </w:p>
    <w:p>
      <w:pPr>
        <w:numPr>
          <w:ilvl w:val="0"/>
          <w:numId w:val="1002"/>
        </w:numPr>
      </w:pPr>
      <w:r>
        <w:t xml:space="preserve">I</w:t>
      </w:r>
      <w:r>
        <w:t xml:space="preserve"> </w:t>
      </w:r>
      <w:r>
        <w:rPr>
          <w:b/>
        </w:rPr>
        <w:t xml:space="preserve">6 esplodono</w:t>
      </w:r>
      <w:r>
        <w:t xml:space="preserve">, ovvero se nella prova dei 3d6 un dato fa sei, somma il risultato e ritira, e se fa 6 nuovamente sommi il risultato e ritiri ancora e ancora..</w:t>
      </w:r>
    </w:p>
    <w:p>
      <w:pPr>
        <w:numPr>
          <w:ilvl w:val="0"/>
          <w:numId w:val="1002"/>
        </w:numPr>
      </w:pPr>
      <w:r>
        <w:t xml:space="preserve">Gli</w:t>
      </w:r>
      <w:r>
        <w:t xml:space="preserve"> </w:t>
      </w:r>
      <w:r>
        <w:rPr>
          <w:b/>
        </w:rPr>
        <w:t xml:space="preserve">1 portano male</w:t>
      </w:r>
      <w:r>
        <w:t xml:space="preserve">, se fai 1 con il dado togli 1 alla somma dei dadi tirati (e quindi il dado che ha fatto 1 conta zero)</w:t>
      </w:r>
    </w:p>
    <w:p>
      <w:pPr>
        <w:numPr>
          <w:ilvl w:val="0"/>
          <w:numId w:val="1002"/>
        </w:numPr>
      </w:pPr>
      <w:r>
        <w:rPr>
          <w:b/>
        </w:rPr>
        <w:t xml:space="preserve">Affidarsi alla sorte</w:t>
      </w:r>
      <w:r>
        <w:t xml:space="preserve">. Per ogni 4 punti di competenza che rinunci a sommare nella prova tira un dado a 6 in piu’, che rispetta le regole base.</w:t>
      </w:r>
    </w:p>
    <w:p>
      <w:pPr>
        <w:pStyle w:val="FirstParagraph"/>
      </w:pPr>
      <w:r>
        <w:rPr>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w:t>
      </w:r>
    </w:p>
    <w:bookmarkStart w:id="53" w:name="competenze-di-base"/>
    <w:p>
      <w:pPr>
        <w:pStyle w:val="Heading2"/>
      </w:pPr>
      <w:r>
        <w:t xml:space="preserve">Competenze di Base</w:t>
      </w:r>
    </w:p>
    <w:p>
      <w:pPr>
        <w:pStyle w:val="FirstParagraph"/>
      </w:pPr>
      <w:bookmarkStart w:id="52" w:name="competenze-di-base"/>
      <w:r>
        <w:t xml:space="preserve">[competenze-di-base]</w:t>
      </w:r>
      <w:bookmarkEnd w:id="52"/>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r>
        <w:t xml:space="preserve"> </w:t>
      </w:r>
    </w:p>
    <w:p>
      <w:pPr>
        <w:pStyle w:val="BodyText"/>
      </w:pPr>
      <w:r>
        <w:t xml:space="preserve">Ogni personaggio al primo livello sceglie delle Competenze di Base, su queste distribuisce 4 punti, con un massimo di 2 punti per Competenza al primo livello.</w:t>
      </w:r>
    </w:p>
    <w:p>
      <w:pPr>
        <w:pStyle w:val="BodyText"/>
      </w:pPr>
      <w:r>
        <w:t xml:space="preserve">Ad ogni livello successivo distribuisce un numero di punti pari la metà del punteggio di Intelletto +2 ((Int+2)/2)) con un minimo di 1 punto tra le competenze già conosciute perfezionate nell’avventura o apprese ex novo. Nessuna competenza di base può avere un punteggio superiore al livello del personaggio+1.</w:t>
      </w:r>
    </w:p>
    <w:p>
      <w:pPr>
        <w:pStyle w:val="BodyText"/>
      </w:pPr>
      <w:r>
        <w:t xml:space="preserve">Un personaggio puo’ apprendere una nuova competenza con uno studio/pratica di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
        </w:rPr>
        <w:t xml:space="preserve">Acrobatica</w:t>
      </w:r>
      <w:r>
        <w:t xml:space="preserve">(Agilità)</w:t>
      </w:r>
      <w:r>
        <w:rPr>
          <w:b/>
        </w:rPr>
        <w:t xml:space="preserve">:</w:t>
      </w:r>
      <w:r>
        <w:t xml:space="preserve"> </w:t>
      </w:r>
      <w:r>
        <w:t xml:space="preserve">arrampicarsi, equilibrio, saltare, acrobazia</w:t>
      </w:r>
    </w:p>
    <w:p>
      <w:pPr>
        <w:pStyle w:val="BodyText"/>
      </w:pPr>
      <w:r>
        <w:rPr>
          <w:b/>
        </w:rPr>
        <w:t xml:space="preserve">Arcano</w:t>
      </w:r>
      <w:r>
        <w:t xml:space="preserve">(Intelletto): Conoscenza arcana, piani, occulta, riconoscere essenze, creature magiche</w:t>
      </w:r>
    </w:p>
    <w:p>
      <w:pPr>
        <w:pStyle w:val="BodyText"/>
      </w:pPr>
      <w:r>
        <w:rPr>
          <w:b/>
        </w:rPr>
        <w:t xml:space="preserve">Consapevolezza</w:t>
      </w:r>
      <w:r>
        <w:t xml:space="preserve"> </w:t>
      </w:r>
      <w:r>
        <w:t xml:space="preserve">(Volonta’): percezione, percepire inganni, nascondersi nelle ombre</w:t>
      </w:r>
    </w:p>
    <w:p>
      <w:pPr>
        <w:pStyle w:val="BodyText"/>
      </w:pPr>
      <w:r>
        <w:rPr>
          <w:b/>
        </w:rPr>
        <w:t xml:space="preserve">Cultura</w:t>
      </w:r>
      <w:r>
        <w:t xml:space="preserve"> </w:t>
      </w:r>
      <w:r>
        <w:t xml:space="preserve">(Intelletto): geografia, natura, erboristeria, storia, religione, tradizioni e storia locale, dungeon, ingegneria, falsificare</w:t>
      </w:r>
    </w:p>
    <w:p>
      <w:pPr>
        <w:pStyle w:val="BodyText"/>
      </w:pPr>
      <w:r>
        <w:rPr>
          <w:b/>
        </w:rPr>
        <w:t xml:space="preserve">Criminalita’</w:t>
      </w:r>
      <w:r>
        <w:t xml:space="preserve"> </w:t>
      </w:r>
      <w:r>
        <w:t xml:space="preserve">(Agilità): travestirsi, disattivare congegni, artista della fuga, mani di fata, muoversi silenziosamente</w:t>
      </w:r>
    </w:p>
    <w:p>
      <w:pPr>
        <w:pStyle w:val="BodyText"/>
      </w:pPr>
      <w:r>
        <w:rPr>
          <w:b/>
        </w:rPr>
        <w:t xml:space="preserve">Faccia tosta</w:t>
      </w:r>
      <w:r>
        <w:t xml:space="preserve"> </w:t>
      </w:r>
      <w:r>
        <w:t xml:space="preserve">(Magnetismo): valutare, intimidire, diplomazia (arguzia), raggirare, persuadere</w:t>
      </w:r>
    </w:p>
    <w:p>
      <w:pPr>
        <w:pStyle w:val="BodyText"/>
      </w:pPr>
      <w:r>
        <w:rPr>
          <w:b/>
        </w:rPr>
        <w:t xml:space="preserve">Intrattenere</w:t>
      </w:r>
      <w:r>
        <w:t xml:space="preserve"> </w:t>
      </w:r>
      <w:r>
        <w:t xml:space="preserve">(Magnetismo): cantare, suonare, recitare, travestirsi, diplomazia (oratoria)</w:t>
      </w:r>
    </w:p>
    <w:p>
      <w:pPr>
        <w:pStyle w:val="BodyText"/>
      </w:pPr>
      <w:r>
        <w:rPr>
          <w:b/>
        </w:rPr>
        <w:t xml:space="preserve">Lavoro</w:t>
      </w:r>
      <w:r>
        <w:t xml:space="preserve"> </w:t>
      </w:r>
      <w:r>
        <w:t xml:space="preserve">(Volonta’): artigianato, professione (es.: allevatore, architetto, azzeccagarbugli, barcaiolo, cacciatore, mercante, sarto, fabbro, apicoltore, conciatore..)</w:t>
      </w:r>
    </w:p>
    <w:p>
      <w:pPr>
        <w:pStyle w:val="BodyText"/>
      </w:pPr>
      <w:r>
        <w:rPr>
          <w:b/>
        </w:rPr>
        <w:t xml:space="preserve">Resistenza</w:t>
      </w:r>
      <w:r>
        <w:t xml:space="preserve"> </w:t>
      </w:r>
      <w:r>
        <w:t xml:space="preserve">(Potenza): nuotare, correre, saltare, scalare</w:t>
      </w:r>
    </w:p>
    <w:p>
      <w:pPr>
        <w:pStyle w:val="BodyText"/>
      </w:pPr>
      <w:r>
        <w:rPr>
          <w:b/>
        </w:rPr>
        <w:t xml:space="preserve">Sopravvivenza</w:t>
      </w:r>
      <w:r>
        <w:t xml:space="preserve"> </w:t>
      </w:r>
      <w:r>
        <w:t xml:space="preserve">(Volonta’): seguire tracce, sopravvivenza, gestire animali, cavalcare, usare una corda, curare/pronto soccorso, creature naturali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Agilità + eventuali bonus</w:t>
      </w:r>
      <w:r>
        <w:t xml:space="preserve"> </w:t>
      </w:r>
      <w:r>
        <w:t xml:space="preserve">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bookmarkEnd w:id="53"/>
    <w:bookmarkStart w:id="55" w:name="competenze-attive"/>
    <w:p>
      <w:pPr>
        <w:pStyle w:val="Heading2"/>
      </w:pPr>
      <w:r>
        <w:t xml:space="preserve">Competenze Attive</w:t>
      </w:r>
    </w:p>
    <w:p>
      <w:pPr>
        <w:pStyle w:val="FirstParagraph"/>
      </w:pPr>
      <w:bookmarkStart w:id="54" w:name="competenze-attive"/>
      <w:r>
        <w:t xml:space="preserve">[competenze-attive]</w:t>
      </w:r>
      <w:bookmarkEnd w:id="54"/>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p>
    <w:p>
      <w:pPr>
        <w:pStyle w:val="BodyText"/>
      </w:pPr>
      <w:r>
        <w:t xml:space="preserve">Le Competenze Attive sono: Competenza Magica, Competenza Armi, Tiro Salvezza su Tempra, Tiro Salvezza su Arbitrio e Tiro Salvezza su Riflessi.</w:t>
      </w:r>
    </w:p>
    <w:p>
      <w:pPr>
        <w:pStyle w:val="BodyText"/>
      </w:pPr>
      <w:r>
        <w:rPr>
          <w:b/>
        </w:rPr>
        <w:t xml:space="preserve">Competenza Magica (CM)</w:t>
      </w:r>
      <w:r>
        <w:t xml:space="preserve"> </w:t>
      </w:r>
      <w:r>
        <w:t xml:space="preserve">(varie): indica la capacità e competenza nel lanciare una Essenza.</w:t>
      </w:r>
    </w:p>
    <w:p>
      <w:pPr>
        <w:pStyle w:val="BodyText"/>
      </w:pPr>
      <w:r>
        <w:rPr>
          <w:b/>
        </w:rPr>
        <w:t xml:space="preserve">Competenza Armi (CA)</w:t>
      </w:r>
      <w:r>
        <w:t xml:space="preserve"> </w:t>
      </w:r>
      <w:r>
        <w:t xml:space="preserve">(Potenza o Agilità): è la capacità e bravura di combattere con un’arma da mischia o da tiro/distanza.</w:t>
      </w:r>
    </w:p>
    <w:p>
      <w:pPr>
        <w:pStyle w:val="BodyText"/>
      </w:pPr>
      <w:r>
        <w:t xml:space="preserve">Il</w:t>
      </w:r>
      <w:r>
        <w:t xml:space="preserve"> </w:t>
      </w:r>
      <w:r>
        <w:rPr>
          <w:b/>
        </w:rPr>
        <w:t xml:space="preserve">Tiro Salvezza su Tempra</w:t>
      </w:r>
      <w:r>
        <w:t xml:space="preserve"> </w:t>
      </w:r>
      <w:r>
        <w:t xml:space="preserve">indica quanto si è in grado di sopportare le sofferenze fisiche o attacchi contro la propria vitalità e salute. Ai Tiri Salvezza su Tempra si aggiunge il valore della Potenza.</w:t>
      </w:r>
    </w:p>
    <w:p>
      <w:pPr>
        <w:pStyle w:val="BodyText"/>
      </w:pPr>
      <w:r>
        <w:t xml:space="preserve">Il</w:t>
      </w:r>
      <w:r>
        <w:t xml:space="preserve"> </w:t>
      </w:r>
      <w:r>
        <w:rPr>
          <w:b/>
        </w:rPr>
        <w:t xml:space="preserve">Tiro Salvezza su Arbitrio</w:t>
      </w:r>
      <w:r>
        <w:t xml:space="preserve"> </w:t>
      </w:r>
      <w:r>
        <w:t xml:space="preserve">indica la resistenza contro l’influenza mentale ed altri effetti magici, ciò che vuole modificare il tuo libero arbitrio nelle scelte e nell’agire. Ai Tiri Salvezza su Arbitrio si aggiunge il valore di Volontà.</w:t>
      </w:r>
    </w:p>
    <w:p>
      <w:pPr>
        <w:pStyle w:val="BodyText"/>
      </w:pPr>
      <w:r>
        <w:t xml:space="preserve">Il</w:t>
      </w:r>
      <w:r>
        <w:t xml:space="preserve"> </w:t>
      </w:r>
      <w:r>
        <w:rPr>
          <w:b/>
        </w:rPr>
        <w:t xml:space="preserve">Tiro Salvezza su Riflessi</w:t>
      </w:r>
      <w:r>
        <w:t xml:space="preserve"> </w:t>
      </w:r>
      <w:r>
        <w:t xml:space="preserve">indica quanto si è agili e pronti per evitare ostacoli o magie. Ai Tiri Salvezza su Riflessi si aggiunge il valore di Agilità</w:t>
      </w:r>
    </w:p>
    <w:p>
      <w:pPr>
        <w:pStyle w:val="BodyText"/>
      </w:pPr>
      <w:r>
        <w:t xml:space="preserve">Esempio: un personaggio di quarto livello distribuisce le competenze</w:t>
      </w:r>
      <w:r>
        <w:t xml:space="preserve"> </w:t>
      </w:r>
      <w:r>
        <w:t xml:space="preserve">attive in questa maniera:</w:t>
      </w:r>
    </w:p>
    <w:p>
      <w:pPr>
        <w:pStyle w:val="BodyText"/>
      </w:pPr>
      <w:r>
        <w:t xml:space="preserve">1 livello: +1 Competenza Armi ,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Arbitrio</w:t>
      </w:r>
    </w:p>
    <w:p>
      <w:pPr>
        <w:pStyle w:val="BodyText"/>
      </w:pPr>
      <w:r>
        <w:t xml:space="preserve">4 livello:+ 1 Competenza Armi, +1 Competenza Magica, +1 Tiro Salvezza Riflessi</w:t>
      </w:r>
    </w:p>
    <w:p>
      <w:pPr>
        <w:pStyle w:val="BodyText"/>
      </w:pPr>
      <w:r>
        <w:t xml:space="preserve">per un totale di +3 CA, +3 CM, +3 TS Riflessi, +2 TS Tempra, +1 TS Arbitrio</w:t>
      </w:r>
    </w:p>
    <w:p>
      <w:pPr>
        <w:pStyle w:val="BodyText"/>
      </w:pPr>
      <w:r>
        <w:t xml:space="preserve">Ogni punto attribuito (CA, CM, TS) permette di usufruire di +1 nella prova (o Tiro Salvezza) relativa.</w:t>
      </w:r>
    </w:p>
    <w:p>
      <w:pPr>
        <w:pStyle w:val="BodyText"/>
      </w:pPr>
      <w:r>
        <w:t xml:space="preserve">La</w:t>
      </w:r>
      <w:r>
        <w:t xml:space="preserve"> </w:t>
      </w:r>
      <w:r>
        <w:rPr>
          <w:b/>
        </w:rPr>
        <w:t xml:space="preserve">Competenza Armi</w:t>
      </w:r>
      <w:r>
        <w:t xml:space="preserve"> </w:t>
      </w:r>
      <w:r>
        <w:t xml:space="preserve">(abbreviata in</w:t>
      </w:r>
      <w:r>
        <w:t xml:space="preserve"> </w:t>
      </w:r>
      <w:r>
        <w:rPr>
          <w:b/>
        </w:rPr>
        <w:t xml:space="preserve">CA</w:t>
      </w:r>
      <w:r>
        <w:t xml:space="preserve">) indica la capacità e bravura nel colpire l’avversario con armi.</w:t>
      </w:r>
    </w:p>
    <w:p>
      <w:pPr>
        <w:pStyle w:val="BodyText"/>
      </w:pPr>
      <w:r>
        <w:t xml:space="preserve">Il</w:t>
      </w:r>
      <w:r>
        <w:t xml:space="preserve"> </w:t>
      </w:r>
      <w:r>
        <w:rPr>
          <w:b/>
        </w:rPr>
        <w:t xml:space="preserve">Tiro per colpire</w:t>
      </w:r>
      <w:r>
        <w:t xml:space="preserve">, per le armi da mischia si risolve con una prova di Competenza Armi (</w:t>
      </w:r>
      <w:r>
        <w:rPr>
          <w:b/>
        </w:rPr>
        <w:t xml:space="preserve">CA</w:t>
      </w:r>
      <w:r>
        <w:t xml:space="preserve">) + Potenza + eventuali capacità e bonus magici contrapposto alla Difesa dell’avversario (Agilità + armatura/scudi/bonus).</w:t>
      </w:r>
    </w:p>
    <w:p>
      <w:pPr>
        <w:pStyle w:val="BodyText"/>
      </w:pPr>
      <w:r>
        <w:t xml:space="preserve">Il</w:t>
      </w:r>
      <w:r>
        <w:t xml:space="preserve"> </w:t>
      </w:r>
      <w:r>
        <w:rPr>
          <w:b/>
        </w:rPr>
        <w:t xml:space="preserve">Tiro per Colpire con armi da distanza</w:t>
      </w:r>
      <w:r>
        <w:t xml:space="preserve"> </w:t>
      </w:r>
      <w:r>
        <w:t xml:space="preserve">(archi, pugnali da lancio, sassi..) si risolve con una prova di Competenza Armi (</w:t>
      </w:r>
      <w:r>
        <w:rPr>
          <w:b/>
        </w:rPr>
        <w:t xml:space="preserve">CA</w:t>
      </w:r>
      <w:r>
        <w:t xml:space="preserve">) + Agilità + eventuali capacità e bonus magici contrapposto alla Difesa dell’avversario (Agilità (schivare) + armatura/scudi/bonus).</w:t>
      </w:r>
    </w:p>
    <w:p>
      <w:pPr>
        <w:pStyle w:val="BodyText"/>
      </w:pPr>
      <w:r>
        <w:t xml:space="preserve">Quando si assegna un punto ad</w:t>
      </w:r>
      <w:r>
        <w:t xml:space="preserve"> </w:t>
      </w:r>
      <w:r>
        <w:rPr>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 competenza nell’uso od apprendere un altra tipologia di arma.</w:t>
      </w:r>
      <w:r>
        <w:t xml:space="preserve"> </w:t>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
        </w:rPr>
        <w:t xml:space="preserve">armi semplici</w:t>
      </w:r>
      <w:r>
        <w:t xml:space="preserve"> </w:t>
      </w:r>
      <w:r>
        <w:t xml:space="preserve">sono: Pugnale, Mazza Leggera, Randello, Morningstar,</w:t>
      </w:r>
      <w:r>
        <w:t xml:space="preserve"> </w:t>
      </w:r>
      <w:r>
        <w:t xml:space="preserve">Lancia corta da fante, Bastone, Balestra (Leggera), Giavellotto</w:t>
      </w:r>
    </w:p>
    <w:p>
      <w:pPr>
        <w:pStyle w:val="BodyText"/>
      </w:pPr>
      <w:r>
        <w:t xml:space="preserve">Usare un’</w:t>
      </w:r>
      <w:r>
        <w:rPr>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
        </w:rPr>
        <w:t xml:space="preserve">Armature Medie</w:t>
      </w:r>
      <w:r>
        <w:t xml:space="preserve"> </w:t>
      </w:r>
      <w:r>
        <w:t xml:space="preserve">e</w:t>
      </w:r>
      <w:r>
        <w:t xml:space="preserve"> </w:t>
      </w:r>
      <w:r>
        <w:rPr>
          <w:b/>
        </w:rPr>
        <w:t xml:space="preserve">Scudi Leggeri</w:t>
      </w:r>
      <w:r>
        <w:t xml:space="preserve"> </w:t>
      </w:r>
      <w:r>
        <w:t xml:space="preserve">o</w:t>
      </w:r>
      <w:r>
        <w:t xml:space="preserve"> </w:t>
      </w:r>
      <w:r>
        <w:rPr>
          <w:b/>
        </w:rPr>
        <w:t xml:space="preserve">Medi</w:t>
      </w:r>
      <w:r>
        <w:t xml:space="preserve"> </w:t>
      </w:r>
      <w:r>
        <w:t xml:space="preserve">è necessario avere almeno 2 punto in Competenza Armi.</w:t>
      </w:r>
    </w:p>
    <w:p>
      <w:pPr>
        <w:pStyle w:val="BodyText"/>
      </w:pPr>
      <w:r>
        <w:t xml:space="preserve">Con almeno 3 punti in CA si possono usare senza penalità</w:t>
      </w:r>
      <w:r>
        <w:t xml:space="preserve"> </w:t>
      </w:r>
      <w:r>
        <w:rPr>
          <w:b/>
        </w:rPr>
        <w:t xml:space="preserve">Armature Pesanti</w:t>
      </w:r>
      <w:r>
        <w:t xml:space="preserve"> </w:t>
      </w:r>
      <w:r>
        <w:t xml:space="preserve">e</w:t>
      </w:r>
      <w:r>
        <w:t xml:space="preserve"> </w:t>
      </w:r>
      <w:r>
        <w:rPr>
          <w:b/>
        </w:rPr>
        <w:t xml:space="preserve">Scudi Pesanti</w:t>
      </w:r>
      <w:r>
        <w:t xml:space="preserve">.</w:t>
      </w:r>
    </w:p>
    <w:p>
      <w:pPr>
        <w:pStyle w:val="BodyText"/>
      </w:pPr>
      <w:r>
        <w:t xml:space="preserve">Usare un’</w:t>
      </w:r>
      <w:r>
        <w:rPr>
          <w:b/>
        </w:rPr>
        <w:t xml:space="preserve">Armatura senza l’adeguata competenza</w:t>
      </w:r>
      <w:r>
        <w:t xml:space="preserve"> </w:t>
      </w:r>
      <w:r>
        <w:t xml:space="preserve">impedisce di usare il valore di Agilità in Difesa ed il bonus conferito dall’armatura alla Difesa si riduce di 1.</w:t>
      </w:r>
    </w:p>
    <w:p>
      <w:pPr>
        <w:pStyle w:val="BodyText"/>
      </w:pPr>
      <w:r>
        <w:t xml:space="preserve">Usare uno</w:t>
      </w:r>
      <w:r>
        <w:t xml:space="preserve"> </w:t>
      </w:r>
      <w:r>
        <w:rPr>
          <w:b/>
        </w:rPr>
        <w:t xml:space="preserve">Scudo senza l’adeguata competenza</w:t>
      </w:r>
      <w:r>
        <w:t xml:space="preserve"> </w:t>
      </w:r>
      <w:r>
        <w:t xml:space="preserve">peggiora il Tiro per Colpire di 1 e lo scudo conferisce un bonus massimo a Difesa di 1.</w:t>
      </w:r>
    </w:p>
    <w:p>
      <w:pPr>
        <w:pStyle w:val="BodyText"/>
      </w:pPr>
      <w:r>
        <w:t xml:space="preserve">La</w:t>
      </w:r>
      <w:r>
        <w:t xml:space="preserve"> </w:t>
      </w:r>
      <w:r>
        <w:rPr>
          <w:b/>
        </w:rPr>
        <w:t xml:space="preserve">Competenza Magica</w:t>
      </w:r>
      <w:r>
        <w:t xml:space="preserve"> </w:t>
      </w:r>
      <w:r>
        <w:t xml:space="preserve">(abbreviata in</w:t>
      </w:r>
      <w:r>
        <w:t xml:space="preserve"> </w:t>
      </w:r>
      <w:r>
        <w:rPr>
          <w:b/>
        </w:rPr>
        <w:t xml:space="preserve">CM</w:t>
      </w:r>
      <w:r>
        <w:t xml:space="preserve">) permette al personaggio di poter lanciare più magie , più potenti, più efficaci e più facilmente.</w:t>
      </w:r>
    </w:p>
    <w:p>
      <w:pPr>
        <w:pStyle w:val="BodyText"/>
      </w:pPr>
      <w:r>
        <w:t xml:space="preserve">Un personaggio con alta</w:t>
      </w:r>
      <w:r>
        <w:t xml:space="preserve"> </w:t>
      </w:r>
      <w:r>
        <w:rPr>
          <w:b/>
        </w:rPr>
        <w:t xml:space="preserve">CM</w:t>
      </w:r>
      <w:r>
        <w:t xml:space="preserve"> </w:t>
      </w:r>
      <w:r>
        <w:t xml:space="preserve">sa manipolare più Essenze e con risultati migliori.</w:t>
      </w:r>
    </w:p>
    <w:p>
      <w:pPr>
        <w:pStyle w:val="BodyText"/>
      </w:pPr>
      <w:r>
        <w:t xml:space="preserve">I tiri salvezza si eseguono confrontando la DC (prova di difficolta’) che conosce il Narratore con la prova relativa.</w:t>
      </w:r>
    </w:p>
    <w:p>
      <w:pPr>
        <w:pStyle w:val="BodyText"/>
      </w:pPr>
      <w:r>
        <w:t xml:space="preserve">Se ti chiedono un Tiro Salvezza Riflessi per evitare un fulmine (Essenza Attacco, Elettricità), farai un Tiro Salvezza Riflessi (3d6 + valore TS Riflessi + bonus Agilità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55"/>
    <w:bookmarkEnd w:id="56"/>
    <w:bookmarkStart w:id="58" w:name="costruiamo-il-personaggio"/>
    <w:p>
      <w:pPr>
        <w:pStyle w:val="Heading1"/>
      </w:pPr>
      <w:r>
        <w:t xml:space="preserve">Costruiamo il Personaggio</w:t>
      </w:r>
    </w:p>
    <w:p>
      <w:pPr>
        <w:pStyle w:val="FirstParagraph"/>
      </w:pPr>
      <w:bookmarkStart w:id="57" w:name="costruiamo-il-personaggio"/>
      <w:r>
        <w:t xml:space="preserve">[costruiamo-il-personaggio]</w:t>
      </w:r>
      <w:bookmarkEnd w:id="57"/>
    </w:p>
    <w:p>
      <w:pPr>
        <w:pStyle w:val="BodyText"/>
      </w:pPr>
      <w:r>
        <w:t xml:space="preserve"> </w:t>
      </w:r>
      <w:r>
        <w:t xml:space="preserve">"Mai dimenticare chi sei, perché di certo il mondo non lo dimenticherà.Trasforma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barbaro delle steppe ghiacciate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è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Hai 6 punti caratteristica, 0 è un valore medio, -1 debole, +1 buono, al massimo una caratteristica può avere 2 (buono) come valore. Messi i punteggi applica i modificatori razziali se presenti.</w:t>
      </w:r>
    </w:p>
    <w:p>
      <w:pPr>
        <w:pStyle w:val="BodyText"/>
      </w:pPr>
      <w:r>
        <w:t xml:space="preserve">Se hai Intelletto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Intelletto+2 tra le competenze già conosciute e perfezionate nell’avventura o apprese ex novo.</w:t>
      </w:r>
    </w:p>
    <w:p>
      <w:pPr>
        <w:pStyle w:val="BodyText"/>
      </w:pPr>
      <w:r>
        <w:t xml:space="preserve">A questo punto scegli i Tratti. Fallo con attenzione e cura, stai costruendo il tuo personaggio ed i tratti delineano a forti pennellate il carattere. Ricordati che saranno fondamentali per le Essenze.</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(dopo aver parlato con il Narratore su quale sistema magico è in uso) quali Essenze conosci. Ricorda che per ogni punto in Competenza Magica puoi decidere di apprendere due nuove Essenze o specializzarti in un Essenza già nota dandogli un bonus di +1 alle prove.</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TUS le classi non esistono, il personaggio cresce evolve ed impara in base a ciò che fai e sperimenti.</w:t>
      </w:r>
    </w:p>
    <w:bookmarkEnd w:id="58"/>
    <w:bookmarkStart w:id="69" w:name="regole-per-le-competenze"/>
    <w:p>
      <w:pPr>
        <w:pStyle w:val="Heading1"/>
      </w:pPr>
      <w:r>
        <w:t xml:space="preserve">Regole per le competenze</w:t>
      </w:r>
    </w:p>
    <w:p>
      <w:pPr>
        <w:pStyle w:val="FirstParagraph"/>
      </w:pPr>
      <w:bookmarkStart w:id="59" w:name="regole-per-le-competenze"/>
      <w:r>
        <w:t xml:space="preserve">[regole-per-le-competenze]</w:t>
      </w:r>
      <w:bookmarkEnd w:id="59"/>
    </w:p>
    <w:p>
      <w:pPr>
        <w:pStyle w:val="BodyText"/>
      </w:pPr>
      <w:r>
        <w:t xml:space="preserve"> </w:t>
      </w:r>
      <w:r>
        <w:t xml:space="preserve">Occorre che la legge sia breve, perché più facilmente i mal pratici la ricordino. (Seneca)</w:t>
      </w:r>
      <w:r>
        <w:t xml:space="preserve"> </w:t>
      </w:r>
    </w:p>
    <w:p>
      <w:pPr>
        <w:pStyle w:val="BodyText"/>
      </w:pPr>
      <w:r>
        <w:rPr>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4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w:t>
      </w:r>
    </w:p>
    <w:p>
      <w:pPr>
        <w:pStyle w:val="BodyText"/>
      </w:pPr>
      <w:r>
        <w:t xml:space="preserve">E non spaventatevi se i personaggi falliscono le prove, renderà l’avventura più interessante, e vi permetterà a voi Narratore di introdurre fatti, suggerimenti ed indizi.</w:t>
      </w:r>
    </w:p>
    <w:p>
      <w:pPr>
        <w:pStyle w:val="BodyText"/>
      </w:pPr>
      <w:r>
        <w:rPr>
          <w:b/>
        </w:rPr>
        <w:t xml:space="preserve">Quando devi fare una prova per una competenza di base in cui non sei preparato, ovvero non hai punti devi tirare solo 1d6 + punteggio della caratteristica collegata.</w:t>
      </w:r>
    </w:p>
    <w:p>
      <w:pPr>
        <w:pStyle w:val="BodyText"/>
      </w:pPr>
      <w:r>
        <w:rPr>
          <w:b/>
        </w:rP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
        </w:rPr>
        <w:t xml:space="preserve">Classe di Difficolta’</w:t>
      </w:r>
    </w:p>
    <w:tbl>
      <w:tblPr>
        <w:tblStyle w:val="Table"/>
        <w:tblW w:type="pct" w:w="0.0"/>
        <w:tblLook w:firstRow="0" w:lastRow="0" w:firstColumn="0" w:lastColumn="0" w:noHBand="0" w:noVBand="0"/>
      </w:tblPr>
      <w:tblGrid/>
      <w:tr>
        <w:tc>
          <w:p>
            <w:pPr>
              <w:pStyle w:val="Compact"/>
              <w:jc w:val="left"/>
            </w:pPr>
            <w:r>
              <w:rPr>
                <w:b/>
              </w:rPr>
              <w:t xml:space="preserve">Classe di Difficoltà (DC)</w:t>
            </w:r>
          </w:p>
        </w:tc>
        <w:tc>
          <w:p>
            <w:pPr>
              <w:pStyle w:val="Compact"/>
              <w:jc w:val="left"/>
            </w:pPr>
            <w:r>
              <w:rPr>
                <w:b/>
              </w:rPr>
              <w:t xml:space="preserve">Descrizione difficolta’</w:t>
            </w:r>
          </w:p>
        </w:tc>
        <w:tc>
          <w:p>
            <w:pPr>
              <w:pStyle w:val="Compact"/>
              <w:jc w:val="left"/>
            </w:pPr>
            <w:r>
              <w:rPr>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Fenomenale</w:t>
            </w:r>
          </w:p>
        </w:tc>
      </w:tr>
      <w:tr>
        <w:tc>
          <w:p>
            <w:pPr>
              <w:pStyle w:val="Compact"/>
              <w:jc w:val="left"/>
            </w:pPr>
            <w:r>
              <w:t xml:space="preserve">DC 40</w:t>
            </w:r>
          </w:p>
        </w:tc>
        <w:tc>
          <w:p>
            <w:pPr>
              <w:pStyle w:val="Compact"/>
              <w:jc w:val="left"/>
            </w:pPr>
            <w:r>
              <w:t xml:space="preserve">Inumana</w:t>
            </w:r>
          </w:p>
        </w:tc>
        <w:tc>
          <w:p>
            <w:pPr>
              <w:pStyle w:val="Compact"/>
              <w:jc w:val="left"/>
            </w:pPr>
            <w:r>
              <w:t xml:space="preserve">Divina</w:t>
            </w:r>
          </w:p>
        </w:tc>
      </w:tr>
    </w:tbl>
    <w:p>
      <w:pPr>
        <w:pStyle w:val="BodyText"/>
      </w:pPr>
      <w:r>
        <w:t xml:space="preserve">Se devi fare una prova su una Caratteristica non correlata ai Tiri Salvezza, devi tirare 3d6 e sommare il punteggio della Caratteristica e altri bonus inerenti. Comunica questo risultato al Narratore che la confronterà con la difficoltà (DC).</w:t>
      </w:r>
    </w:p>
    <w:bookmarkStart w:id="60"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modificatori aggiuntivi non si applicano alla prova del Tiro per Colpire.</w:t>
      </w:r>
    </w:p>
    <w:bookmarkEnd w:id="60"/>
    <w:bookmarkStart w:id="61"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
        </w:rPr>
        <w:t xml:space="preserve">Alcuni esempi di prova contrapposta</w:t>
      </w:r>
    </w:p>
    <w:p>
      <w:pPr>
        <w:numPr>
          <w:ilvl w:val="0"/>
          <w:numId w:val="1003"/>
        </w:numPr>
      </w:pPr>
      <w:r>
        <w:t xml:space="preserve">Ingannare qualcuno: Faccia Tosta Vs Consapevolezza</w:t>
      </w:r>
    </w:p>
    <w:p>
      <w:pPr>
        <w:numPr>
          <w:ilvl w:val="0"/>
          <w:numId w:val="1003"/>
        </w:numPr>
      </w:pPr>
      <w:r>
        <w:t xml:space="preserve">Travestirsi per sembrare qualcun’altro: Intrattenere Vs Consapevolezza</w:t>
      </w:r>
    </w:p>
    <w:p>
      <w:pPr>
        <w:numPr>
          <w:ilvl w:val="0"/>
          <w:numId w:val="1003"/>
        </w:numPr>
      </w:pPr>
      <w:r>
        <w:t xml:space="preserve">Creare una mappa falsa: Cultura Vs Cultura</w:t>
      </w:r>
    </w:p>
    <w:p>
      <w:pPr>
        <w:numPr>
          <w:ilvl w:val="0"/>
          <w:numId w:val="1003"/>
        </w:numPr>
      </w:pPr>
      <w:r>
        <w:t xml:space="preserve">Nascondersi: Consapevolezza Vs Consapevolezza</w:t>
      </w:r>
    </w:p>
    <w:p>
      <w:pPr>
        <w:numPr>
          <w:ilvl w:val="0"/>
          <w:numId w:val="1003"/>
        </w:numPr>
      </w:pPr>
      <w:r>
        <w:t xml:space="preserve">Indimidire: Faccia tosta Vs TS Volonta’</w:t>
      </w:r>
    </w:p>
    <w:p>
      <w:pPr>
        <w:numPr>
          <w:ilvl w:val="0"/>
          <w:numId w:val="1003"/>
        </w:numPr>
      </w:pPr>
      <w:r>
        <w:t xml:space="preserve">Rubare: Criminalità Vs Consapevolezza</w:t>
      </w:r>
    </w:p>
    <w:p>
      <w:pPr>
        <w:numPr>
          <w:ilvl w:val="0"/>
          <w:numId w:val="1003"/>
        </w:numPr>
      </w:pPr>
      <w:r>
        <w:t xml:space="preserve">Slegarsi da delle corde: Criminalità Vs Sopravvivenza</w:t>
      </w:r>
    </w:p>
    <w:p>
      <w:pPr>
        <w:pStyle w:val="FirstParagraph"/>
      </w:pPr>
      <w:r>
        <w:t xml:space="preserve">Ogni qual volta la prova opposta riguarda una</w:t>
      </w:r>
      <w:r>
        <w:t xml:space="preserve"> </w:t>
      </w:r>
      <w:r>
        <w:rPr>
          <w:b/>
        </w:rPr>
        <w:t xml:space="preserve">caratteristica correlata ai Tiri Salvezza</w:t>
      </w:r>
      <w:r>
        <w:t xml:space="preserve"> </w:t>
      </w:r>
      <w:r>
        <w:t xml:space="preserve">(Potenza, Agilità, Volonta’) per tutti gli interessati, fate fare un Tiro Salvezza come valore contrapposto. Es. una prova di braccio di ferro è un Tiro Salvezza Tempra contrapposto. Chi riesce a fare più alto con il Tiro Salvezza vince.</w:t>
      </w:r>
    </w:p>
    <w:bookmarkEnd w:id="61"/>
    <w:bookmarkStart w:id="63" w:name="vantaggi-e-svantaggi"/>
    <w:p>
      <w:pPr>
        <w:pStyle w:val="Heading2"/>
      </w:pPr>
      <w:r>
        <w:t xml:space="preserve">Vantaggi e Svantaggi</w:t>
      </w:r>
    </w:p>
    <w:p>
      <w:pPr>
        <w:pStyle w:val="FirstParagraph"/>
      </w:pPr>
      <w:r>
        <w:t xml:space="preserve">Il Narratore a seconda delle circostanze può concedervi un bonus od un svantaggio.</w:t>
      </w:r>
    </w:p>
    <w:tbl>
      <w:tblPr>
        <w:tblStyle w:val="Table"/>
        <w:tblW w:type="pct" w:w="0.0"/>
        <w:tblLook w:firstRow="0" w:lastRow="0" w:firstColumn="0" w:lastColumn="0" w:noHBand="0" w:noVBand="0"/>
      </w:tblPr>
      <w:tblGrid/>
      <w:tr>
        <w:tc>
          <w:p>
            <w:pPr>
              <w:pStyle w:val="Compact"/>
              <w:jc w:val="left"/>
            </w:pPr>
            <w:r>
              <w:rPr>
                <w:b/>
              </w:rPr>
              <w:t xml:space="preserve">Vantaggio/Svantaggio</w:t>
            </w:r>
          </w:p>
        </w:tc>
        <w:tc>
          <w:p>
            <w:pPr>
              <w:pStyle w:val="Compact"/>
              <w:jc w:val="left"/>
            </w:pPr>
            <w:r>
              <w:rPr>
                <w:b/>
              </w:rPr>
              <w:t xml:space="preserve">Valore in prove dinamiche</w:t>
            </w:r>
          </w:p>
        </w:tc>
        <w:tc>
          <w:p>
            <w:pPr>
              <w:pStyle w:val="Compact"/>
              <w:jc w:val="left"/>
            </w:pPr>
            <w:r>
              <w:rPr>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 prove dinamiche è da usarsi quando la prova viene fatta tirando i 3d6, in questo caso si potranno sommare bonus (+2) o addirittura tirare dadi in più (+2d6) o se in svantaggio dadi in meno, fino a tirare solo 1d6 (con 2d6 di penalita’)</w:t>
      </w:r>
    </w:p>
    <w:p>
      <w:pPr>
        <w:pStyle w:val="BodyText"/>
      </w:pPr>
      <w:r>
        <w:t xml:space="preserve">Si intendo prove a valore fisso quando non è necessario tirare dei dadi (es. Difesa), in questo caso il punteggio si alza/abbassa del punteggio indicato.</w:t>
      </w:r>
    </w:p>
    <w:p>
      <w:pPr>
        <w:pStyle w:val="BodyText"/>
      </w:pPr>
      <w:r>
        <w:t xml:space="preserve">Cercate di rimanere sempre tra questi valori di vantaggio e svantaggio, altrimenti potete dire che la prova è direttamente riuscita o fallità.</w:t>
      </w:r>
      <w:r>
        <w:t xml:space="preserve"> </w:t>
      </w:r>
      <w:r>
        <w:t xml:space="preserve">Il giocatore può comunque richiedere di effettuare la prova anche se il risultato è certo.</w:t>
      </w:r>
    </w:p>
    <w:p>
      <w:pPr>
        <w:pStyle w:val="BodyText"/>
      </w:pPr>
      <w:r>
        <w:rPr>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p>
    <w:p>
      <w:pPr>
        <w:pStyle w:val="BodyText"/>
      </w:pPr>
      <w:r>
        <w:rPr>
          <w:b/>
        </w:rPr>
        <w:t xml:space="preserve">Se il personaggio non ha impellenti limiti di tempo</w:t>
      </w:r>
      <w:r>
        <w:t xml:space="preserve">, ovvero può dedicare almeno 10 minuti per lavorarci (100 round) può considerare di prendere 15. Ovvero come se avesse fatto la prova e tirato 15 con i 3d6.</w:t>
      </w:r>
    </w:p>
    <w:p>
      <w:pPr>
        <w:pStyle w:val="BodyText"/>
      </w:pPr>
      <w:r>
        <w:rPr>
          <w:b/>
        </w:rPr>
        <w:t xml:space="preserve">Se il tempo diventa un fattore da non considerare</w:t>
      </w:r>
      <w:r>
        <w:t xml:space="preserve">, ovvero il personaggio ha almeno 1 ora per pensare e lavorare considerare di avere tirato 18 (ma non c’è nessuna esplosione di dadi anche se il totale è 18...)</w:t>
      </w:r>
    </w:p>
    <w:p>
      <w:pPr>
        <w:pStyle w:val="BodyText"/>
      </w:pPr>
      <w:r>
        <w:t xml:space="preserve">Se vuoi prendere questi valori chiedilo al Narratore, sarà lui che ti permette o meno di usare questi punteggi, in base alla situazione, urgenza, pericolosità di ciò che ti circonda. Mettersi a scassinare una porta in un dungeon chiedendo il 10 richiede un estremo sangue freddo o incoscienza.</w:t>
      </w:r>
    </w:p>
    <w:p>
      <w:pPr>
        <w:pStyle w:val="BodyText"/>
      </w:pPr>
      <w:r>
        <w:t xml:space="preserve">Prendere il 18 è fattibile solo se il personaggio non ha penalità nell’effettuare la prova.</w:t>
      </w:r>
    </w:p>
    <w:p>
      <w:pPr>
        <w:pStyle w:val="BodyText"/>
      </w:pPr>
      <w:r>
        <w:rPr>
          <w:b/>
        </w:rPr>
        <w:t xml:space="preserve">Aiutare un altro</w:t>
      </w:r>
      <w:r>
        <w:t xml:space="preserve">: si può aiutare un amico in una prova dandogli supporto e suggerimenti. L’aiutante deve effettuare una prova a due gradini di difficoltà inferiore (-10) (esempio se il personaggio impegnato deve fare una prova a difficoltà 25 l’aiutante la fa a difficoltà 15,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p>
    <w:p>
      <w:pPr>
        <w:pStyle w:val="BodyText"/>
      </w:pPr>
      <w:r>
        <w:t xml:space="preserve">Il Narratore valuterà la possibilità che più di un personaggio fornisca aiuto considerando spazi, modi e tempi (non è facile aiutare qualcuno ad infilare un filo nella cruna di un ago).</w:t>
      </w:r>
    </w:p>
    <w:p>
      <w:pPr>
        <w:pStyle w:val="BodyText"/>
      </w:pPr>
      <w:r>
        <w:rPr>
          <w:b/>
        </w:rPr>
        <w:t xml:space="preserve">Esplosione del 6</w:t>
      </w:r>
      <w:r>
        <w:t xml:space="preserve">: anche nelle prove di delle competenze base c’è l’esplosione del 6. Se con un dado fai 6 lo sommi e ritiri e continui così se fai ancora 6.</w:t>
      </w:r>
    </w:p>
    <w:p>
      <w:pPr>
        <w:pStyle w:val="BodyText"/>
      </w:pPr>
      <w:r>
        <w:rPr>
          <w:b/>
        </w:rPr>
        <w:t xml:space="preserve">Tirare un 1 nei check</w:t>
      </w:r>
      <w:r>
        <w:t xml:space="preserve">: porta male anche nei check competenze, ovvero non si somma.</w:t>
      </w:r>
      <w:r>
        <w:t xml:space="preserve"> </w:t>
      </w:r>
      <w:r>
        <w:t xml:space="preserve">Tirare un 3 nella prova di competenza (tutti 1 nei 3d6) non è un fallimento automatico è solo un tiro molto basso (zero + valore di competenza)</w:t>
      </w:r>
    </w:p>
    <w:bookmarkStart w:id="62" w:name="successo-parziale---opzionale"/>
    <w:p>
      <w:pPr>
        <w:pStyle w:val="Heading3"/>
      </w:pPr>
      <w:r>
        <w:t xml:space="preserve">Successo Parziale - Opzionale</w:t>
      </w:r>
    </w:p>
    <w:p>
      <w:pPr>
        <w:pStyle w:val="FirstParagraph"/>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In questo sistema può essere anche il giocatore a richiedere una "Prova con Rischio" in situazioni di particolare tensione ed urgenza. Questa richiesta va fatta prima di tirare i dadi.</w:t>
      </w:r>
    </w:p>
    <w:bookmarkEnd w:id="62"/>
    <w:bookmarkEnd w:id="63"/>
    <w:bookmarkStart w:id="68"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r>
        <w:t xml:space="preserve"> </w:t>
      </w:r>
    </w:p>
    <w:p>
      <w:pPr>
        <w:pStyle w:val="BodyText"/>
      </w:pPr>
      <w:r>
        <w:rPr>
          <w:b/>
        </w:rPr>
        <w:t xml:space="preserve">Criminalità</w:t>
      </w:r>
      <w:r>
        <w:t xml:space="preserve"> </w:t>
      </w:r>
      <w:r>
        <w:t xml:space="preserve">(Agilità):</w:t>
      </w:r>
    </w:p>
    <w:p>
      <w:pPr>
        <w:pStyle w:val="BodyText"/>
      </w:pPr>
      <w:r>
        <w:t xml:space="preserve">questa competenza riguarda molte delle capacità spesso usate dai ladri. Ogni qual volta c’è da scassinare un lucchetto, liberarsi da dei legacci o manette, rubare dalle tasche di qualcuno, oppure travestirsi, mascherarsi, truccarsi per sembrare qualcun’altro, è necessario una prova di Criminalità.</w:t>
      </w:r>
    </w:p>
    <w:p>
      <w:pPr>
        <w:pStyle w:val="BodyText"/>
      </w:pPr>
      <w:r>
        <w:t xml:space="preserve">Solitamente ad una prova di Criminalità è contrapposta alla prova di Consapevolezza dell’avversario.</w:t>
      </w:r>
    </w:p>
    <w:p>
      <w:pPr>
        <w:pStyle w:val="BodyText"/>
      </w:pPr>
      <w:r>
        <w:rPr>
          <w:b/>
        </w:rPr>
        <w:t xml:space="preserve">Sopravvivenza</w:t>
      </w:r>
      <w:r>
        <w:t xml:space="preserve"> </w:t>
      </w:r>
      <w:r>
        <w:t xml:space="preserve">(Volonta’):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seguirne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rPr>
          <w:b/>
        </w:rPr>
        <w:t xml:space="preserve">Faccia Tosta</w:t>
      </w:r>
      <w:r>
        <w:t xml:space="preserve"> </w:t>
      </w:r>
      <w:r>
        <w:t xml:space="preserve">(Magnetismo):</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a difficoltà 3d6 + livello (dadi vita) dell’avversario + Magnetismo dell’avversario.</w:t>
      </w:r>
    </w:p>
    <w:p>
      <w:pPr>
        <w:pStyle w:val="BodyText"/>
      </w:pPr>
      <w:r>
        <w:rPr>
          <w:b/>
        </w:rPr>
        <w:t xml:space="preserve">Acrobatica</w:t>
      </w:r>
      <w:r>
        <w:t xml:space="preserve"> </w:t>
      </w:r>
      <w:r>
        <w:t xml:space="preserve">(Agilità):</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
        </w:rPr>
        <w:t xml:space="preserve">Consapevolezza</w:t>
      </w:r>
      <w:r>
        <w:t xml:space="preserve">(Volonta’):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nascondendovi allora sono effettuate una prova di Consapevolezza.</w:t>
      </w:r>
    </w:p>
    <w:p>
      <w:pPr>
        <w:pStyle w:val="BodyText"/>
      </w:pPr>
      <w:r>
        <w:rPr>
          <w:b/>
        </w:rPr>
        <w:t xml:space="preserve">Cultura</w:t>
      </w:r>
      <w:r>
        <w:t xml:space="preserve"> </w:t>
      </w:r>
      <w:r>
        <w:t xml:space="preserve">(Intelletto):</w:t>
      </w:r>
    </w:p>
    <w:p>
      <w:pPr>
        <w:pStyle w:val="BodyText"/>
      </w:pPr>
      <w:r>
        <w:t xml:space="preserve">tutto ciò che è sapere non magico è cultura. Possa essere la storia e gli avvenimenti di un continente, le tradizioni ed abitudini di una nazione. Sapere come si prepara un decotto o legge una mappa, ogni ora passata su un libro è conoscenza.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
        </w:rPr>
        <w:t xml:space="preserve">Arcano</w:t>
      </w:r>
      <w:r>
        <w:t xml:space="preserve"> </w:t>
      </w:r>
      <w:r>
        <w:t xml:space="preserve">(Intelletto):</w:t>
      </w:r>
    </w:p>
    <w:p>
      <w:pPr>
        <w:pStyle w:val="BodyText"/>
      </w:pPr>
      <w:r>
        <w:t xml:space="preserve">ricordare i dettagli su un antico oggetto magico, riconoscere uno scritto magico in una pergamena, comprendere le Essenze lanciate da altri o riconoscerne gli effetti.</w:t>
      </w:r>
    </w:p>
    <w:p>
      <w:pPr>
        <w:pStyle w:val="BodyText"/>
      </w:pPr>
      <w:r>
        <w:t xml:space="preserve">Sapere la geografia astrale dei piani, sapere usare un oggetto magico intuendone le funzioni, riconoscere creauture magiche (DC è il CR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
        </w:rPr>
        <w:t xml:space="preserve">Lavoro</w:t>
      </w:r>
      <w:r>
        <w:t xml:space="preserve"> </w:t>
      </w:r>
      <w:r>
        <w:t xml:space="preserve">(Volonta’):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p>
    <w:p>
      <w:pPr>
        <w:pStyle w:val="BodyText"/>
      </w:pPr>
      <w:r>
        <w:rPr>
          <w:b/>
        </w:rPr>
        <w:t xml:space="preserve">Intrattenere</w:t>
      </w:r>
      <w:r>
        <w:t xml:space="preserve"> </w:t>
      </w:r>
      <w:r>
        <w:t xml:space="preserve">(Magnetismo):</w:t>
      </w:r>
    </w:p>
    <w:p>
      <w:pPr>
        <w:pStyle w:val="BodyText"/>
      </w:pPr>
      <w:r>
        <w:t xml:space="preserve">un personaggio che voglia cantare, suonare, recitare, travestirsi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w:t>
      </w:r>
    </w:p>
    <w:p>
      <w:pPr>
        <w:pStyle w:val="BodyText"/>
      </w:pPr>
      <w:r>
        <w:rPr>
          <w:b/>
        </w:rPr>
        <w:t xml:space="preserve">Resistenza</w:t>
      </w:r>
      <w:r>
        <w:t xml:space="preserve"> </w:t>
      </w:r>
      <w:r>
        <w:t xml:space="preserve">(Potenza):</w:t>
      </w:r>
    </w:p>
    <w:p>
      <w:pPr>
        <w:pStyle w:val="BodyText"/>
      </w:pPr>
      <w:r>
        <w:t xml:space="preserve">Nuotare in acque placide o burrascose, correre per chilometri ,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salto che richieda potenza (per la distanza)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corretti.</w:t>
      </w:r>
    </w:p>
    <w:bookmarkStart w:id="64" w:name="esempi-prove-competenza"/>
    <w:p>
      <w:pPr>
        <w:pStyle w:val="Heading3"/>
      </w:pPr>
      <w:r>
        <w:t xml:space="preserve">Esempi Prove Competenza</w:t>
      </w:r>
    </w:p>
    <w:p>
      <w:pPr>
        <w:numPr>
          <w:ilvl w:val="0"/>
          <w:numId w:val="1004"/>
        </w:numPr>
      </w:pPr>
      <w:r>
        <w:t xml:space="preserve">Una prova riuscita (base DC 15) in Sopravvivenza (pronto soccorso) può fare recuperare 1d4 PF dopo uno scontro o concedere un +2 ad un tiro salvezza su tempra per resistere ad un veleno.</w:t>
      </w:r>
    </w:p>
    <w:p>
      <w:pPr>
        <w:numPr>
          <w:ilvl w:val="0"/>
          <w:numId w:val="1004"/>
        </w:numPr>
      </w:pPr>
      <w:r>
        <w:t xml:space="preserve">Una prova riuscita (base DC 15) in Sopravvivenza riduce di 1 i danni da Sanguinamento. Per ogni valore di Sanguinamento sopra 1 la difficoltà aumenta di 3, e la prova la riduce comunque di 1 alla volta.</w:t>
      </w:r>
    </w:p>
    <w:p>
      <w:pPr>
        <w:numPr>
          <w:ilvl w:val="0"/>
          <w:numId w:val="1005"/>
        </w:numPr>
      </w:pPr>
      <w:r>
        <w:t xml:space="preserve">Una prova riuscita (base DC 13) in Sopravvivenza (pronto soccorso) per prendersi cura per 8 ore di un paziente fa recuperare a questo il doppio dei punti ferita (con un minimo di 4) e concede un nuovo Tiro Salvezza su Tempra per resistere a Malattie o Veleni già in corso.</w:t>
      </w:r>
    </w:p>
    <w:p>
      <w:pPr>
        <w:numPr>
          <w:ilvl w:val="0"/>
          <w:numId w:val="1006"/>
        </w:numPr>
      </w:pPr>
      <w:r>
        <w:t xml:space="preserve">Saltare</w:t>
      </w:r>
    </w:p>
    <w:tbl>
      <w:tblPr>
        <w:tblStyle w:val="Table"/>
        <w:tblW w:type="pct" w:w="0.0"/>
        <w:tblLook w:firstRow="0" w:lastRow="0" w:firstColumn="0" w:lastColumn="0" w:noHBand="0" w:noVBand="0"/>
      </w:tblPr>
      <w:tblGrid/>
      <w:tr>
        <w:tc>
          <w:p>
            <w:pPr>
              <w:pStyle w:val="Compact"/>
              <w:jc w:val="left"/>
            </w:pPr>
            <w:r>
              <w:t xml:space="preserve">(l)</w:t>
            </w:r>
            <w:r>
              <w:t xml:space="preserve">1-2</w:t>
            </w:r>
            <w:r>
              <w:t xml:space="preserve"> </w:t>
            </w:r>
            <w:r>
              <w:rPr>
                <w:b/>
              </w:rPr>
              <w:t xml:space="preserve">Salto in Lungo (Distanza)</w:t>
            </w:r>
          </w:p>
        </w:tc>
        <w:tc>
          <w:p>
            <w:pPr>
              <w:pStyle w:val="Compact"/>
              <w:jc w:val="left"/>
            </w:pPr>
            <w:r>
              <w:t xml:space="preserve">DC</w:t>
            </w:r>
          </w:p>
        </w:tc>
        <w:tc>
          <w:p/>
        </w:tc>
        <w:tc>
          <w:p/>
        </w:tc>
        <w:tc>
          <w:p/>
        </w:tc>
      </w:tr>
      <w:tr>
        <w:tc>
          <w:p>
            <w:pPr>
              <w:pStyle w:val="Compact"/>
              <w:jc w:val="left"/>
            </w:pPr>
            <w:r>
              <w:t xml:space="preserve">1.5 m</w:t>
            </w:r>
          </w:p>
        </w:tc>
        <w:tc>
          <w:p>
            <w:pPr>
              <w:pStyle w:val="Compact"/>
              <w:jc w:val="left"/>
            </w:pPr>
            <w:r>
              <w:t xml:space="preserve">5</w:t>
            </w:r>
          </w:p>
        </w:tc>
        <w:tc>
          <w:p/>
        </w:tc>
        <w:tc>
          <w:p/>
        </w:tc>
        <w:tc>
          <w:p/>
        </w:tc>
      </w:tr>
      <w:tr>
        <w:tc>
          <w:p>
            <w:pPr>
              <w:pStyle w:val="Compact"/>
              <w:jc w:val="left"/>
            </w:pPr>
            <w:r>
              <w:t xml:space="preserve">3 m</w:t>
            </w:r>
          </w:p>
        </w:tc>
        <w:tc>
          <w:p>
            <w:pPr>
              <w:pStyle w:val="Compact"/>
              <w:jc w:val="left"/>
            </w:pPr>
            <w:r>
              <w:t xml:space="preserve">10</w:t>
            </w:r>
          </w:p>
        </w:tc>
        <w:tc>
          <w:p/>
        </w:tc>
        <w:tc>
          <w:p/>
        </w:tc>
        <w:tc>
          <w:p/>
        </w:tc>
      </w:tr>
      <w:tr>
        <w:tc>
          <w:p>
            <w:pPr>
              <w:pStyle w:val="Compact"/>
              <w:jc w:val="left"/>
            </w:pPr>
            <w:r>
              <w:t xml:space="preserve">5 m</w:t>
            </w:r>
          </w:p>
        </w:tc>
        <w:tc>
          <w:p>
            <w:pPr>
              <w:pStyle w:val="Compact"/>
              <w:jc w:val="left"/>
            </w:pPr>
            <w:r>
              <w:t xml:space="preserve">15</w:t>
            </w:r>
          </w:p>
        </w:tc>
        <w:tc>
          <w:p/>
        </w:tc>
        <w:tc>
          <w:p/>
        </w:tc>
        <w:tc>
          <w:p/>
        </w:tc>
      </w:tr>
      <w:tr>
        <w:tc>
          <w:p>
            <w:pPr>
              <w:pStyle w:val="Compact"/>
              <w:jc w:val="left"/>
            </w:pPr>
            <w:r>
              <w:t xml:space="preserve">7 m</w:t>
            </w:r>
          </w:p>
        </w:tc>
        <w:tc>
          <w:p>
            <w:pPr>
              <w:pStyle w:val="Compact"/>
              <w:jc w:val="left"/>
            </w:pPr>
            <w:r>
              <w:t xml:space="preserve">20</w:t>
            </w:r>
          </w:p>
        </w:tc>
        <w:tc>
          <w:p/>
        </w:tc>
        <w:tc>
          <w:p/>
        </w:tc>
        <w:tc>
          <w:p/>
        </w:tc>
      </w:tr>
      <w:tr>
        <w:tc>
          <w:p>
            <w:pPr>
              <w:pStyle w:val="Compact"/>
              <w:jc w:val="left"/>
            </w:pPr>
            <w:r>
              <w:t xml:space="preserve">+1,5 m</w:t>
            </w:r>
          </w:p>
        </w:tc>
        <w:tc>
          <w:p>
            <w:pPr>
              <w:pStyle w:val="Compact"/>
              <w:jc w:val="left"/>
            </w:pPr>
            <w:r>
              <w:t xml:space="preserve">+5</w:t>
            </w:r>
          </w:p>
        </w:tc>
        <w:tc>
          <w:p/>
        </w:tc>
        <w:tc>
          <w:p/>
        </w:tc>
        <w:tc>
          <w:p/>
        </w:tc>
      </w:tr>
    </w:tbl>
    <w:p>
      <w:pPr>
        <w:pStyle w:val="BodyText"/>
      </w:pPr>
      <w:r>
        <w:t xml:space="preserve">L</w:t>
      </w:r>
      <w:r>
        <w:t xml:space="preserve">5cm</w:t>
      </w:r>
      <w:r>
        <w:t xml:space="preserve"> </w:t>
      </w:r>
      <w:r>
        <w:t xml:space="preserve">k</w:t>
      </w:r>
      <w:r>
        <w:t xml:space="preserve">3cm</w:t>
      </w:r>
      <w:r>
        <w:t xml:space="preserve"> </w:t>
      </w:r>
      <w:r>
        <w:rPr>
          <w:b/>
        </w:rPr>
        <w:t xml:space="preserve">Salto in Alto (Altezza)</w:t>
      </w:r>
      <w:r>
        <w:t xml:space="preserve"> </w:t>
      </w:r>
      <w:r>
        <w:t xml:space="preserve">&amp; DC m &amp; 4 m &amp; 8 m &amp; 12 m &amp; 16</w:t>
      </w:r>
      <w:r>
        <w:t xml:space="preserve"> </w:t>
      </w:r>
      <w:r>
        <w:t xml:space="preserve">+0.5 m &amp; +4</w:t>
      </w:r>
    </w:p>
    <w:bookmarkEnd w:id="64"/>
    <w:bookmarkStart w:id="66" w:name="linguaggi"/>
    <w:p>
      <w:pPr>
        <w:pStyle w:val="Heading3"/>
      </w:pPr>
      <w:r>
        <w:t xml:space="preserve">Linguaggi</w:t>
      </w:r>
    </w:p>
    <w:p>
      <w:pPr>
        <w:pStyle w:val="FirstParagraph"/>
      </w:pPr>
      <w:bookmarkStart w:id="65" w:name="linguaggi"/>
      <w:r>
        <w:t xml:space="preserve">[linguaggi]</w:t>
      </w:r>
      <w:bookmarkEnd w:id="65"/>
    </w:p>
    <w:p>
      <w:pPr>
        <w:pStyle w:val="BodyText"/>
      </w:pPr>
      <w:r>
        <w:t xml:space="preserve">In Yeru ogni razza è custode di una propria lingua parlata e scritta. Ogni personaggio che abbia almeno Intelletto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w:t>
      </w:r>
    </w:p>
    <w:p>
      <w:pPr>
        <w:pStyle w:val="BodyText"/>
      </w:pPr>
      <w:r>
        <w:rPr>
          <w:b/>
        </w:rPr>
        <w:t xml:space="preserve">Tabella delle Lingue</w:t>
      </w:r>
    </w:p>
    <w:tbl>
      <w:tblPr>
        <w:tblStyle w:val="Table"/>
        <w:tblW w:type="pct" w:w="0.0"/>
        <w:tblLook w:firstRow="0" w:lastRow="0" w:firstColumn="0" w:lastColumn="0" w:noHBand="0" w:noVBand="0"/>
      </w:tblPr>
      <w:tblGrid/>
      <w:tr>
        <w:tc>
          <w:p>
            <w:pPr>
              <w:pStyle w:val="Compact"/>
              <w:jc w:val="left"/>
            </w:pPr>
            <w:r>
              <w:rPr>
                <w:b/>
              </w:rPr>
              <w:t xml:space="preserve">Razza</w:t>
            </w:r>
          </w:p>
        </w:tc>
        <w:tc>
          <w:p>
            <w:pPr>
              <w:pStyle w:val="Compact"/>
              <w:jc w:val="left"/>
            </w:pPr>
            <w:r>
              <w:rPr>
                <w:b/>
              </w:rPr>
              <w:t xml:space="preserve">Linguaggio Parlato</w:t>
            </w:r>
          </w:p>
        </w:tc>
        <w:tc>
          <w:p>
            <w:pPr>
              <w:pStyle w:val="Compact"/>
              <w:jc w:val="left"/>
            </w:pPr>
            <w:r>
              <w:rPr>
                <w:b/>
              </w:rPr>
              <w:t xml:space="preserve">Scritto</w:t>
            </w:r>
          </w:p>
        </w:tc>
      </w:tr>
      <w:tr>
        <w:tc>
          <w:p>
            <w:pPr>
              <w:pStyle w:val="Compact"/>
              <w:jc w:val="left"/>
            </w:pPr>
            <w:r>
              <w:t xml:space="preserve">Nanica</w:t>
            </w:r>
          </w:p>
        </w:tc>
        <w:tc>
          <w:p>
            <w:pPr>
              <w:pStyle w:val="Compact"/>
              <w:jc w:val="left"/>
            </w:pPr>
            <w:r>
              <w:t xml:space="preserve">Nanico, Comune</w:t>
            </w:r>
          </w:p>
        </w:tc>
        <w:tc>
          <w:p>
            <w:pPr>
              <w:pStyle w:val="Compact"/>
              <w:jc w:val="left"/>
            </w:pPr>
            <w:r>
              <w:t xml:space="preserve">Nanico</w:t>
            </w:r>
          </w:p>
        </w:tc>
      </w:tr>
      <w:tr>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r>
      <w:tr>
        <w:tc>
          <w:p>
            <w:pPr>
              <w:pStyle w:val="Compact"/>
              <w:jc w:val="left"/>
            </w:pPr>
            <w:r>
              <w:t xml:space="preserve">Drow</w:t>
            </w:r>
          </w:p>
        </w:tc>
        <w:tc>
          <w:p>
            <w:pPr>
              <w:pStyle w:val="Compact"/>
              <w:jc w:val="left"/>
            </w:pPr>
            <w:r>
              <w:t xml:space="preserve">Elfico, Comune</w:t>
            </w:r>
          </w:p>
        </w:tc>
        <w:tc>
          <w:p>
            <w:pPr>
              <w:pStyle w:val="Compact"/>
              <w:jc w:val="left"/>
            </w:pPr>
            <w:r>
              <w:t xml:space="preserve">Elfico</w:t>
            </w:r>
          </w:p>
        </w:tc>
      </w:tr>
      <w:tr>
        <w:tc>
          <w:p>
            <w:pPr>
              <w:pStyle w:val="Compact"/>
              <w:jc w:val="left"/>
            </w:pPr>
            <w:r>
              <w:t xml:space="preserve">Orco, Goblin. Gnoll</w:t>
            </w:r>
          </w:p>
        </w:tc>
        <w:tc>
          <w:p>
            <w:pPr>
              <w:pStyle w:val="Compact"/>
              <w:jc w:val="left"/>
            </w:pPr>
            <w:r>
              <w:t xml:space="preserve">Goblinoide</w:t>
            </w:r>
          </w:p>
        </w:tc>
        <w:tc>
          <w:p>
            <w:pPr>
              <w:pStyle w:val="Compact"/>
              <w:jc w:val="left"/>
            </w:pPr>
            <w:r>
              <w:t xml:space="preserve">Goblinoide</w:t>
            </w:r>
          </w:p>
        </w:tc>
      </w:tr>
      <w:tr>
        <w:tc>
          <w:p>
            <w:pPr>
              <w:pStyle w:val="Compact"/>
              <w:jc w:val="left"/>
            </w:pPr>
            <w:r>
              <w:t xml:space="preserve">Giganti</w:t>
            </w:r>
          </w:p>
        </w:tc>
        <w:tc>
          <w:p>
            <w:pPr>
              <w:pStyle w:val="Compact"/>
              <w:jc w:val="left"/>
            </w:pPr>
            <w:r>
              <w:t xml:space="preserve">Gigante</w:t>
            </w:r>
          </w:p>
        </w:tc>
        <w:tc>
          <w:p>
            <w:pPr>
              <w:pStyle w:val="Compact"/>
              <w:jc w:val="left"/>
            </w:pPr>
            <w:r>
              <w:t xml:space="preserve">Nanico</w:t>
            </w:r>
          </w:p>
        </w:tc>
      </w:tr>
      <w:tr>
        <w:tc>
          <w:p>
            <w:pPr>
              <w:pStyle w:val="Compact"/>
              <w:jc w:val="left"/>
            </w:pPr>
            <w:r>
              <w:t xml:space="preserve">Uccelli senzienti</w:t>
            </w:r>
          </w:p>
        </w:tc>
        <w:tc>
          <w:p>
            <w:pPr>
              <w:pStyle w:val="Compact"/>
              <w:jc w:val="left"/>
            </w:pPr>
            <w:r>
              <w:t xml:space="preserve">Auran</w:t>
            </w:r>
          </w:p>
        </w:tc>
        <w:tc>
          <w:p>
            <w:pPr>
              <w:pStyle w:val="Compact"/>
              <w:jc w:val="left"/>
            </w:pPr>
            <w:r>
              <w:t xml:space="preserve">Auran</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Acquan</w:t>
            </w:r>
          </w:p>
        </w:tc>
      </w:tr>
      <w:tr>
        <w:tc>
          <w:p>
            <w:pPr>
              <w:pStyle w:val="Compact"/>
              <w:jc w:val="left"/>
            </w:pPr>
            <w:r>
              <w:t xml:space="preserve">Abitanti dei boschi</w:t>
            </w:r>
          </w:p>
        </w:tc>
        <w:tc>
          <w:p>
            <w:pPr>
              <w:pStyle w:val="Compact"/>
              <w:jc w:val="left"/>
            </w:pPr>
            <w:r>
              <w:t xml:space="preserve">Silvano</w:t>
            </w:r>
          </w:p>
        </w:tc>
        <w:tc>
          <w:p>
            <w:pPr>
              <w:pStyle w:val="Compact"/>
              <w:jc w:val="left"/>
            </w:pPr>
            <w:r>
              <w:t xml:space="preserve">Silvano</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r>
      <w:tr>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r>
      <w:tr>
        <w:tc>
          <w:p>
            <w:pPr>
              <w:pStyle w:val="Compact"/>
              <w:jc w:val="left"/>
            </w:pPr>
            <w:r>
              <w:t xml:space="preserve">Elementali Fuoco</w:t>
            </w:r>
          </w:p>
        </w:tc>
        <w:tc>
          <w:p>
            <w:pPr>
              <w:pStyle w:val="Compact"/>
              <w:jc w:val="left"/>
            </w:pPr>
            <w:r>
              <w:t xml:space="preserve">Ignam</w:t>
            </w:r>
          </w:p>
        </w:tc>
        <w:tc>
          <w:p>
            <w:pPr>
              <w:pStyle w:val="Compact"/>
              <w:jc w:val="left"/>
            </w:pPr>
            <w:r>
              <w:t xml:space="preserve">Ignam</w:t>
            </w:r>
          </w:p>
        </w:tc>
      </w:tr>
      <w:tr>
        <w:tc>
          <w:p>
            <w:pPr>
              <w:pStyle w:val="Compact"/>
              <w:jc w:val="left"/>
            </w:pPr>
            <w:r>
              <w:t xml:space="preserve">Elementali della Terra</w:t>
            </w:r>
          </w:p>
        </w:tc>
        <w:tc>
          <w:p>
            <w:pPr>
              <w:pStyle w:val="Compact"/>
              <w:jc w:val="left"/>
            </w:pPr>
            <w:r>
              <w:t xml:space="preserve">Terran</w:t>
            </w:r>
          </w:p>
        </w:tc>
        <w:tc>
          <w:p>
            <w:pPr>
              <w:pStyle w:val="Compact"/>
              <w:jc w:val="left"/>
            </w:pPr>
            <w:r>
              <w:t xml:space="preserve">Terran</w:t>
            </w:r>
          </w:p>
        </w:tc>
      </w:tr>
    </w:tbl>
    <w:bookmarkEnd w:id="66"/>
    <w:bookmarkStart w:id="67" w:name="volare"/>
    <w:p>
      <w:pPr>
        <w:pStyle w:val="Heading3"/>
      </w:pPr>
      <w:r>
        <w:t xml:space="preserve">Volare</w:t>
      </w:r>
    </w:p>
    <w:p>
      <w:pPr>
        <w:pStyle w:val="FirstParagraph"/>
      </w:pPr>
      <w:r>
        <w:t xml:space="preserve">Volare è una competenza che si impara con sofferenza ed impegno. Se si vuole imparare a governare il volo è necessario dedicare specifici punti di competenza a Volare e sapere volare.</w:t>
      </w:r>
    </w:p>
    <w:bookmarkEnd w:id="67"/>
    <w:bookmarkEnd w:id="68"/>
    <w:bookmarkEnd w:id="69"/>
    <w:bookmarkStart w:id="134" w:name="combattimento"/>
    <w:p>
      <w:pPr>
        <w:pStyle w:val="Heading1"/>
      </w:pPr>
      <w:r>
        <w:t xml:space="preserve">Combattimento</w:t>
      </w:r>
    </w:p>
    <w:p>
      <w:pPr>
        <w:pStyle w:val="FirstParagraph"/>
      </w:pPr>
      <w:bookmarkStart w:id="70" w:name="combattimento"/>
      <w:r>
        <w:t xml:space="preserve">[combattimento]</w:t>
      </w:r>
      <w:bookmarkEnd w:id="70"/>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Linux is user friendly. It’s just very picky about who its friends are (anonimo)</w:t>
      </w:r>
      <w:r>
        <w:t xml:space="preserve"> </w:t>
      </w:r>
    </w:p>
    <w:p>
      <w:pPr>
        <w:pStyle w:val="BodyText"/>
      </w:pPr>
      <w:r>
        <w:t xml:space="preserve">Il combattimento è tra le fasi principali di un avventura ed è quando i prodi o codardi danno sfoggio della loro maestria con le armi o magie.</w:t>
      </w:r>
    </w:p>
    <w:p>
      <w:pPr>
        <w:pStyle w:val="BodyText"/>
      </w:pPr>
      <w:r>
        <w:t xml:space="preserve">Il combattimento è diviso in 2 fasi:</w:t>
      </w:r>
    </w:p>
    <w:p>
      <w:pPr>
        <w:numPr>
          <w:ilvl w:val="0"/>
          <w:numId w:val="1007"/>
        </w:numPr>
      </w:pPr>
      <w:r>
        <w:t xml:space="preserve">verifica dell’iniziativa</w:t>
      </w:r>
    </w:p>
    <w:p>
      <w:pPr>
        <w:numPr>
          <w:ilvl w:val="0"/>
          <w:numId w:val="1007"/>
        </w:numPr>
      </w:pPr>
      <w:r>
        <w:t xml:space="preserve">risoluzione delle azioni (movimento, attacco, azione varie..)</w:t>
      </w:r>
    </w:p>
    <w:bookmarkStart w:id="74" w:name="liniziativa"/>
    <w:p>
      <w:pPr>
        <w:pStyle w:val="Heading2"/>
      </w:pPr>
      <w:r>
        <w:t xml:space="preserve">L’Iniziativa</w:t>
      </w:r>
    </w:p>
    <w:p>
      <w:pPr>
        <w:pStyle w:val="FirstParagraph"/>
      </w:pPr>
      <w:bookmarkStart w:id="71" w:name="liniziativa"/>
      <w:r>
        <w:t xml:space="preserve">[liniziativa]</w:t>
      </w:r>
      <w:bookmarkEnd w:id="71"/>
    </w:p>
    <w:p>
      <w:pPr>
        <w:pStyle w:val="BodyText"/>
      </w:pPr>
      <w:r>
        <w:t xml:space="preserve">L’iniziativa è una prova (3d6+) di Agilità o Intelletto ed Abilità inerenti che potete avere.</w:t>
      </w:r>
    </w:p>
    <w:p>
      <w:pPr>
        <w:pStyle w:val="BodyText"/>
      </w:pPr>
      <w:r>
        <w:t xml:space="preserve">Il giocatore sceglie il valore che preferisce. Se viene scelta Agilità saranno i riflessi a determinare la reazione del personaggio, mentre Intelletto guiderà la capacità di cogliere le tattiche dell’avversario ed anticiparle.</w:t>
      </w:r>
    </w:p>
    <w:p>
      <w:pPr>
        <w:pStyle w:val="BodyText"/>
      </w:pPr>
      <w:r>
        <w:t xml:space="preserve">Chi ha l’iniziativa tra giocatori e nemici più alta incomincia per primo e successivamente agiscono gli altri in ordine decrescente.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73"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(La Tempesta, Shakespeare)</w:t>
      </w:r>
      <w:r>
        <w:t xml:space="preserve"> </w:t>
      </w:r>
    </w:p>
    <w:p>
      <w:pPr>
        <w:pStyle w:val="BodyText"/>
      </w:pPr>
      <w:bookmarkStart w:id="72" w:name="risoluzione-delle-azioni"/>
      <w:r>
        <w:t xml:space="preserve">[risoluzione-delle-azioni]</w:t>
      </w:r>
      <w:bookmarkEnd w:id="72"/>
    </w:p>
    <w:p>
      <w:pPr>
        <w:pStyle w:val="BodyText"/>
      </w:pPr>
      <w:r>
        <w:t xml:space="preserve">Dal più veloce al più lento c’è la risoluzione delle azioni.</w:t>
      </w:r>
    </w:p>
    <w:p>
      <w:pPr>
        <w:pStyle w:val="BodyText"/>
      </w:pPr>
      <w:r>
        <w:t xml:space="preserve">Il Narratore chiederà al più veloce di dichiarare la sua azione e agire, proseguirà poi a chiedere e fare agire gli altri giocatori e nemici.</w:t>
      </w:r>
    </w:p>
    <w:p>
      <w:pPr>
        <w:pStyle w:val="BodyText"/>
      </w:pPr>
      <w:r>
        <w:t xml:space="preserve">In questo modo la scelta dell’azione avviene quando è il turno del giocatore che potrà agire anche in base alle azioni e risoluzioni già avvenute.</w:t>
      </w:r>
    </w:p>
    <w:p>
      <w:pPr>
        <w:pStyle w:val="BodyText"/>
      </w:pPr>
      <w:r>
        <w:t xml:space="preserve">E’ possibile ritardare la propria azione per aspettare una determinata situazione. Il personaggio che ritarda la propria azione agisce per primo tra i soggetti che agiscono in quel valore o successivo di iniziativa .</w:t>
      </w:r>
    </w:p>
    <w:p>
      <w:pPr>
        <w:pStyle w:val="BodyText"/>
      </w:pPr>
      <w:r>
        <w:t xml:space="preserve">Se un personaggio dichiara di fare una certa azione in conseguenza di un’altra vuol dire che ritarda la propria azione, ciò gli sarà possibile solo se ha ancora azioni da spendere nel round ed è più veloce di colui che deve compiere l’azione che scatena l’azione.</w:t>
      </w:r>
    </w:p>
    <w:bookmarkEnd w:id="73"/>
    <w:bookmarkEnd w:id="74"/>
    <w:bookmarkStart w:id="78" w:name="azioni-nel-round"/>
    <w:p>
      <w:pPr>
        <w:pStyle w:val="Heading2"/>
      </w:pPr>
      <w:r>
        <w:t xml:space="preserve">Azioni nel Round</w:t>
      </w:r>
    </w:p>
    <w:p>
      <w:pPr>
        <w:pStyle w:val="FirstParagraph"/>
      </w:pPr>
      <w:bookmarkStart w:id="75" w:name="azioni-nel-round"/>
      <w:r>
        <w:t xml:space="preserve">[azioni-nel-round]</w:t>
      </w:r>
      <w:bookmarkEnd w:id="75"/>
    </w:p>
    <w:p>
      <w:pPr>
        <w:pStyle w:val="BodyText"/>
      </w:pPr>
      <w:r>
        <w:t xml:space="preserve">Un personaggio può eseguire 3 Azioni per round.</w:t>
      </w:r>
    </w:p>
    <w:p>
      <w:pPr>
        <w:pStyle w:val="BodyText"/>
      </w:pPr>
      <w:r>
        <w:t xml:space="preserve">Queste azione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in azioni, relative.</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)conta comunque come attacco multiplo con le dovute penalità.</w:t>
      </w:r>
    </w:p>
    <w:p>
      <w:pPr>
        <w:pStyle w:val="BodyText"/>
      </w:pPr>
      <w:r>
        <w:rPr>
          <w:b/>
        </w:rPr>
        <w:t xml:space="preserve">Tabella Azioni per Round</w:t>
      </w:r>
    </w:p>
    <w:tbl>
      <w:tblPr>
        <w:tblStyle w:val="Table"/>
        <w:tblW w:type="pct" w:w="0.0"/>
        <w:tblLook w:firstRow="0" w:lastRow="0" w:firstColumn="0" w:lastColumn="0" w:noHBand="0" w:noVBand="0"/>
      </w:tblPr>
      <w:tblGrid/>
      <w:tr>
        <w:tc>
          <w:p>
            <w:pPr>
              <w:pStyle w:val="Compact"/>
              <w:jc w:val="left"/>
            </w:pPr>
            <w:r>
              <w:rPr>
                <w:b/>
              </w:rPr>
              <w:t xml:space="preserve">Cosa si fa</w:t>
            </w:r>
          </w:p>
        </w:tc>
        <w:tc>
          <w:p>
            <w:pPr>
              <w:pStyle w:val="Compact"/>
              <w:jc w:val="left"/>
            </w:pPr>
            <w:r>
              <w:rPr>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o più attacchi con armi in mischia</w:t>
            </w:r>
          </w:p>
        </w:tc>
        <w:tc>
          <w:p>
            <w:pPr>
              <w:pStyle w:val="Compact"/>
              <w:jc w:val="left"/>
            </w:pPr>
            <w:r>
              <w:t xml:space="preserve">2</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o più frecce/dardo</w:t>
            </w:r>
          </w:p>
        </w:tc>
        <w:tc>
          <w:p>
            <w:pPr>
              <w:pStyle w:val="Compact"/>
              <w:jc w:val="left"/>
            </w:pPr>
            <w:r>
              <w:t xml:space="preserve">2</w:t>
            </w:r>
          </w:p>
        </w:tc>
      </w:tr>
      <w:tr>
        <w:tc>
          <w:p>
            <w:pPr>
              <w:pStyle w:val="Compact"/>
              <w:jc w:val="left"/>
            </w:pPr>
            <w:r>
              <w:t xml:space="preserve">Lanciare una Essenza</w:t>
            </w:r>
          </w:p>
        </w:tc>
        <w:tc>
          <w:p>
            <w:pPr>
              <w:pStyle w:val="Compact"/>
              <w:jc w:val="left"/>
            </w:pPr>
            <w:r>
              <w:t xml:space="preserve">2</w:t>
            </w:r>
          </w:p>
        </w:tc>
      </w:tr>
      <w:tr>
        <w:tc>
          <w:p>
            <w:pPr>
              <w:pStyle w:val="Compact"/>
              <w:jc w:val="left"/>
            </w:pPr>
            <w:r>
              <w:t xml:space="preserve">Eseguire una Azione di Movimento (ci si sposta fino a tutto</w:t>
            </w:r>
            <w:r>
              <w:t xml:space="preserve"> </w:t>
            </w:r>
            <w:r>
              <w:t xml:space="preserve">il proprio movimento)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1</w:t>
            </w:r>
          </w:p>
        </w:tc>
      </w:tr>
      <w:tr>
        <w:tc>
          <w:p>
            <w:pPr>
              <w:pStyle w:val="Compact"/>
              <w:jc w:val="left"/>
            </w:pPr>
            <w:r>
              <w:t xml:space="preserve">Scambiare un discorso con qualcuno</w:t>
            </w:r>
          </w:p>
        </w:tc>
        <w:tc>
          <w:p>
            <w:pPr>
              <w:pStyle w:val="Compact"/>
              <w:jc w:val="left"/>
            </w:pPr>
            <w:r>
              <w:t xml:space="preserve">1</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1</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Mantenere la concentrazione di una Essenza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bl>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attacco/essenza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
        </w:rPr>
        <w:t xml:space="preserve">Reazione</w:t>
      </w:r>
      <w:r>
        <w:t xml:space="preserve">" può essere eseguita liberamente anche fuori dal proprio round. Questa Azione è solitamente dovuta ad Abilità particolari. Se non indicato diversamente una Reazione costa zero Azioni e accade immediatamente dopo la causa che la scatena.</w:t>
      </w:r>
    </w:p>
    <w:p>
      <w:pPr>
        <w:pStyle w:val="BodyText"/>
      </w:pPr>
      <w:r>
        <w:t xml:space="preserve">Una Azione "</w:t>
      </w:r>
      <w:r>
        <w:rPr>
          <w:b/>
        </w:rPr>
        <w:t xml:space="preserve">Immediata</w:t>
      </w:r>
      <w:r>
        <w:t xml:space="preserve">" può essere eseguita liberamente nel proprio round, primo o dopo la propria Azione. Se non indicato diversamente una Azione Immediata costa zero Azioni.</w:t>
      </w:r>
    </w:p>
    <w:p>
      <w:pPr>
        <w:pStyle w:val="BodyText"/>
      </w:pPr>
      <w:r>
        <w:t xml:space="preserve">E’ possibile se non descritto specificatamente nell’Abilità eseguire solo una Azione Immediata ed una Azione di Reazione per round.</w:t>
      </w:r>
    </w:p>
    <w:p>
      <w:pPr>
        <w:pStyle w:val="BodyText"/>
      </w:pPr>
      <w:r>
        <w:t xml:space="preserve">Una creatura che ha una distanza di mischia (portata) superiore all’avversario si considera che abbia un bonus di</w:t>
      </w:r>
      <w:r>
        <w:t xml:space="preserve"> </w:t>
      </w:r>
      <w:r>
        <w:rPr>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t xml:space="preserve"> </w:t>
      </w:r>
      <w:r>
        <w:t xml:space="preserve">Questo bonus non si applica con le armi da lancio (gittata).</w:t>
      </w:r>
    </w:p>
    <w:bookmarkStart w:id="77" w:name="il-tempo-round-minuti-e-turni"/>
    <w:p>
      <w:pPr>
        <w:pStyle w:val="Heading3"/>
      </w:pPr>
      <w:r>
        <w:t xml:space="preserve">Il Tempo (Round, Minuti e Turni)</w:t>
      </w:r>
    </w:p>
    <w:p>
      <w:pPr>
        <w:pStyle w:val="FirstParagraph"/>
      </w:pPr>
      <w:bookmarkStart w:id="76" w:name="il-tempo-round-minuti-e-turni"/>
      <w:r>
        <w:t xml:space="preserve">[il-tempo-round-minuti-e-turni]</w:t>
      </w:r>
      <w:bookmarkEnd w:id="76"/>
    </w:p>
    <w:p>
      <w:pPr>
        <w:pStyle w:val="BodyText"/>
      </w:pPr>
      <w:r>
        <w:t xml:space="preserve"> </w:t>
      </w:r>
      <w:r>
        <w:t xml:space="preserve">"L’esitazione è la morte del vantaggio" (Magic, V.E. Schwab)</w:t>
      </w:r>
    </w:p>
    <w:p>
      <w:pPr>
        <w:pStyle w:val="BodyText"/>
      </w:pPr>
      <w:r>
        <w:t xml:space="preserve">Un Round dura 6 secondi circa, è un lasso di tempo normale per agire, correre, parlare.. combattere. Un Minuto sono quindi 10 round, ed un Turno dura 10 Minuti (o 100 round).</w:t>
      </w:r>
    </w:p>
    <w:p>
      <w:pPr>
        <w:pStyle w:val="BodyText"/>
      </w:pPr>
      <w:r>
        <w:t xml:space="preserve">I round si usano nelle azioni di combattimento o dove la tensione deve rimanere costantemente alta ed a ogni azione corrisponde un evolversi della situazione.</w:t>
      </w:r>
    </w:p>
    <w:bookmarkEnd w:id="77"/>
    <w:bookmarkEnd w:id="78"/>
    <w:bookmarkStart w:id="81" w:name="movimento"/>
    <w:p>
      <w:pPr>
        <w:pStyle w:val="Heading2"/>
      </w:pPr>
      <w:r>
        <w:t xml:space="preserve">Movimento</w:t>
      </w:r>
    </w:p>
    <w:p>
      <w:pPr>
        <w:pStyle w:val="FirstParagraph"/>
      </w:pPr>
      <w:bookmarkStart w:id="79" w:name="movimento"/>
      <w:r>
        <w:t xml:space="preserve">[movimento]</w:t>
      </w:r>
      <w:bookmarkEnd w:id="79"/>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indica quanti metri per Azione (di Movimento) il personaggio può fare.</w:t>
      </w:r>
    </w:p>
    <w:p>
      <w:pPr>
        <w:pStyle w:val="BodyText"/>
      </w:pPr>
      <w:r>
        <w:t xml:space="preserve">Una creatura o personaggio potrebbe anche decidere di spostarsi più velocemente del solito ovvero correndo o andando veloci.</w:t>
      </w:r>
    </w:p>
    <w:p>
      <w:pPr>
        <w:pStyle w:val="BodyText"/>
      </w:pPr>
      <w:r>
        <w:t xml:space="preserve">In caso di</w:t>
      </w:r>
      <w:r>
        <w:t xml:space="preserve"> </w:t>
      </w:r>
      <w:r>
        <w:rPr>
          <w:b/>
        </w:rPr>
        <w:t xml:space="preserve">Corsa</w:t>
      </w:r>
      <w:r>
        <w:t xml:space="preserve"> </w:t>
      </w:r>
      <w:r>
        <w:t xml:space="preserve">si raddoppiano i metri percorsi (2x9 metri) per Azione (di Movimento). Per un umano (Movimento 9) significa fare 18 metri in una Azione.</w:t>
      </w:r>
    </w:p>
    <w:p>
      <w:pPr>
        <w:numPr>
          <w:ilvl w:val="0"/>
          <w:numId w:val="1008"/>
        </w:numPr>
      </w:pPr>
      <w:r>
        <w:t xml:space="preserve">Chi attacca il personaggio che</w:t>
      </w:r>
      <w:r>
        <w:t xml:space="preserve"> </w:t>
      </w:r>
      <w:r>
        <w:rPr>
          <w:b/>
        </w:rPr>
        <w:t xml:space="preserve">corre</w:t>
      </w:r>
      <w:r>
        <w:t xml:space="preserve"> </w:t>
      </w:r>
      <w:r>
        <w:t xml:space="preserve">ha un bonus di 1d6 al Tiro per colpire. Il personaggio che va veloce ha un malus di 2d6 nel Tiro per Colpire nel round in cui si corre.</w:t>
      </w:r>
    </w:p>
    <w:p>
      <w:pPr>
        <w:pStyle w:val="FirstParagraph"/>
      </w:pPr>
      <w:r>
        <w:t xml:space="preserve">Non è possibile spostarsi anche solo di 1 metro se non si spendono Azioni di Movimento.</w:t>
      </w:r>
    </w:p>
    <w:p>
      <w:pPr>
        <w:pStyle w:val="BodyText"/>
      </w:pPr>
      <w:r>
        <w:t xml:space="preserve">Queste precisazioni hanno senso e vanno usate quando si tratta di combattere ed il dislocamento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
        </w:rPr>
        <w:t xml:space="preserve">distanza di Tocco</w:t>
      </w:r>
      <w:r>
        <w:t xml:space="preserve"> </w:t>
      </w:r>
      <w:r>
        <w:t xml:space="preserve">si intende una distanza che permette il toccare l’avversario, quindi non più di un metro per creature di taglia media. La distanza di tocco e’ anche la distanza di mischia.</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 Per un gigante delle colline la distanza di mischia è 2 metri. Per un grande drago la distanza di mischia per il soffio (portata) è 18 metri dato che può attaccare da quella distanza facilmente, mentre per gli artigli è 3 metri.</w:t>
      </w:r>
    </w:p>
    <w:p>
      <w:pPr>
        <w:pStyle w:val="BodyText"/>
      </w:pPr>
      <w:r>
        <w:t xml:space="preserve">Quando si parla di "</w:t>
      </w:r>
      <w:r>
        <w:rPr>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t xml:space="preserve"> </w:t>
      </w:r>
      <w:r>
        <w:t xml:space="preserve">Se ci si sposta in terreno difficile, un umano copre 4 metri per Azione di movimento (la meta’ del proprio movimento).</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80"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
        </w:rPr>
        <w:t xml:space="preserve">Tabella: Taglia e Scala delle Creature</w:t>
      </w:r>
    </w:p>
    <w:tbl>
      <w:tblPr>
        <w:tblStyle w:val="Table"/>
        <w:tblW w:type="pct" w:w="0.0"/>
        <w:tblLook w:firstRow="0" w:lastRow="0" w:firstColumn="0" w:lastColumn="0" w:noHBand="0" w:noVBand="0"/>
      </w:tblPr>
      <w:tblGrid/>
      <w:tr>
        <w:tc>
          <w:p>
            <w:pPr>
              <w:pStyle w:val="Compact"/>
              <w:jc w:val="left"/>
            </w:pPr>
            <w:r>
              <w:rPr>
                <w:b/>
              </w:rPr>
              <w:t xml:space="preserve">Taglia della Creatura</w:t>
            </w:r>
          </w:p>
        </w:tc>
        <w:tc>
          <w:p>
            <w:pPr>
              <w:pStyle w:val="Compact"/>
              <w:jc w:val="left"/>
            </w:pPr>
            <w:r>
              <w:rPr>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w:t>
      </w:r>
      <w:r>
        <w:t xml:space="preserve"> </w:t>
      </w:r>
      <w:r>
        <w:t xml:space="preserve">Sono frequenti eccezioni.</w:t>
      </w:r>
    </w:p>
    <w:bookmarkEnd w:id="80"/>
    <w:bookmarkEnd w:id="81"/>
    <w:bookmarkStart w:id="83" w:name="vita-e-morte"/>
    <w:p>
      <w:pPr>
        <w:pStyle w:val="Heading2"/>
      </w:pPr>
      <w:r>
        <w:t xml:space="preserve">Vita e Morte</w:t>
      </w:r>
    </w:p>
    <w:p>
      <w:pPr>
        <w:pStyle w:val="FirstParagraph"/>
      </w:pPr>
      <w:r>
        <w:t xml:space="preserve">Chi non conosce la morte, non conosce la vita. (Grand Hotel, film 1932)</w:t>
      </w:r>
    </w:p>
    <w:p>
      <w:pPr>
        <w:pStyle w:val="BodyText"/>
      </w:pPr>
      <w:r>
        <w:t xml:space="preserve">Quando un personaggio raggiunge i 0 (zero) Punti Ferita si considera svenuto, ovvero inabile a fare qualsiasi cosa. Una Essenza di Cura od una pozione di Cura lo portera’ cosciente ed ai punti ferita curati. Una prova di pronto soccorso (Sopravvivenza) a DC 15 lo portera’ ad 1 punto ferita.</w:t>
      </w:r>
    </w:p>
    <w:p>
      <w:pPr>
        <w:pStyle w:val="BodyText"/>
      </w:pPr>
      <w:r>
        <w:t xml:space="preserve">Un personaggio morente ha Punti Ferita negativi (-1 o meno) ed è privo di sensi e prossimo alla morte. Continuera’ a perdere un punto ferita a round fiche il valore non raggiungera’ il triplo della Potenza+10 ed il personaggio morira’, se non viene curato.</w:t>
      </w:r>
      <w:r>
        <w:t xml:space="preserve"> </w:t>
      </w:r>
      <w:r>
        <w:t xml:space="preserve">Una Essenza di Cura, di qualsiasi livello di potere lo portera’ a 1 Punti Ferita successive cure funzioneranno normalmente.</w:t>
      </w:r>
      <w:r>
        <w:t xml:space="preserve"> </w:t>
      </w:r>
      <w:r>
        <w:t xml:space="preserve">Una prova di Sopravvivenza (pronto soccorso, 3 Azioni) a difficolta’ 11 piu’il valore dei punti ferita negativi portera’ il personaggio a 0 punti ferita.</w:t>
      </w:r>
    </w:p>
    <w:p>
      <w:pPr>
        <w:pStyle w:val="BodyText"/>
      </w:pPr>
      <w:r>
        <w:t xml:space="preserve">Es. Tups e’ gravemente ferito ed ha attualmente -6 punti ferita, Jade decide di provare a curarlo (dopo averlo spostato in un posto piu’ sicuro). Jade tenta una prova di pronto soccorso per almeno stabilizzare il compagno, la sua difficolta’ alla prova e’ 11+6 ovvero deve superare con Sopravvivenza DC 17 per riportarlo a 0 PF (svenuto)</w:t>
      </w:r>
    </w:p>
    <w:p>
      <w:pPr>
        <w:pStyle w:val="BodyText"/>
      </w:pPr>
      <w:r>
        <w:rPr>
          <w:b/>
        </w:rPr>
        <w:t xml:space="preserve">Quando un personaggio arriva a punti ferita negativi pari 10+triplo del suo punteggio di Potenza e’ morto</w:t>
      </w:r>
      <w:r>
        <w:t xml:space="preserve">. Es. Se ha Potenza 2 morira’ a -10-6=-17 PF, se ha Potenza 0 morira’ a -10 PF, se ha Potenza -2 morira’ a -10+6=-4 PF. In caso di valori di Potenza pari od inferiore a -3 il personaggio muore a -3 punti ferita.</w:t>
      </w:r>
    </w:p>
    <w:p>
      <w:pPr>
        <w:pStyle w:val="BodyText"/>
      </w:pPr>
      <w:r>
        <w:t xml:space="preserve">Un personaggio morto non puo’ beneficiare delle cure normali o magiche, e non puo’’ essere riportato in vita da una Essenza. Solo un Patrono ha sufficiente potere per riportare l’anima nel corpo e riportare in vita la creatura. L’Essenza di Distruzione può rianimare un corpo, ma come non morto.</w:t>
      </w:r>
    </w:p>
    <w:bookmarkStart w:id="82" w:name="recupero-da-0-pf"/>
    <w:p>
      <w:pPr>
        <w:pStyle w:val="Heading3"/>
      </w:pPr>
      <w:r>
        <w:t xml:space="preserve">Recupero da 0 PF*</w:t>
      </w:r>
    </w:p>
    <w:p>
      <w:pPr>
        <w:pStyle w:val="FirstParagraph"/>
      </w:pPr>
      <w:r>
        <w:rPr>
          <w:b/>
        </w:rPr>
        <w:t xml:space="preserve">Nel caso vogliate un sistema meno letale potete applicare la regole opzionali.</w:t>
      </w:r>
    </w:p>
    <w:p>
      <w:pPr>
        <w:pStyle w:val="BodyText"/>
      </w:pPr>
      <w:r>
        <w:t xml:space="preserve">Ogni round successivo ad essere andato a 0 punti ferita, quindi svenuto,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incomincia a morire, va a -1 punti ferita e diventa morente.</w:t>
      </w:r>
      <w:r>
        <w:t xml:space="preserve"> </w:t>
      </w:r>
      <w:r>
        <w:t xml:space="preserve">Appena la prova riesce (entro i 3 fallimenti) il personaggio torna ad 1 punto ferita.</w:t>
      </w:r>
    </w:p>
    <w:p>
      <w:pPr>
        <w:pStyle w:val="BodyText"/>
      </w:pPr>
      <w:r>
        <w:t xml:space="preserve">Eventuali punti caratteristica persi si recuperano al ritmo di 1 punto totale al giorno, se non indicati come perdita permanente.</w:t>
      </w:r>
    </w:p>
    <w:bookmarkEnd w:id="82"/>
    <w:bookmarkEnd w:id="83"/>
    <w:bookmarkStart w:id="85" w:name="tiro-per-colpire-e-difesa"/>
    <w:p>
      <w:pPr>
        <w:pStyle w:val="Heading2"/>
      </w:pPr>
      <w:r>
        <w:t xml:space="preserve">Tiro per Colpire e Difesa</w:t>
      </w:r>
    </w:p>
    <w:p>
      <w:pPr>
        <w:pStyle w:val="FirstParagraph"/>
      </w:pPr>
      <w:bookmarkStart w:id="84" w:name="tiro-per-colpire"/>
      <w:r>
        <w:t xml:space="preserve">[tiro-per-colpire]</w:t>
      </w:r>
      <w:bookmarkEnd w:id="84"/>
    </w:p>
    <w:p>
      <w:pPr>
        <w:pStyle w:val="BodyText"/>
      </w:pPr>
      <w:r>
        <w:t xml:space="preserve">Applica sempre la giusta forza, mai troppa mai troppo poca. (Kano Jigoro)</w:t>
      </w:r>
    </w:p>
    <w:p>
      <w:pPr>
        <w:pStyle w:val="BodyText"/>
      </w:pPr>
      <w:r>
        <w:t xml:space="preserve">Il Tiro per Colpire è una prova contrapposta data da:</w:t>
      </w:r>
    </w:p>
    <w:p>
      <w:pPr>
        <w:pStyle w:val="BodyText"/>
      </w:pPr>
      <w:r>
        <w:t xml:space="preserve">Se l’attaccante usa:</w:t>
      </w:r>
    </w:p>
    <w:p>
      <w:pPr>
        <w:numPr>
          <w:ilvl w:val="0"/>
          <w:numId w:val="1009"/>
        </w:numPr>
      </w:pPr>
      <w:r>
        <w:rPr>
          <w:b/>
        </w:rPr>
        <w:t xml:space="preserve">Armi da Mischia o Contatto</w:t>
      </w:r>
      <w:r>
        <w:t xml:space="preserve">: l’attaccante deve effettuare un</w:t>
      </w:r>
      <w:r>
        <w:t xml:space="preserve"> </w:t>
      </w:r>
      <w:r>
        <w:rPr>
          <w:b/>
        </w:rPr>
        <w:t xml:space="preserve">Tiro per colpire (TC)</w:t>
      </w:r>
      <w:r>
        <w:t xml:space="preserve">= 3d6 + Competenza con Armi + Potenza ed eventuali bonus magici dell’arma o fattori circostanziali (ambiente, maledizioni..)</w:t>
      </w:r>
    </w:p>
    <w:p>
      <w:pPr>
        <w:numPr>
          <w:ilvl w:val="0"/>
          <w:numId w:val="1009"/>
        </w:numPr>
      </w:pPr>
      <w:r>
        <w:rPr>
          <w:b/>
        </w:rPr>
        <w:t xml:space="preserve">Armi da Distanza o Versatili</w:t>
      </w:r>
      <w:r>
        <w:t xml:space="preserve">: l’attaccante deve effettuare un Tiro per Colpire (TC) = 3d6+ Competenza Armi + Agilità (archi, balestre, pugnali, scimitarre...)</w:t>
      </w:r>
    </w:p>
    <w:p>
      <w:pPr>
        <w:numPr>
          <w:ilvl w:val="0"/>
          <w:numId w:val="1009"/>
        </w:numPr>
      </w:pPr>
      <w:r>
        <w:rPr>
          <w:b/>
        </w:rPr>
        <w:t xml:space="preserve">Essenze</w:t>
      </w:r>
      <w:r>
        <w:t xml:space="preserve">: l’attaccante deve effettuare un Tiro per Colpire (TC) = 3d6+ Agilità</w:t>
      </w:r>
    </w:p>
    <w:p>
      <w:pPr>
        <w:pStyle w:val="FirstParagraph"/>
      </w:pPr>
      <w:r>
        <w:t xml:space="preserve">Se la Distanza è tocco userà il valore della Difesa a tocco.</w:t>
      </w:r>
    </w:p>
    <w:p>
      <w:pPr>
        <w:pStyle w:val="BodyText"/>
      </w:pPr>
      <w:r>
        <w:t xml:space="preserve">Chi si difende ha una</w:t>
      </w:r>
      <w:r>
        <w:t xml:space="preserve"> </w:t>
      </w:r>
      <w:r>
        <w:rPr>
          <w:b/>
        </w:rPr>
        <w:t xml:space="preserve">Difesa</w:t>
      </w:r>
      <w:r>
        <w:t xml:space="preserve"> </w:t>
      </w:r>
      <w:r>
        <w:t xml:space="preserve">pari a: 10 + Agilità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w:t>
      </w:r>
    </w:p>
    <w:p>
      <w:pPr>
        <w:pStyle w:val="BodyText"/>
      </w:pPr>
      <w:r>
        <w:t xml:space="preserve">Ogni qual volta di parla di Bonus Difesa o Agilita’ si intende un valore da sommare al valore Difesa ottenuto con il calcolo di cui sopra.</w:t>
      </w:r>
    </w:p>
    <w:bookmarkEnd w:id="85"/>
    <w:bookmarkStart w:id="86"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Potenza o Agilità + eventuali bonus/malus) si raffronta la Difesa ovvero un valore pari a 10 + Agilità + Scudo + Armatura + eventuali bonus/malus.</w:t>
      </w:r>
    </w:p>
    <w:p>
      <w:pPr>
        <w:pStyle w:val="BodyText"/>
      </w:pPr>
      <w:r>
        <w:t xml:space="preserve">Se il Tiro per Colpire è pari o superiore al valore della Difesa l’avversario è stato colpito e si stabilirà il danno della ferita, dato dall’arma + punteggio Potenza ed altri fattori quali bonus magici e di abilità (se in mischia).</w:t>
      </w:r>
    </w:p>
    <w:p>
      <w:pPr>
        <w:pStyle w:val="BodyText"/>
      </w:pPr>
      <w:r>
        <w:t xml:space="preserve">Se invece chi ha la difesa ottiene un risultato più alto avrà parato, schivato, evitato.. La scelta la si lascia al giocatore,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il personaggio usa una Essenza, in distanza di Mischia, se non opera tramite un arma, ovvero "consegna" la magia con una spadata, si considera che sia un incantesimo a tocco.</w:t>
      </w:r>
    </w:p>
    <w:p>
      <w:pPr>
        <w:pStyle w:val="BodyText"/>
      </w:pPr>
      <w:r>
        <w:t xml:space="preserve">Se è</w:t>
      </w:r>
      <w:r>
        <w:t xml:space="preserve"> </w:t>
      </w:r>
      <w:r>
        <w:rPr>
          <w:b/>
        </w:rPr>
        <w:t xml:space="preserve">sufficiente toccare l’avversario</w:t>
      </w:r>
      <w:r>
        <w:t xml:space="preserve"> </w:t>
      </w:r>
      <w:r>
        <w:t xml:space="preserve">la Difesa sarà 10 + Agilità + bonus magici, senza bonus Scudo e Armatura.</w:t>
      </w:r>
    </w:p>
    <w:p>
      <w:pPr>
        <w:pStyle w:val="BodyText"/>
      </w:pPr>
      <w:r>
        <w:t xml:space="preserve">Se</w:t>
      </w:r>
      <w:r>
        <w:t xml:space="preserve"> </w:t>
      </w:r>
      <w:r>
        <w:rPr>
          <w:b/>
        </w:rPr>
        <w:t xml:space="preserve">l’avversario è sorpreso</w:t>
      </w:r>
      <w:r>
        <w:t xml:space="preserve"> </w:t>
      </w:r>
      <w:r>
        <w:t xml:space="preserve">ovvero non si aspetta l’attacco la Difesa sarà 10 + bonus magici + Armatura, senza bonus di Scudo e Agilità.</w:t>
      </w:r>
    </w:p>
    <w:p>
      <w:pPr>
        <w:pStyle w:val="BodyText"/>
      </w:pPr>
      <w:r>
        <w:rPr>
          <w:b/>
        </w:rPr>
        <w:t xml:space="preserve">Anche per il Tiro per Colpire valgono le Golden Rules. I d6 esplodono in caso si tiri 6 con il dado, fare 1 porta male ed affidarsi alla sorte.</w:t>
      </w:r>
    </w:p>
    <w:p>
      <w:pPr>
        <w:pStyle w:val="BodyText"/>
      </w:pPr>
      <w:r>
        <w:t xml:space="preserve">Se il Tiro per colpire (TC) è superiore od uguale alla Difesa allora hai colpito, se è inferiore hai mancato.</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
        </w:rPr>
        <w:t xml:space="preserve">ogni due 6 tirati</w:t>
      </w:r>
      <w:r>
        <w:t xml:space="preserve"> </w:t>
      </w:r>
      <w:r>
        <w:t xml:space="preserve">(contando quelli del Tiro per Colpire e quelli scaturiti dal fatto di aver tirato 6), l’arma fa del danno in più ovvero un critico. Tira nuovamente il danno dell’arma + Potenza, senza magia o Abilità particolari ogni due 6 tirati nel Tiro per Colpire.</w:t>
      </w:r>
    </w:p>
    <w:p>
      <w:pPr>
        <w:pStyle w:val="BodyText"/>
      </w:pPr>
      <w:r>
        <w:t xml:space="preserve">Puoi</w:t>
      </w:r>
      <w:r>
        <w:t xml:space="preserve"> </w:t>
      </w:r>
      <w:r>
        <w:rPr>
          <w:b/>
        </w:rPr>
        <w:t xml:space="preserve">togliere 4</w:t>
      </w:r>
      <w:r>
        <w:t xml:space="preserve"> </w:t>
      </w:r>
      <w:r>
        <w:t xml:space="preserve">al tuo attacco per tirare un d6 in piu’, l’azione è da fare nelle situazioni più disperate dove solo la fortuna può risolvere il duello.</w:t>
      </w:r>
    </w:p>
    <w:p>
      <w:pPr>
        <w:pStyle w:val="BodyText"/>
      </w:pPr>
      <w:r>
        <w:t xml:space="preserve">In caso si tiri un 1 nel Tiro per Colpire questo abbassa di 1 (quindi 1 non conta) il valore totale ma non influisce sul fatto di aver fatto critico o meno.</w:t>
      </w:r>
    </w:p>
    <w:p>
      <w:pPr>
        <w:pStyle w:val="BodyText"/>
      </w:pPr>
      <w:r>
        <w:rPr>
          <w:b/>
        </w:rPr>
        <w:t xml:space="preserve">Il fatto di tirare un critico non è garanzia di aver colpito,</w:t>
      </w:r>
      <w:r>
        <w:rPr>
          <w:b/>
        </w:rPr>
        <w:t xml:space="preserve"> </w:t>
      </w:r>
      <w:r>
        <w:rPr>
          <w:b/>
        </w:rPr>
        <w:t xml:space="preserve">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non è soggetta a modifiche</w:t>
      </w:r>
      <w:r>
        <w:t xml:space="preserve"> </w:t>
      </w:r>
      <w:r>
        <w:t xml:space="preserve">causate dalle regole base delle Competenze.</w:t>
      </w:r>
    </w:p>
    <w:bookmarkEnd w:id="86"/>
    <w:bookmarkStart w:id="87"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87"/>
    <w:bookmarkStart w:id="88"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88"/>
    <w:bookmarkStart w:id="89" w:name="tiro-critico"/>
    <w:p>
      <w:pPr>
        <w:pStyle w:val="Heading2"/>
      </w:pPr>
      <w:r>
        <w:t xml:space="preserve">Tiro Critico</w:t>
      </w:r>
    </w:p>
    <w:p>
      <w:pPr>
        <w:pStyle w:val="FirstParagraph"/>
      </w:pPr>
      <w:r>
        <w:t xml:space="preserve">Ogni qual volta hai colpito, tiri un danno aggiuntivo di arma (senza bonus magici o di Abilità, solo arma + Potenza) per ogni due volte che hai tirato 6 nel tiro per colpire.</w:t>
      </w:r>
    </w:p>
    <w:p>
      <w:pPr>
        <w:pStyle w:val="BodyText"/>
      </w:pPr>
      <w:r>
        <w:t xml:space="preserve">Es tiro 6 4 5, tiro in aggiunta 6, tiro in aggiunta un 6, tiro in aggiunta 4: come danno tiri 2 volte il danno dell’arma ( e sommi due volta la Potenza), una perché ho colpito una perché hai tirato tre volte 6 (se avessi tirato un ulteriore 6 sarebbero stati Arma + Potenza + bonus/abilita + 2</w:t>
      </w:r>
      <w:r>
        <w:t xml:space="preserve">*</w:t>
      </w:r>
      <w:r>
        <w:t xml:space="preserve">(Arma+Potenza)).</w:t>
      </w:r>
    </w:p>
    <w:p>
      <w:pPr>
        <w:pStyle w:val="BodyText"/>
      </w:pPr>
      <w:r>
        <w:t xml:space="preserve">L’esplosione del danno si ha con il primo dado di danno, eventuali danni critici non esplodono.</w:t>
      </w:r>
    </w:p>
    <w:bookmarkEnd w:id="89"/>
    <w:bookmarkStart w:id="90" w:name="esplosione-del-danno"/>
    <w:p>
      <w:pPr>
        <w:pStyle w:val="Heading2"/>
      </w:pPr>
      <w:r>
        <w:t xml:space="preserve">Esplosione del Danno</w:t>
      </w:r>
    </w:p>
    <w:p>
      <w:pPr>
        <w:pStyle w:val="FirstParagraph"/>
      </w:pPr>
      <w:r>
        <w:t xml:space="preserve">Ogni qual volta dal tiro del dado del danno ottieni il valore massimo (nel classico d8 per la spada ad esempio fai 8 ed è quindi il valore massimo del dado), ritiri il dado e sommi ancora il valore (del solo dado). In caso di armi con più dadi (esempio 2d4, il valore massimo deve essere ottenuto come somma dei due dadi, ovvero 8). Non c’è esplosione del danno per le armi con danno massimo inferiore o uguale a 6. Questa esplosione di danno si può fare una sola volta.</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alcune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Il danno aggiunto da critico, ottenuto lanciando almeno due 6, non ha il vantaggio dell’esplosione del danno.</w:t>
      </w:r>
    </w:p>
    <w:bookmarkEnd w:id="90"/>
    <w:bookmarkStart w:id="91" w:name="attacchi-multipli"/>
    <w:p>
      <w:pPr>
        <w:pStyle w:val="Heading2"/>
      </w:pPr>
      <w:r>
        <w:t xml:space="preserve">Attacchi multipli</w:t>
      </w:r>
    </w:p>
    <w:p>
      <w:pPr>
        <w:pStyle w:val="FirstParagraph"/>
      </w:pPr>
      <w:r>
        <w:t xml:space="preserve">Con una Azione il personaggio può eseguire un singolo attacco in mischia.</w:t>
      </w:r>
    </w:p>
    <w:p>
      <w:pPr>
        <w:pStyle w:val="BodyText"/>
      </w:pPr>
      <w:r>
        <w:t xml:space="preserve">Con due Azioni il personaggio può effettuare più tiri per colpire consecutivi.</w:t>
      </w:r>
    </w:p>
    <w:p>
      <w:pPr>
        <w:pStyle w:val="BodyText"/>
      </w:pPr>
      <w:r>
        <w:t xml:space="preserve">La prima azione di attacco non ha malus mentre la seconda azione di attacco ha -5 al colpire cumulativo per attacco.</w:t>
      </w:r>
    </w:p>
    <w:p>
      <w:pPr>
        <w:pStyle w:val="BodyText"/>
      </w:pPr>
      <w:r>
        <w:t xml:space="preserve">Se ho CA 5 e Potenza 2, il primo Tiro per Colpire sara’ 3d6+7, il secondo sara’ 3d6+2. Non e’ possibile effettuare un terzo attacco in quanto il bonus al colpire diventerebbe negativo.</w:t>
      </w:r>
      <w:r>
        <w:t xml:space="preserve"> </w:t>
      </w:r>
      <w:r>
        <w:t xml:space="preserve">Si conta solo CA e Potenza/Agilita’ e bonus dati da Abilita’ ma nessun bonus magico dell’arma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(o successivi) su altro, purché in mischia con il personaggio.</w:t>
      </w:r>
    </w:p>
    <w:bookmarkEnd w:id="91"/>
    <w:bookmarkStart w:id="92"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un secondo attacco con un -5 al colpire.</w:t>
      </w:r>
    </w:p>
    <w:p>
      <w:pPr>
        <w:pStyle w:val="BodyText"/>
      </w:pPr>
      <w:r>
        <w:t xml:space="preserve">Solo particolari Abilità permettono di effettuare ulteriori attacchi.</w:t>
      </w:r>
    </w:p>
    <w:p>
      <w:pPr>
        <w:pStyle w:val="BodyText"/>
      </w:pPr>
      <w:r>
        <w:t xml:space="preserve">Il bonus al danno dato da Potenza si applica in automatico per le fionde, Pugnali..ovvero con tutte le armi che vengono lanciate "a mano", gli archi applicano questo bonus solo se sono di tipo composito, le balestre non lo applicano mai.</w:t>
      </w:r>
    </w:p>
    <w:bookmarkEnd w:id="92"/>
    <w:bookmarkStart w:id="93" w:name="Xaabae23c9ec6a27dfa7202766cf71f127cebabb"/>
    <w:p>
      <w:pPr>
        <w:pStyle w:val="Heading2"/>
      </w:pPr>
      <w:r>
        <w:t xml:space="preserve">Attacchi con armi a spargimento (olio incendiato/acqua benedetta..)</w:t>
      </w:r>
    </w:p>
    <w:p>
      <w:pPr>
        <w:pStyle w:val="FirstParagraph"/>
      </w:pPr>
      <w:r>
        <w:t xml:space="preserve">In caso l’attacco manchi tirare un d8 e consultare questo schemino per capire dove la boccia è caduta:</w:t>
      </w:r>
    </w:p>
    <w:p>
      <w:pPr>
        <w:pStyle w:val="BodyText"/>
      </w:pPr>
      <w:r>
        <w:t xml:space="preserve">1 2 3</w:t>
      </w:r>
    </w:p>
    <w:p>
      <w:pPr>
        <w:pStyle w:val="BodyText"/>
      </w:pPr>
      <w:r>
        <w:t xml:space="preserve">4</w:t>
      </w:r>
      <w:r>
        <w:t xml:space="preserve"> </w:t>
      </w:r>
      <w:r>
        <w:rPr>
          <w:b/>
        </w:rPr>
        <w:t xml:space="preserve">X</w:t>
      </w:r>
      <w:r>
        <w:t xml:space="preserve"> </w:t>
      </w:r>
      <w:r>
        <w:t xml:space="preserve">5</w:t>
      </w:r>
    </w:p>
    <w:p>
      <w:pPr>
        <w:pStyle w:val="BodyText"/>
      </w:pPr>
      <w:r>
        <w:t xml:space="preserve">6 7 8</w:t>
      </w:r>
    </w:p>
    <w:p>
      <w:pPr>
        <w:pStyle w:val="BodyText"/>
      </w:pPr>
      <w:r>
        <w:rPr>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93"/>
    <w:bookmarkStart w:id="94"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Agilità o Scudo in Difesa.</w:t>
      </w:r>
    </w:p>
    <w:p>
      <w:pPr>
        <w:pStyle w:val="BodyText"/>
      </w:pPr>
      <w:r>
        <w:t xml:space="preserve">Per quel round e per quell’attacco ti difenderai solo con la Armatura (senza scudo), non potrai reagire;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w:t>
      </w:r>
    </w:p>
    <w:bookmarkEnd w:id="94"/>
    <w:bookmarkStart w:id="95"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
        </w:rPr>
        <w:t xml:space="preserve">Esempi in situazione di Attacco (bonus o malus al Tiro per Colpire)</w:t>
      </w:r>
    </w:p>
    <w:p>
      <w:pPr>
        <w:numPr>
          <w:ilvl w:val="0"/>
          <w:numId w:val="1010"/>
        </w:numPr>
      </w:pPr>
      <w:r>
        <w:t xml:space="preserve">Situazione con +2 bonus: più di uno ad attaccare un avversario</w:t>
      </w:r>
    </w:p>
    <w:p>
      <w:pPr>
        <w:numPr>
          <w:ilvl w:val="0"/>
          <w:numId w:val="1010"/>
        </w:numPr>
      </w:pPr>
      <w:r>
        <w:t xml:space="preserve">Situazioni con 1d6 bonus: posizione sopraelevata, carica, invisibile</w:t>
      </w:r>
    </w:p>
    <w:p>
      <w:pPr>
        <w:numPr>
          <w:ilvl w:val="0"/>
          <w:numId w:val="1010"/>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
        </w:rPr>
        <w:t xml:space="preserve">Esempi in situazione di Difesa:</w:t>
      </w:r>
    </w:p>
    <w:p>
      <w:pPr>
        <w:numPr>
          <w:ilvl w:val="0"/>
          <w:numId w:val="1011"/>
        </w:numPr>
      </w:pPr>
      <w:r>
        <w:t xml:space="preserve">Situazioni con +2/+4 bonus (bonus alla Difesa): hai copertura (vedi sotto),</w:t>
      </w:r>
    </w:p>
    <w:p>
      <w:pPr>
        <w:numPr>
          <w:ilvl w:val="0"/>
          <w:numId w:val="1011"/>
        </w:numPr>
      </w:pPr>
      <w:r>
        <w:t xml:space="preserve">Situazioni con -4 di svantaggio (malus alla Difesa): sei accecato, immobilizzato, sei in ginocchio o seduto, sei prono, sei ristretto in uno spazio, sei stordito, lanci una Essenza</w:t>
      </w:r>
    </w:p>
    <w:p>
      <w:pPr>
        <w:pStyle w:val="FirstParagraph"/>
      </w:pPr>
      <w:r>
        <w:rPr>
          <w:b/>
        </w:rPr>
        <w:t xml:space="preserve">Quando si scrive -1d6 significa che si tira un dado in meno (o due se è -2d6), parimente se c’è scritto +1d6 si tira un dado a 6 in più e si somma</w:t>
      </w:r>
      <w:r>
        <w:t xml:space="preserve">.</w:t>
      </w:r>
    </w:p>
    <w:p>
      <w:pPr>
        <w:pStyle w:val="BodyText"/>
      </w:pPr>
      <w:r>
        <w:rPr>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95"/>
    <w:bookmarkStart w:id="133" w:name="azioni-particolari-in-combattimento"/>
    <w:p>
      <w:pPr>
        <w:pStyle w:val="Heading2"/>
      </w:pPr>
      <w:r>
        <w:t xml:space="preserve">Azioni particolari in combattimento:</w:t>
      </w:r>
    </w:p>
    <w:bookmarkStart w:id="96" w:name="attacco-di-opportunita"/>
    <w:p>
      <w:pPr>
        <w:pStyle w:val="Heading3"/>
      </w:pPr>
      <w:r>
        <w:t xml:space="preserve">Attacco di Opportunita’</w:t>
      </w:r>
    </w:p>
    <w:p>
      <w:pPr>
        <w:pStyle w:val="FirstParagraph"/>
      </w:pPr>
      <w:r>
        <w:t xml:space="preserve">se un avversario usando una Azione di movimento esce o attraversa, comunque termina il suo movimento fuori dalla zona di mischia del personaggio, al personaggio è concesso un singolo attacco. Questo attacco è una Reazione che costa una Azione. Stessa cosa vale per gli avversari.</w:t>
      </w:r>
    </w:p>
    <w:bookmarkEnd w:id="96"/>
    <w:bookmarkStart w:id="97" w:name="carica"/>
    <w:p>
      <w:pPr>
        <w:pStyle w:val="Heading3"/>
      </w:pPr>
      <w:r>
        <w:t xml:space="preserve">Carica</w:t>
      </w:r>
    </w:p>
    <w:p>
      <w:pPr>
        <w:pStyle w:val="FirstParagraph"/>
      </w:pPr>
      <w:r>
        <w:t xml:space="preserve">l’avversario deve essere ad una distanza entro 2 Azione di movimento (18 o 12 metri).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 costa 3 Azioni. Non si considerano altri malus per avere corso oltre quelli indicati.</w:t>
      </w:r>
    </w:p>
    <w:bookmarkEnd w:id="97"/>
    <w:bookmarkStart w:id="98"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e sia in carica in questo caso l’attacco è contemporaneo. Preparare un’arma per la controcarica è una Reazione che costa una Azione.</w:t>
      </w:r>
    </w:p>
    <w:p>
      <w:pPr>
        <w:pStyle w:val="BodyText"/>
      </w:pPr>
      <w:r>
        <w:t xml:space="preserve">Se l’avversario attacca con un arma lunga senza caricare non si usa l’azione di controcarica, ma si tirano le rispettive iniziative.</w:t>
      </w:r>
    </w:p>
    <w:bookmarkEnd w:id="98"/>
    <w:bookmarkStart w:id="99"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senza contare nel secondo tiro i bonus magici eventuali. Se il difensore non ha un arma lunga allora valgono anche le considerazioni di Arma Lunga.</w:t>
      </w:r>
    </w:p>
    <w:bookmarkEnd w:id="99"/>
    <w:bookmarkStart w:id="100" w:name="aiutare-un-altro"/>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avversarioche ha già ingaggiato battaglia con un proprio alleato.</w:t>
      </w:r>
    </w:p>
    <w:p>
      <w:pPr>
        <w:pStyle w:val="BodyText"/>
      </w:pPr>
      <w:r>
        <w:t xml:space="preserve">Si effettua un Tiro per Colpire contro Difesa dell’avversario con 1d6 di bonus. Se l’attacco va a segno, non si fa danno, l’amico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00"/>
    <w:bookmarkStart w:id="101" w:name="colpo-di-grazia"/>
    <w:p>
      <w:pPr>
        <w:pStyle w:val="Heading3"/>
      </w:pPr>
      <w:r>
        <w:t xml:space="preserve">Colpo di Grazia</w:t>
      </w:r>
    </w:p>
    <w:p>
      <w:pPr>
        <w:pStyle w:val="FirstParagraph"/>
      </w:pPr>
      <w:r>
        <w:t xml:space="preserve">costa 3 Azioni, si può utilizzare un’arma da mischia per infliggere un colpo di grazia ad un target indifeso. Si può anche usare un arco o una balestra, l’importante è che si sia adiacente al bersaglio.</w:t>
      </w:r>
    </w:p>
    <w:p>
      <w:pPr>
        <w:pStyle w:val="BodyText"/>
      </w:pPr>
      <w:r>
        <w:t xml:space="preserve">L’attaccante colpisce automaticamente ed infligge due colpi critici (due volte in più il danno dell’arma e Potenza). Se il difensore sopravvive al danno, deve superare un Tiro Salvezza su Tempra DC pari ai danni inflitti o muore.</w:t>
      </w:r>
    </w:p>
    <w:p>
      <w:pPr>
        <w:pStyle w:val="BodyText"/>
      </w:pPr>
      <w:r>
        <w:t xml:space="preserve">Le creature immuni ai colpi critici, non subiscono danni critici, né devono superare un Tiro Salvezza su Tempra per evitare di essere uccisi da un colpo di grazia.</w:t>
      </w:r>
    </w:p>
    <w:bookmarkEnd w:id="101"/>
    <w:bookmarkStart w:id="102"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02"/>
    <w:bookmarkStart w:id="103" w:name="senza-competenza"/>
    <w:p>
      <w:pPr>
        <w:pStyle w:val="Heading3"/>
      </w:pPr>
      <w:r>
        <w:t xml:space="preserve">Senza Competenza</w:t>
      </w:r>
    </w:p>
    <w:p>
      <w:pPr>
        <w:pStyle w:val="FirstParagraph"/>
      </w:pPr>
      <w:r>
        <w:t xml:space="preserve">(Arma) usare un’Arma senza l’adeguata competenza impone un -2d6 al Tiro per Colpire (quindi il TC diventa 1d6+Potenza+abilità..)</w:t>
      </w:r>
    </w:p>
    <w:bookmarkEnd w:id="103"/>
    <w:bookmarkStart w:id="104" w:name="armi-leggere"/>
    <w:p>
      <w:pPr>
        <w:pStyle w:val="Heading3"/>
      </w:pPr>
      <w:r>
        <w:t xml:space="preserve">Armi Leggere</w:t>
      </w:r>
    </w:p>
    <w:p>
      <w:pPr>
        <w:pStyle w:val="FirstParagraph"/>
      </w:pPr>
      <w:r>
        <w:t xml:space="preserve">Il giocatore può usare queste armi come armi secondarie senza subire penalità.</w:t>
      </w:r>
    </w:p>
    <w:bookmarkEnd w:id="104"/>
    <w:bookmarkStart w:id="105" w:name="armi-versatili"/>
    <w:p>
      <w:pPr>
        <w:pStyle w:val="Heading3"/>
      </w:pPr>
      <w:r>
        <w:t xml:space="preserve">Armi Versatili</w:t>
      </w:r>
    </w:p>
    <w:p>
      <w:pPr>
        <w:pStyle w:val="FirstParagraph"/>
      </w:pPr>
      <w:r>
        <w:t xml:space="preserve">Il giocatore può liberamente usare la Agilità invece della Potenza sui tiri per colpire e danno con armi versatili.</w:t>
      </w:r>
    </w:p>
    <w:bookmarkEnd w:id="105"/>
    <w:bookmarkStart w:id="106" w:name="lanciare-armi"/>
    <w:p>
      <w:pPr>
        <w:pStyle w:val="Heading3"/>
      </w:pPr>
      <w:r>
        <w:t xml:space="preserve">Lanciare armi</w:t>
      </w:r>
    </w:p>
    <w:p>
      <w:pPr>
        <w:pStyle w:val="FirstParagraph"/>
      </w:pPr>
      <w:r>
        <w:t xml:space="preserve">una spada o comunque un arma non fatta per essere lanciata può comunque essere scagliata contro l’avversario.</w:t>
      </w:r>
      <w:r>
        <w:t xml:space="preserve"> </w:t>
      </w:r>
      <w:r>
        <w:t xml:space="preserve">Il Tiro per Colpire prende un -1d6 e l’arma fa una categoria di danno inferiore (la spada lunga fa 1d6, una spada corta 1d4..). La gittata di lancio è 3 metri.</w:t>
      </w:r>
    </w:p>
    <w:bookmarkEnd w:id="106"/>
    <w:bookmarkStart w:id="107" w:name="colpi-potenti"/>
    <w:p>
      <w:pPr>
        <w:pStyle w:val="Heading3"/>
      </w:pPr>
      <w:r>
        <w:t xml:space="preserve">Colpi Potenti</w:t>
      </w:r>
    </w:p>
    <w:p>
      <w:pPr>
        <w:pStyle w:val="FirstParagraph"/>
      </w:pPr>
      <w:r>
        <w:t xml:space="preserve">il giocatore può liberamente aggiungere un +2 al danno togliendo 1 al Competenza Armi (requisito Competenza Armi +1). Non si può togliere più di CA/4 al Tiro per Colpire.</w:t>
      </w:r>
    </w:p>
    <w:bookmarkEnd w:id="107"/>
    <w:bookmarkStart w:id="108" w:name="maestria-del-combattimento"/>
    <w:p>
      <w:pPr>
        <w:pStyle w:val="Heading3"/>
      </w:pPr>
      <w:r>
        <w:t xml:space="preserve">Maestria del combattimento</w:t>
      </w:r>
    </w:p>
    <w:p>
      <w:pPr>
        <w:pStyle w:val="FirstParagraph"/>
      </w:pPr>
      <w:r>
        <w:t xml:space="preserve">il giocatore può liberamente aggiungere +4 alla Difesa per ogni -1d6 al Competenza Armi.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08"/>
    <w:bookmarkStart w:id="109"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09"/>
    <w:bookmarkStart w:id="110"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p>
      <w:pPr>
        <w:pStyle w:val="BodyText"/>
      </w:pPr>
      <w:r>
        <w:t xml:space="preserve">L</w:t>
      </w:r>
      <w:r>
        <w:t xml:space="preserve">3cm</w:t>
      </w:r>
      <w:r>
        <w:t xml:space="preserve"> </w:t>
      </w:r>
      <w:r>
        <w:t xml:space="preserve">k</w:t>
      </w:r>
      <w:r>
        <w:t xml:space="preserve">3cm</w:t>
      </w:r>
      <w:r>
        <w:t xml:space="preserve"> </w:t>
      </w:r>
      <w:r>
        <w:t xml:space="preserve">k</w:t>
      </w:r>
      <w:r>
        <w:t xml:space="preserve">3cm</w:t>
      </w:r>
      <w:r>
        <w:t xml:space="preserve"> </w:t>
      </w:r>
      <w:r>
        <w:t xml:space="preserve">Personaggio A &amp; Personaggio G &amp; Personaggio D</w:t>
      </w:r>
      <w:r>
        <w:t xml:space="preserve"> </w:t>
      </w:r>
      <w:r>
        <w:t xml:space="preserve">Personaggio B &amp; Avversario &amp; Personaggio E</w:t>
      </w:r>
      <w:r>
        <w:t xml:space="preserve"> </w:t>
      </w:r>
      <w:r>
        <w:t xml:space="preserve">Personaggio C &amp; Personaggio H &amp; Personaggio F</w:t>
      </w:r>
    </w:p>
    <w:p>
      <w:pPr>
        <w:pStyle w:val="BodyText"/>
      </w:pPr>
      <w:r>
        <w:t xml:space="preserve">In questo schema il fiancheggiamento è preso dalle coppie: A-F, B-E, C-D, G-H</w:t>
      </w:r>
    </w:p>
    <w:p>
      <w:pPr>
        <w:pStyle w:val="BodyText"/>
      </w:pPr>
      <w:r>
        <w:t xml:space="preserve">Se la creatura può fronteggiare ed attaccare più creature contemporaneamente queste non godranno del bonus di fiancheggiamento.</w:t>
      </w:r>
    </w:p>
    <w:bookmarkEnd w:id="110"/>
    <w:bookmarkStart w:id="111"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11"/>
    <w:bookmarkStart w:id="112" w:name="arma-lunga"/>
    <w:p>
      <w:pPr>
        <w:pStyle w:val="Heading3"/>
      </w:pPr>
      <w:r>
        <w:t xml:space="preserve">Arma Lunga</w:t>
      </w:r>
    </w:p>
    <w:p>
      <w:pPr>
        <w:pStyle w:val="FirstParagraph"/>
      </w:pPr>
      <w:r>
        <w:t xml:space="preserve">l’arma lunga da diritto a colpire più lontano ovvero entro 2 metri. Concede un bonus all’iniziativa pari a +4. Questo bonus rimane valido finché l’avversario non entra in distanza di mischia (ovvero entro 1 metro).</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5, il brigante 2 ma ha un arma lunga e quindi la sua iniziativa è 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0 Tups avrebbe attaccato per primo, praticamente il brigante non sarebbe riuscito a sfruttare il vantaggio dato dell’arma lunga (5 contro 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velocita’). Tups avanzando normalmente non avrebbe raggiunto il brigante solo facendo una doppia Azione riesce ad andare in mischia</w:t>
      </w:r>
    </w:p>
    <w:p>
      <w:pPr>
        <w:pStyle w:val="BodyText"/>
      </w:pPr>
      <w:r>
        <w:t xml:space="preserve">Tups potrebbe correre, usando quindi solo un’Azione (9mx3=27 metri) e poi attaccare ma avrebbe un -2d6 al Tiro per Colpire.</w:t>
      </w:r>
    </w:p>
    <w:p>
      <w:pPr>
        <w:pStyle w:val="BodyText"/>
      </w:pPr>
      <w:r>
        <w:t xml:space="preserve">Il brigante una volta raggiunto da Tups butta l’arma lunga a terra per non avere -1d6 di penalità al colpire ed estrae un pugnale.</w:t>
      </w:r>
    </w:p>
    <w:bookmarkEnd w:id="112"/>
    <w:bookmarkStart w:id="113" w:name="arma-lunga-a-breve-distanza"/>
    <w:p>
      <w:pPr>
        <w:pStyle w:val="Heading3"/>
      </w:pPr>
      <w:r>
        <w:t xml:space="preserve">Arma lunga a breve distanza</w:t>
      </w:r>
    </w:p>
    <w:p>
      <w:pPr>
        <w:pStyle w:val="FirstParagraph"/>
      </w:pPr>
      <w:r>
        <w:t xml:space="preserve">è possibile usare un’arma lunga a distanza di 1 metro (mischia) con un -1d6 al Tiro per Colpire.</w:t>
      </w:r>
    </w:p>
    <w:bookmarkEnd w:id="113"/>
    <w:bookmarkStart w:id="114" w:name="magia-in-combattimento"/>
    <w:p>
      <w:pPr>
        <w:pStyle w:val="Heading3"/>
      </w:pPr>
      <w:r>
        <w:t xml:space="preserve">Magia in combattimento</w:t>
      </w:r>
    </w:p>
    <w:p>
      <w:pPr>
        <w:pStyle w:val="FirstParagraph"/>
      </w:pPr>
      <w:r>
        <w:t xml:space="preserve">l’incantatore che lancia una Essenza mentre è in combattimento prende un -4 alla Difesa. Se viene colpito deve fare una prova di concentrazione per mantenere l’incantesimo.</w:t>
      </w:r>
    </w:p>
    <w:bookmarkEnd w:id="114"/>
    <w:bookmarkStart w:id="115" w:name="prova-di-concentrazione"/>
    <w:p>
      <w:pPr>
        <w:pStyle w:val="Heading3"/>
      </w:pPr>
      <w:r>
        <w:t xml:space="preserve">Prova di Concentrazione</w:t>
      </w:r>
    </w:p>
    <w:p>
      <w:pPr>
        <w:pStyle w:val="FirstParagraph"/>
      </w:pPr>
      <w:r>
        <w:t xml:space="preserve">quando un incantatore vuole usare una Essenza ma è severamente disturbato o ferito durante il lancio deve effettuare una prova di concentrazione per capire se riesce a lanciare la magia. Vedi capitolo Magia.</w:t>
      </w:r>
    </w:p>
    <w:bookmarkEnd w:id="115"/>
    <w:bookmarkStart w:id="116" w:name="uscire-da-una-zona-minacciata"/>
    <w:p>
      <w:pPr>
        <w:pStyle w:val="Heading3"/>
      </w:pPr>
      <w:r>
        <w:t xml:space="preserve">Uscire da una zona minacciata</w:t>
      </w:r>
    </w:p>
    <w:p>
      <w:pPr>
        <w:pStyle w:val="FirstParagraph"/>
      </w:pPr>
      <w:r>
        <w:t xml:space="preserve">Il nemico potrebbe colpirti mentre la attraversi se ha ancora azioni disponibili. Uscire dal combattimento ed entrare in zona di mischia costa un movimento.</w:t>
      </w:r>
    </w:p>
    <w:bookmarkEnd w:id="116"/>
    <w:bookmarkStart w:id="117" w:name="X88ae0e49e9b441e1131188784c11757fdc59851"/>
    <w:p>
      <w:pPr>
        <w:pStyle w:val="Heading3"/>
      </w:pPr>
      <w:r>
        <w:t xml:space="preserve">Preparare una arma lunga contro una carica</w:t>
      </w:r>
    </w:p>
    <w:p>
      <w:pPr>
        <w:pStyle w:val="FirstParagraph"/>
      </w:pPr>
      <w:r>
        <w:t xml:space="preserve">è una Reazione che costa una Azione.</w:t>
      </w:r>
    </w:p>
    <w:bookmarkEnd w:id="117"/>
    <w:bookmarkStart w:id="118"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all’inizio del round 4 tirando l’iniziativa con un bonus di +3.</w:t>
      </w:r>
    </w:p>
    <w:bookmarkEnd w:id="118"/>
    <w:bookmarkStart w:id="119" w:name="alzarsi-da-prono"/>
    <w:p>
      <w:pPr>
        <w:pStyle w:val="Heading3"/>
      </w:pPr>
      <w:r>
        <w:t xml:space="preserve">Alzarsi da prono</w:t>
      </w:r>
    </w:p>
    <w:p>
      <w:pPr>
        <w:pStyle w:val="FirstParagraph"/>
      </w:pPr>
      <w:r>
        <w:t xml:space="preserve">costa due Azione. Prendi un -4 alla Difesa ed un -4 Iniziativa. Una prova di Acrobatica con difficoltà 15 ti permette di dimezzare questi malus e costa una sola Azione alzarsi. Con difficoltà 20 annulli i malus e costa 1 Azione alzarsi.</w:t>
      </w:r>
    </w:p>
    <w:bookmarkEnd w:id="119"/>
    <w:bookmarkStart w:id="120" w:name="combattimento-con-due-armi"/>
    <w:p>
      <w:pPr>
        <w:pStyle w:val="Heading3"/>
      </w:pPr>
      <w:r>
        <w:t xml:space="preserve">Combattimento con due armi</w:t>
      </w:r>
    </w:p>
    <w:p>
      <w:pPr>
        <w:pStyle w:val="FirstParagraph"/>
      </w:pPr>
      <w:r>
        <w:t xml:space="preserve">ll combattimento con due armi è possibile solo se l’arma secondaria è leggera.</w:t>
      </w:r>
    </w:p>
    <w:p>
      <w:pPr>
        <w:pStyle w:val="BodyText"/>
      </w:pPr>
      <w:r>
        <w:t xml:space="preserve">Non serve usare Azioni per attaccare con l’arma secondaria, l’arma secondaria deve essere leggera e non applichi il danno dato dalla Potenza.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20"/>
    <w:bookmarkStart w:id="121"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Agilità alla Difesa ed il Tiro per Colpire ha un -4.</w:t>
      </w:r>
    </w:p>
    <w:bookmarkEnd w:id="121"/>
    <w:bookmarkStart w:id="122"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hai un -1d6 al Tiro per Colpire. Il bonus si annulla se c’è una differenza di 2 o più taglie tra avversario e compagno.</w:t>
      </w:r>
    </w:p>
    <w:bookmarkEnd w:id="122"/>
    <w:bookmarkStart w:id="123"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Potenza.</w:t>
      </w:r>
    </w:p>
    <w:bookmarkEnd w:id="123"/>
    <w:bookmarkStart w:id="124" w:name="difesa-totale"/>
    <w:p>
      <w:pPr>
        <w:pStyle w:val="Heading3"/>
      </w:pPr>
      <w:r>
        <w:t xml:space="preserve">Difesa totale</w:t>
      </w:r>
    </w:p>
    <w:p>
      <w:pPr>
        <w:pStyle w:val="FirstParagraph"/>
      </w:pPr>
      <w:r>
        <w:t xml:space="preserve">costa 2 Azioni. Non fai nessun attacco, puoi fare solo una Azione e guadagni un +8 in Difesa. Non causi Attacchi di Opportunità se attraversi la zona di mischia di un avversario.</w:t>
      </w:r>
    </w:p>
    <w:bookmarkEnd w:id="124"/>
    <w:bookmarkStart w:id="125" w:name="disingaggiare"/>
    <w:p>
      <w:pPr>
        <w:pStyle w:val="Heading3"/>
      </w:pPr>
      <w:r>
        <w:t xml:space="preserve">Disingaggiare</w:t>
      </w:r>
    </w:p>
    <w:p>
      <w:pPr>
        <w:pStyle w:val="FirstParagraph"/>
      </w:pPr>
      <w:r>
        <w:t xml:space="preserve">costa 2 Azioni e ti sposti di 3 metri. Un’avversario ti può colpire se ha una iniziativa migliore della tua o ti insegue (ed è veloce quanto te). Non causi Attacchi di Opportunità se attraversi la zona di mischia di un avversario. Puo’ essere usata per uscire dalla mischia e poi muoversi od effettuare un attacco utilizzando l’Azione rimasta.</w:t>
      </w:r>
      <w:r>
        <w:t xml:space="preserve"> </w:t>
      </w:r>
      <w:r>
        <w:t xml:space="preserve">Se per disingaggiare l’avversario e’ necessario spostarsi fino a 6 metri, a causa della grande portata dell’avversario, e’ necessario usare 3 Azioni.</w:t>
      </w:r>
    </w:p>
    <w:bookmarkEnd w:id="125"/>
    <w:bookmarkStart w:id="126"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26"/>
    <w:bookmarkStart w:id="127" w:name="disarmare"/>
    <w:p>
      <w:pPr>
        <w:pStyle w:val="Heading3"/>
      </w:pPr>
      <w:r>
        <w:t xml:space="preserve">Disarmare*</w:t>
      </w:r>
    </w:p>
    <w:p>
      <w:pPr>
        <w:pStyle w:val="FirstParagraph"/>
      </w:pPr>
      <w:r>
        <w:t xml:space="preserve">fai una prova contrapposta Competenza Armi + Agilità (chi disarma) contro Competenza Armi + Potenza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27"/>
    <w:bookmarkStart w:id="128"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Agilità alla Difesa fino alla fine del round successivo.</w:t>
      </w:r>
    </w:p>
    <w:p>
      <w:pPr>
        <w:pStyle w:val="BodyText"/>
      </w:pPr>
      <w:r>
        <w:t xml:space="preserve">Se fallisci di 5 o più perdi tu il round prossimo il bonus di Agilità.</w:t>
      </w:r>
      <w:r>
        <w:t xml:space="preserve"> </w:t>
      </w:r>
      <w:r>
        <w:t xml:space="preserve">Costa 1 Azione.</w:t>
      </w:r>
    </w:p>
    <w:bookmarkEnd w:id="128"/>
    <w:bookmarkStart w:id="129" w:name="spingere-un-avversario"/>
    <w:p>
      <w:pPr>
        <w:pStyle w:val="Heading3"/>
      </w:pPr>
      <w:r>
        <w:t xml:space="preserve">Spingere un avversario*</w:t>
      </w:r>
    </w:p>
    <w:p>
      <w:pPr>
        <w:pStyle w:val="FirstParagraph"/>
      </w:pPr>
      <w:r>
        <w:t xml:space="preserve">è una prova contrapposta di Potenza (TS contrapposti).</w:t>
      </w:r>
    </w:p>
    <w:p>
      <w:pPr>
        <w:pStyle w:val="BodyText"/>
      </w:pPr>
      <w:r>
        <w:t xml:space="preserve">Se vinci spingi l’avversario fino a 0.5 metri nella direzioni che vuoi per successo nella prova, altrimenti l’avversario ti spinge nella direzione che vuole fino a 0.5 metri per successo ottenuto (se vinci la prova di 7 sposti l’avversario fino a 3.5 metri). La massima distanza e’ di 5 metri.</w:t>
      </w:r>
      <w:r>
        <w:t xml:space="preserve"> </w:t>
      </w:r>
      <w:r>
        <w:t xml:space="preserve">Costa due azioni.</w:t>
      </w:r>
    </w:p>
    <w:bookmarkEnd w:id="129"/>
    <w:bookmarkStart w:id="130" w:name="afferrare-un-avversario"/>
    <w:p>
      <w:pPr>
        <w:pStyle w:val="Heading3"/>
      </w:pPr>
      <w:r>
        <w:t xml:space="preserve">Afferrare un avversario*</w:t>
      </w:r>
    </w:p>
    <w:p>
      <w:pPr>
        <w:pStyle w:val="FirstParagraph"/>
      </w:pPr>
      <w:r>
        <w:t xml:space="preserve">è una prova contrapposta di Potenza (TS). Chi ha una taglia maggiore guadagna un bonus di +2 per taglia di differenza.</w:t>
      </w:r>
    </w:p>
    <w:p>
      <w:pPr>
        <w:pStyle w:val="BodyText"/>
      </w:pPr>
      <w:r>
        <w:t xml:space="preserve">Costa 2 Azioni fare e mantenere e liberarsi dalla presa. Si considera che chi afferra (o è afferrato) abbia almeno una mano occupata nell’afferrare.</w:t>
      </w:r>
    </w:p>
    <w:p>
      <w:pPr>
        <w:pStyle w:val="BodyText"/>
      </w:pPr>
      <w:r>
        <w:t xml:space="preserve">I due contendenti perdono il bonus di Agilità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di attacco per cercare di liberarsi. E’ sempre una prova di Potenza contrapposta.</w:t>
      </w:r>
    </w:p>
    <w:bookmarkEnd w:id="130"/>
    <w:bookmarkStart w:id="131" w:name="fare-cadere-un-avversario"/>
    <w:p>
      <w:pPr>
        <w:pStyle w:val="Heading3"/>
      </w:pPr>
      <w:r>
        <w:t xml:space="preserve">Fare cadere un avversario</w:t>
      </w:r>
    </w:p>
    <w:p>
      <w:pPr>
        <w:pStyle w:val="FirstParagraph"/>
      </w:pPr>
      <w:r>
        <w:t xml:space="preserve">è una prova contrapposta di Potenza o Agilità, ogni contendente sceglie quella che preferisce.</w:t>
      </w:r>
    </w:p>
    <w:p>
      <w:pPr>
        <w:pStyle w:val="BodyText"/>
      </w:pPr>
      <w:r>
        <w:t xml:space="preserve">Ognuno fa un Tiro Salvezza su Tempra o Riflessi e si confrontano i risultati, se la prova e’ inferiore, rispetto all’avversario, di 5 o più è chi voleva fare cadere che cade.</w:t>
      </w:r>
    </w:p>
    <w:p>
      <w:pPr>
        <w:pStyle w:val="BodyText"/>
      </w:pPr>
      <w:r>
        <w:t xml:space="preserve">Per ogni gamba oltre la seconda che ha l’avversario questo ha un bonus di +2 alla prova. Costa 2 Azioni. L’avversario se fallisce la prova diventa prono.</w:t>
      </w:r>
    </w:p>
    <w:bookmarkEnd w:id="131"/>
    <w:bookmarkStart w:id="132"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0"/>
        <w:tblLook w:firstRow="0" w:lastRow="0" w:firstColumn="0" w:lastColumn="0" w:noHBand="0" w:noVBand="0"/>
      </w:tblPr>
      <w:tblGrid/>
      <w:tr>
        <w:tc>
          <w:p>
            <w:pPr>
              <w:pStyle w:val="Compact"/>
              <w:jc w:val="left"/>
            </w:pPr>
            <w:r>
              <w:rPr>
                <w:b/>
              </w:rPr>
              <w:t xml:space="preserve">Nuova Taglia</w:t>
            </w:r>
          </w:p>
        </w:tc>
        <w:tc>
          <w:p>
            <w:pPr>
              <w:pStyle w:val="Compact"/>
              <w:jc w:val="left"/>
            </w:pPr>
            <w:r>
              <w:rPr>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
        </w:rPr>
        <w:t xml:space="preserve">*</w:t>
      </w:r>
      <w:r>
        <w:rPr>
          <w:b/>
        </w:rPr>
        <w:t xml:space="preserve"> </w:t>
      </w:r>
      <w:r>
        <w:rPr>
          <w:b/>
        </w:rPr>
        <w:t xml:space="preserve">Le azioni marcate con</w:t>
      </w:r>
      <w:r>
        <w:rPr>
          <w:b/>
        </w:rPr>
        <w:t xml:space="preserve"> </w:t>
      </w:r>
      <w:r>
        <w:rPr>
          <w:b/>
        </w:rPr>
        <w:t xml:space="preserve">*</w:t>
      </w:r>
      <w:r>
        <w:rPr>
          <w:b/>
        </w:rPr>
        <w:t xml:space="preserve"> </w:t>
      </w:r>
      <w:r>
        <w:rPr>
          <w:b/>
        </w:rPr>
        <w:t xml:space="preserve">sono opzionali e concesse a</w:t>
      </w:r>
      <w:r>
        <w:rPr>
          <w:b/>
        </w:rPr>
        <w:t xml:space="preserve"> </w:t>
      </w:r>
      <w:r>
        <w:rPr>
          <w:b/>
        </w:rPr>
        <w:t xml:space="preserve">discrezione del Narratore</w:t>
      </w:r>
      <w:r>
        <w:t xml:space="preserve">.</w:t>
      </w:r>
    </w:p>
    <w:bookmarkEnd w:id="132"/>
    <w:bookmarkEnd w:id="133"/>
    <w:bookmarkEnd w:id="134"/>
    <w:bookmarkStart w:id="138" w:name="nascondigli-e-coperture"/>
    <w:p>
      <w:pPr>
        <w:pStyle w:val="Heading1"/>
      </w:pPr>
      <w:r>
        <w:t xml:space="preserve">Nascondigli e coperture</w:t>
      </w:r>
    </w:p>
    <w:p>
      <w:pPr>
        <w:pStyle w:val="FirstParagraph"/>
      </w:pPr>
      <w:bookmarkStart w:id="135" w:name="nascondigli-e-coperture"/>
      <w:r>
        <w:t xml:space="preserve">[nascondigli-e-coperture]</w:t>
      </w:r>
      <w:bookmarkEnd w:id="135"/>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p>
      <w:pPr>
        <w:pStyle w:val="BodyText"/>
      </w:pPr>
      <w:r>
        <w:t xml:space="preserve">L’obiettivo in questo caso si dice che abbia copertura o invisibilità. Questa copertura può essere leggera, media e completa.</w:t>
      </w:r>
    </w:p>
    <w:p>
      <w:pPr>
        <w:pStyle w:val="BodyText"/>
      </w:pPr>
      <w:r>
        <w:t xml:space="preserve">Se l’obiettivo ha più della metà (ma non totale) della superficie "esposta" allora la copertura si definisce</w:t>
      </w:r>
      <w:r>
        <w:t xml:space="preserve"> </w:t>
      </w:r>
      <w:r>
        <w:rPr>
          <w:b/>
        </w:rPr>
        <w:t xml:space="preserve">leggera</w:t>
      </w:r>
      <w:r>
        <w:t xml:space="preserve">, ovvero ha +2 alla Difesa.</w:t>
      </w:r>
    </w:p>
    <w:p>
      <w:pPr>
        <w:pStyle w:val="BodyText"/>
      </w:pPr>
      <w:r>
        <w:t xml:space="preserve">Se l’obiettivo ha meno della metà (ma non completamente) della superficie "esposta" allora la copertura si definisce</w:t>
      </w:r>
      <w:r>
        <w:t xml:space="preserve"> </w:t>
      </w:r>
      <w:r>
        <w:rPr>
          <w:b/>
        </w:rPr>
        <w:t xml:space="preserve">media</w:t>
      </w:r>
      <w:r>
        <w:t xml:space="preserve">, ovvero ha +4 alla Difesa.</w:t>
      </w:r>
    </w:p>
    <w:p>
      <w:pPr>
        <w:pStyle w:val="BodyText"/>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
        </w:rPr>
        <w:t xml:space="preserve">completa</w:t>
      </w:r>
      <w:r>
        <w:t xml:space="preserve">, ovvero ha +8 alla Difesa.</w:t>
      </w:r>
    </w:p>
    <w:p>
      <w:pPr>
        <w:pStyle w:val="BodyText"/>
      </w:pPr>
      <w:r>
        <w:t xml:space="preserve">Metà del Bonus di copertura si applica anche ai Tiri Salvezza contro Essenze a raggio (es. Fuoco Palle che esplodono intorno..).</w:t>
      </w:r>
    </w:p>
    <w:p>
      <w:pPr>
        <w:pStyle w:val="BodyText"/>
      </w:pPr>
      <w:r>
        <w:t xml:space="preserve">Se un avversario è invisibile allora si seguono le regole della Invisibilità.</w:t>
      </w:r>
    </w:p>
    <w:bookmarkStart w:id="137" w:name="invisibilita"/>
    <w:p>
      <w:pPr>
        <w:pStyle w:val="Heading2"/>
      </w:pPr>
      <w:r>
        <w:t xml:space="preserve">Invisibilita’</w:t>
      </w:r>
    </w:p>
    <w:p>
      <w:pPr>
        <w:pStyle w:val="FirstParagraph"/>
      </w:pPr>
      <w:bookmarkStart w:id="136" w:name="invisibilita"/>
      <w:r>
        <w:t xml:space="preserve">[invisibilita]</w:t>
      </w:r>
      <w:bookmarkEnd w:id="136"/>
    </w:p>
    <w:p>
      <w:pPr>
        <w:pStyle w:val="BodyText"/>
      </w:pPr>
      <w:r>
        <w:t xml:space="preserve">Anche se si e’ invisibili non e’ detto che non si possa essere percepiti diversamente attraversoaltri sensi, come l’olfatto, l’udito o il tatto.</w:t>
      </w:r>
    </w:p>
    <w:p>
      <w:pPr>
        <w:pStyle w:val="BodyText"/>
      </w:pPr>
      <w:r>
        <w:t xml:space="preserve">L’invisibilità rende una creatura non individuabile tramite la vista ma non rende di per sé una creatura immune ai Tiri Critici o Esplosioni del Danno.</w:t>
      </w:r>
    </w:p>
    <w:p>
      <w:pPr>
        <w:pStyle w:val="BodyText"/>
      </w:pPr>
      <w:r>
        <w:t xml:space="preserve">Una creatura accecata, o che combatte contro una creatura invisibile, può effettuare una prova di Consapevolezza a difficoltà 20 (oppure 10 + prova di Consapevolezza dell’avversario se questo di nasconde attivamente) per individuare la creatura purché questa sia entro un raggio di 3 metri dal personaggio.</w:t>
      </w:r>
    </w:p>
    <w:p>
      <w:pPr>
        <w:pStyle w:val="BodyText"/>
      </w:pPr>
      <w:r>
        <w:t xml:space="preserve">L’osservatore ha la sensazione che "ci sia qualcosa" ma non può vederlo o prenderlo di mira in modo accurato con un attacco.</w:t>
      </w:r>
    </w:p>
    <w:p>
      <w:pPr>
        <w:pStyle w:val="BodyText"/>
      </w:pPr>
      <w:r>
        <w:t xml:space="preserve">E’ praticamente impossibile (DC 30) determinare la posizione esatta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determinata (prova di Consapevolezza DC 30 riuscita) ha comunque un bonus alla Difesa di +4.</w:t>
      </w:r>
    </w:p>
    <w:p>
      <w:pPr>
        <w:pStyle w:val="BodyText"/>
      </w:pPr>
      <w:r>
        <w:t xml:space="preserve">Ci sono molti modificatori che possono essere applicati a questa DC ad esempio se la creatura invisibile si sta muovendo o sta compiendo un’attività rumorosa.</w:t>
      </w:r>
    </w:p>
    <w:p>
      <w:pPr>
        <w:pStyle w:val="BodyText"/>
      </w:pPr>
      <w:r>
        <w:rPr>
          <w:b/>
        </w:rPr>
        <w:t xml:space="preserve">Tabella Modificatori Consapevolezza per Rilevare Creature Invisibili</w:t>
      </w:r>
    </w:p>
    <w:tbl>
      <w:tblPr>
        <w:tblStyle w:val="Table"/>
        <w:tblW w:type="pct" w:w="0.0"/>
        <w:tblLook w:firstRow="0" w:lastRow="0" w:firstColumn="0" w:lastColumn="0" w:noHBand="0" w:noVBand="0"/>
      </w:tblPr>
      <w:tblGrid/>
      <w:tr>
        <w:tc>
          <w:p>
            <w:pPr>
              <w:pStyle w:val="Compact"/>
              <w:jc w:val="left"/>
            </w:pPr>
            <w:r>
              <w:rPr>
                <w:b/>
              </w:rPr>
              <w:t xml:space="preserve">La Creatura Invisibile sta...</w:t>
            </w:r>
          </w:p>
        </w:tc>
        <w:tc>
          <w:p>
            <w:pPr>
              <w:pStyle w:val="Compact"/>
              <w:jc w:val="left"/>
            </w:pPr>
            <w:r>
              <w:rPr>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Una creatura particolarmente grossa e lenta potrebbe godere di una probabilità inferiore di essere mancata.</w:t>
      </w:r>
    </w:p>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w:t>
      </w:r>
    </w:p>
    <w:p>
      <w:pPr>
        <w:pStyle w:val="BodyText"/>
      </w:pPr>
      <w:r>
        <w:t xml:space="preserve">Una creatura invisibile nell’acqua muove il liquido, rivelando la propria posizione. La creatura invisibile rimane comunque difficile da vedere e gode dei benefici di una copertura leggera (+2 alla Difesa).</w:t>
      </w:r>
      <w:r>
        <w:t xml:space="preserve"> </w:t>
      </w:r>
      <w:r>
        <w:t xml:space="preserve">Una torcia accesa invisibile emana comunque luce (così come un oggetto invisibile soggetto ad una Essenza di Illusione di luce o un altra Essenza simile).</w:t>
      </w:r>
    </w:p>
    <w:p>
      <w:pPr>
        <w:pStyle w:val="BodyText"/>
      </w:pPr>
      <w:r>
        <w:t xml:space="preserve">Le creature invisibili non possono utilizzare gli attacchi con lo sguardo. L’invisibilità non influisce sulla Essenza di Rivelazione.</w:t>
      </w:r>
    </w:p>
    <w:bookmarkEnd w:id="137"/>
    <w:bookmarkEnd w:id="138"/>
    <w:bookmarkStart w:id="160" w:name="lista-armi-per-tipologia-omogenea"/>
    <w:p>
      <w:pPr>
        <w:pStyle w:val="Heading1"/>
      </w:pPr>
      <w:r>
        <w:t xml:space="preserve">Lista Armi per Tipologia Omogenea</w:t>
      </w:r>
    </w:p>
    <w:p>
      <w:pPr>
        <w:pStyle w:val="FirstParagraph"/>
      </w:pPr>
      <w:bookmarkStart w:id="139" w:name="lista-armi-per-tipologia-omogenea"/>
      <w:r>
        <w:t xml:space="preserve">[lista-armi-per-tipologia-omogenea]</w:t>
      </w:r>
      <w:bookmarkEnd w:id="139"/>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o prenderne una nuova.</w:t>
      </w:r>
    </w:p>
    <w:p>
      <w:pPr>
        <w:pStyle w:val="BodyText"/>
      </w:pPr>
      <w:r>
        <w:t xml:space="preserve">Nella scheda segnatevi quando assegnate un punto in Competenza Armi come questo viene usato.</w:t>
      </w:r>
      <w:r>
        <w:t xml:space="preserve"> </w:t>
      </w:r>
      <w:r>
        <w:t xml:space="preserve">Per riassegnare un punto di CA sono necessari almeno 4 ore di allenamento per 4 mesi.</w:t>
      </w:r>
    </w:p>
    <w:p>
      <w:pPr>
        <w:pStyle w:val="BodyText"/>
      </w:pPr>
      <w:r>
        <w:t xml:space="preserve">Ricordo che usare un arma senza l’adeguata competenza impone un -2d6 al Tiro per Colpire.</w:t>
      </w:r>
    </w:p>
    <w:bookmarkStart w:id="140"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Agilità al posto di Potenza con queste armi per il Tiro</w:t>
      </w:r>
      <w:r>
        <w:t xml:space="preserve"> </w:t>
      </w:r>
      <w:r>
        <w:t xml:space="preserve">per Colpire.</w:t>
      </w:r>
    </w:p>
    <w:p>
      <w:pPr>
        <w:numPr>
          <w:ilvl w:val="0"/>
          <w:numId w:val="1012"/>
        </w:numPr>
      </w:pPr>
      <w:r>
        <w:t xml:space="preserve">+6 CA: aumenti di un grado il dado di danno dell’arma (d4 - d6 - d8 - d10 - 2d6 - 2d8 - 2d10 - 3d6..)</w:t>
      </w:r>
    </w:p>
    <w:p>
      <w:pPr>
        <w:numPr>
          <w:ilvl w:val="0"/>
          <w:numId w:val="1012"/>
        </w:numPr>
      </w:pPr>
      <w:r>
        <w:t xml:space="preserve">+12 CA: +2 Tiro per Colpire</w:t>
      </w:r>
    </w:p>
    <w:p>
      <w:pPr>
        <w:numPr>
          <w:ilvl w:val="0"/>
          <w:numId w:val="1012"/>
        </w:numPr>
      </w:pPr>
      <w:r>
        <w:t xml:space="preserve">+18 CA: la tua arma acquista EDX anche con 6 di danno massimo</w:t>
      </w:r>
    </w:p>
    <w:bookmarkEnd w:id="140"/>
    <w:bookmarkStart w:id="141" w:name="asce"/>
    <w:p>
      <w:pPr>
        <w:pStyle w:val="Heading2"/>
      </w:pPr>
      <w:r>
        <w:t xml:space="preserve">Asce</w:t>
      </w:r>
    </w:p>
    <w:p>
      <w:pPr>
        <w:pStyle w:val="FirstParagraph"/>
      </w:pPr>
      <w:r>
        <w:t xml:space="preserve">Ascia ad una mano, Ascia da battaglia, Ascia Martello, Urgrosh, Grande Ascia Doppia</w:t>
      </w:r>
    </w:p>
    <w:p>
      <w:pPr>
        <w:numPr>
          <w:ilvl w:val="0"/>
          <w:numId w:val="1013"/>
        </w:numPr>
      </w:pPr>
      <w:r>
        <w:t xml:space="preserve">+6 CA: La furia dei tuoi attacchi è tale che guadagni un +2 al danno</w:t>
      </w:r>
    </w:p>
    <w:p>
      <w:pPr>
        <w:numPr>
          <w:ilvl w:val="0"/>
          <w:numId w:val="1013"/>
        </w:numPr>
      </w:pPr>
      <w:r>
        <w:t xml:space="preserve">+12 CA: Le ferite che provochi sono cosi profonde che provochi sanguinamento. Il primo attacco del round se andato a segna causa 1d4 di danno extra da sanguinamento. Il danno non si applica il round successivo.</w:t>
      </w:r>
    </w:p>
    <w:p>
      <w:pPr>
        <w:numPr>
          <w:ilvl w:val="0"/>
          <w:numId w:val="1013"/>
        </w:numPr>
      </w:pPr>
      <w:r>
        <w:t xml:space="preserve">+18 CA: Le asce nelle tue mani abbattono nemici cosi come abbattono degli arbusti. Puoi sacrificare 5 al Tiro per Colpire ma aumentare il bonus alla forza a x2 per le armi a 1 mano e a x3 per quelle a due. Il bonus non si cumula con usare armi a due mani, è alternativo.</w:t>
      </w:r>
    </w:p>
    <w:bookmarkEnd w:id="141"/>
    <w:bookmarkStart w:id="142" w:name="rompi-cranio"/>
    <w:p>
      <w:pPr>
        <w:pStyle w:val="Heading2"/>
      </w:pPr>
      <w:r>
        <w:t xml:space="preserve">Rompi Cranio</w:t>
      </w:r>
    </w:p>
    <w:p>
      <w:pPr>
        <w:pStyle w:val="FirstParagraph"/>
      </w:pPr>
      <w:r>
        <w:t xml:space="preserve">Randello, Mazza Leggera, Mazza Pesante, Morningstar,</w:t>
      </w:r>
      <w:r>
        <w:t xml:space="preserve"> </w:t>
      </w:r>
      <w:r>
        <w:t xml:space="preserve">Martello Leggero, Flagello, Martello da guerra, Grosso randello, Flagello Pesante</w:t>
      </w:r>
    </w:p>
    <w:p>
      <w:pPr>
        <w:numPr>
          <w:ilvl w:val="0"/>
          <w:numId w:val="1014"/>
        </w:numPr>
      </w:pPr>
      <w:r>
        <w:t xml:space="preserve">+6 CA: Sei diventato cosi abile che puoi controllare la forza dei tuo colpi,puoi fare danno non letale senza malus al colpire (altrimenti -4). Puoi scegliere di ridurre di 4 il Tiro per Colpire per aumentare il danno di 4</w:t>
      </w:r>
    </w:p>
    <w:p>
      <w:pPr>
        <w:numPr>
          <w:ilvl w:val="0"/>
          <w:numId w:val="1014"/>
        </w:numPr>
      </w:pPr>
      <w:r>
        <w:t xml:space="preserve">+12 CA: I tuo colpi frastornano il nemico. Se anche solo un tuo attacco va a segno l’avversario deve fare un Tiro Salvezza Tempra (DC 10+CA) se fallisce subirà -2 Iniziativa ed -2 Difesa per la prossima azione</w:t>
      </w:r>
    </w:p>
    <w:p>
      <w:pPr>
        <w:numPr>
          <w:ilvl w:val="0"/>
          <w:numId w:val="1014"/>
        </w:numPr>
      </w:pPr>
      <w:r>
        <w:t xml:space="preserve">+18 CA: aumenti di un grado il dado di danno dell’arma (d4 - d6 - d8 - d10 - 2d6 -2d8 - 2d10)</w:t>
      </w:r>
    </w:p>
    <w:bookmarkEnd w:id="142"/>
    <w:bookmarkStart w:id="143" w:name="archi"/>
    <w:p>
      <w:pPr>
        <w:pStyle w:val="Heading2"/>
      </w:pPr>
      <w:r>
        <w:t xml:space="preserve">Archi</w:t>
      </w:r>
    </w:p>
    <w:p>
      <w:pPr>
        <w:pStyle w:val="FirstParagraph"/>
      </w:pPr>
      <w:r>
        <w:t xml:space="preserve">Fionda, Arco Lungo, Arco Corto, Arco Lungo Composito, Arco Corto Composito</w:t>
      </w:r>
    </w:p>
    <w:p>
      <w:pPr>
        <w:numPr>
          <w:ilvl w:val="0"/>
          <w:numId w:val="1015"/>
        </w:numPr>
      </w:pPr>
      <w:r>
        <w:t xml:space="preserve">+6 CA: aggiungi il valore di Agilità al danno</w:t>
      </w:r>
    </w:p>
    <w:p>
      <w:pPr>
        <w:numPr>
          <w:ilvl w:val="0"/>
          <w:numId w:val="1015"/>
        </w:numPr>
      </w:pPr>
      <w:r>
        <w:t xml:space="preserve">+12 CA: La tua maestria nell’utilizzo dell’arco in combattimento è tale che non subisci nessuna penalità nel lanciare frecce a nemici in mischia o con copertura pari o minore di leggera.</w:t>
      </w:r>
    </w:p>
    <w:p>
      <w:pPr>
        <w:numPr>
          <w:ilvl w:val="0"/>
          <w:numId w:val="1015"/>
        </w:numPr>
      </w:pPr>
      <w:r>
        <w:t xml:space="preserve">+18 CA: scagli una freccia in piu’</w:t>
      </w:r>
    </w:p>
    <w:p>
      <w:pPr>
        <w:pStyle w:val="FirstParagraph"/>
      </w:pPr>
      <w:r>
        <w:t xml:space="preserve">L’aggiungere il bonus di Agilità al danno non si somma se si applica un danno da Potenza ( in caso di archi compositi), devi scegliere che bonus applicare</w:t>
      </w:r>
    </w:p>
    <w:bookmarkEnd w:id="143"/>
    <w:bookmarkStart w:id="144"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16"/>
        </w:numPr>
      </w:pPr>
      <w:r>
        <w:t xml:space="preserve">+6 CA: guadagni l’abilità Ricarica rapida</w:t>
      </w:r>
    </w:p>
    <w:p>
      <w:pPr>
        <w:numPr>
          <w:ilvl w:val="0"/>
          <w:numId w:val="1016"/>
        </w:numPr>
      </w:pPr>
      <w:r>
        <w:t xml:space="preserve">+12 CA: La tua maestria nell’utilizzo delle balestre in combattimento è tale che non subisci nessuna penalità nel lanciare frecce a nemici in mischia o con copertura pari o minore di leggera</w:t>
      </w:r>
    </w:p>
    <w:p>
      <w:pPr>
        <w:numPr>
          <w:ilvl w:val="0"/>
          <w:numId w:val="1016"/>
        </w:numPr>
      </w:pPr>
      <w:r>
        <w:t xml:space="preserve">+18 CA: La tua Potenza della tua arma unita alla tua esperienza e precisione sono armi mortali. Puoi decidere di prendere la mira su un nemico per un round, se quel nemico è ancora colpibile nel turno successivo scagli la freccia che se colpisce il bersaglio farà il cinque volte il danno.</w:t>
      </w:r>
    </w:p>
    <w:bookmarkEnd w:id="144"/>
    <w:bookmarkStart w:id="145" w:name="armi-doppie"/>
    <w:p>
      <w:pPr>
        <w:pStyle w:val="Heading2"/>
      </w:pPr>
      <w:r>
        <w:t xml:space="preserve">Armi doppie</w:t>
      </w:r>
    </w:p>
    <w:p>
      <w:pPr>
        <w:pStyle w:val="FirstParagraph"/>
      </w:pPr>
      <w:r>
        <w:t xml:space="preserve">Bastone, Grande Ascia Doppia, Flagello Doppio, Spada a due lame, Urgrosh</w:t>
      </w:r>
    </w:p>
    <w:p>
      <w:pPr>
        <w:numPr>
          <w:ilvl w:val="0"/>
          <w:numId w:val="1017"/>
        </w:numPr>
      </w:pPr>
      <w:r>
        <w:t xml:space="preserve">+6 CA: La tua competenza nell’uso di queste armi ti rende estremamente versatile dandoti la possibilità a inizio del tuo turno di scegliere se essere difensivo o offensivo aumentando di 2 il Tiro per Colpire o la Difesa. Non costa azioni.</w:t>
      </w:r>
    </w:p>
    <w:p>
      <w:pPr>
        <w:numPr>
          <w:ilvl w:val="0"/>
          <w:numId w:val="1017"/>
        </w:numPr>
      </w:pPr>
      <w:r>
        <w:t xml:space="preserve">+12 CA: La tua tecnica è imprevedibile per l’avversario puoi scegliere se avere un +1d6 di danno con tutti i tuoi attacchi o eseguire un attacco extra questo turno</w:t>
      </w:r>
    </w:p>
    <w:p>
      <w:pPr>
        <w:numPr>
          <w:ilvl w:val="0"/>
          <w:numId w:val="1017"/>
        </w:numPr>
      </w:pPr>
      <w:r>
        <w:t xml:space="preserve">+18 CA: La tua maestria è tale che l’avversario vede 3 lame. Per ogni attacco con la mano primaria puoi eseguire due attacchi extra con metà Potenza senza modificatori magici.</w:t>
      </w:r>
    </w:p>
    <w:bookmarkEnd w:id="145"/>
    <w:bookmarkStart w:id="146" w:name="armi-da-carceriere"/>
    <w:p>
      <w:pPr>
        <w:pStyle w:val="Heading2"/>
      </w:pPr>
      <w:r>
        <w:t xml:space="preserve">Armi da carceriere</w:t>
      </w:r>
    </w:p>
    <w:p>
      <w:pPr>
        <w:pStyle w:val="FirstParagraph"/>
      </w:pPr>
      <w:r>
        <w:t xml:space="preserve">Falcetto, Flagello, Flagello Pesante, Falcione in asta, Brandistocco, Falce, Flagello Doppio, Frusta</w:t>
      </w:r>
    </w:p>
    <w:p>
      <w:pPr>
        <w:numPr>
          <w:ilvl w:val="0"/>
          <w:numId w:val="1018"/>
        </w:numPr>
      </w:pPr>
      <w:r>
        <w:t xml:space="preserve">+6 CA: Nati come attrezzi da contadino e strumenti di lavoro nelle tue mani dispensano morte e sofferenza, guadagni +2 danno</w:t>
      </w:r>
    </w:p>
    <w:p>
      <w:pPr>
        <w:numPr>
          <w:ilvl w:val="0"/>
          <w:numId w:val="1018"/>
        </w:numPr>
      </w:pPr>
      <w:r>
        <w:t xml:space="preserve">+12 CA: La tua capacità di infliggere dolore con le tue armi è terrificante. Dopo una tua azione di attacco se hai fatto un critico, tutti i nemici che ti possono vedere devono superare un Tiro Salvezza Arbitrio DC pari a 10+CA se falliscono subiscono -3 ai tiri per colpire per quel round.</w:t>
      </w:r>
    </w:p>
    <w:p>
      <w:pPr>
        <w:numPr>
          <w:ilvl w:val="0"/>
          <w:numId w:val="1018"/>
        </w:numPr>
      </w:pPr>
      <w:r>
        <w:t xml:space="preserve">+18 CA: i tuoi colpi sono letali. L’EDX dell’arma, se presente, diminuisce di 1 (ad esempio su un flagello che è 8, su 1d8 diventa 7)</w:t>
      </w:r>
    </w:p>
    <w:bookmarkEnd w:id="146"/>
    <w:bookmarkStart w:id="147" w:name="palle-rotanti"/>
    <w:p>
      <w:pPr>
        <w:pStyle w:val="Heading2"/>
      </w:pPr>
      <w:r>
        <w:t xml:space="preserve">Palle rotanti</w:t>
      </w:r>
    </w:p>
    <w:p>
      <w:pPr>
        <w:pStyle w:val="FirstParagraph"/>
      </w:pPr>
      <w:r>
        <w:t xml:space="preserve">Flagello, Flagello Pesante, Catena chiodata</w:t>
      </w:r>
    </w:p>
    <w:p>
      <w:pPr>
        <w:numPr>
          <w:ilvl w:val="0"/>
          <w:numId w:val="1019"/>
        </w:numPr>
      </w:pPr>
      <w:r>
        <w:t xml:space="preserve">+6 CA: ignori il bonus di protezione dato dallo scudo.</w:t>
      </w:r>
    </w:p>
    <w:p>
      <w:pPr>
        <w:numPr>
          <w:ilvl w:val="0"/>
          <w:numId w:val="1019"/>
        </w:numPr>
      </w:pPr>
      <w:r>
        <w:t xml:space="preserve">+12 CA: L’impatto dei tuo colpi è tale da frantumare le ossa. L’avversario deve fare un tiro salvezza su Tempra (DC 10+CA) su fallimento subisce -2 Agilità per 1 minuto. Una creatura non può essere influenzata da questo effetto più di due volte</w:t>
      </w:r>
    </w:p>
    <w:p>
      <w:pPr>
        <w:numPr>
          <w:ilvl w:val="0"/>
          <w:numId w:val="1019"/>
        </w:numPr>
      </w:pPr>
      <w:r>
        <w:t xml:space="preserve">+18 CA: La velocità e forza dei tuo colpi è tale da distruggere le difese del nemico, l’avversario prende -5 alla Difesa contro di te</w:t>
      </w:r>
    </w:p>
    <w:bookmarkEnd w:id="147"/>
    <w:bookmarkStart w:id="148" w:name="armi-aggraziate"/>
    <w:p>
      <w:pPr>
        <w:pStyle w:val="Heading2"/>
      </w:pPr>
      <w:r>
        <w:t xml:space="preserve">Armi aggraziate</w:t>
      </w:r>
    </w:p>
    <w:p>
      <w:pPr>
        <w:pStyle w:val="FirstParagraph"/>
      </w:pPr>
      <w:r>
        <w:t xml:space="preserve">Stocco, Scimitarra, Falcione</w:t>
      </w:r>
    </w:p>
    <w:p>
      <w:pPr>
        <w:pStyle w:val="BodyText"/>
      </w:pPr>
      <w:r>
        <w:t xml:space="preserve">puoi decidere di usare l’Agilità per determinare il bonus al colpire</w:t>
      </w:r>
      <w:r>
        <w:t xml:space="preserve"> </w:t>
      </w:r>
      <w:r>
        <w:t xml:space="preserve">ed al danno.</w:t>
      </w:r>
    </w:p>
    <w:p>
      <w:pPr>
        <w:numPr>
          <w:ilvl w:val="0"/>
          <w:numId w:val="1020"/>
        </w:numPr>
      </w:pPr>
      <w:r>
        <w:t xml:space="preserve">+6 CA: puoi eseguire un critico, anche su creature normalmente immuni</w:t>
      </w:r>
      <w:r>
        <w:t xml:space="preserve"> </w:t>
      </w:r>
      <w:r>
        <w:t xml:space="preserve">ai critici</w:t>
      </w:r>
    </w:p>
    <w:p>
      <w:pPr>
        <w:numPr>
          <w:ilvl w:val="0"/>
          <w:numId w:val="1020"/>
        </w:numPr>
      </w:pPr>
      <w:r>
        <w:t xml:space="preserve">+12 CA: il EDX dell’arma, se presente, diminuisce di 1</w:t>
      </w:r>
    </w:p>
    <w:p>
      <w:pPr>
        <w:numPr>
          <w:ilvl w:val="0"/>
          <w:numId w:val="1020"/>
        </w:numPr>
      </w:pPr>
      <w:r>
        <w:t xml:space="preserve">+18 CA: per ogni -1 al danno che prendi la tua iniziativa aumenta di 2, fino ad un massimo di 6</w:t>
      </w:r>
    </w:p>
    <w:bookmarkEnd w:id="148"/>
    <w:bookmarkStart w:id="149" w:name="armi-della-morte"/>
    <w:p>
      <w:pPr>
        <w:pStyle w:val="Heading2"/>
      </w:pPr>
      <w:r>
        <w:t xml:space="preserve">Armi della morte</w:t>
      </w:r>
    </w:p>
    <w:p>
      <w:pPr>
        <w:pStyle w:val="FirstParagraph"/>
      </w:pPr>
      <w:r>
        <w:t xml:space="preserve">Picca Leggera, Picca Pesante, Falce, Falcetto</w:t>
      </w:r>
    </w:p>
    <w:p>
      <w:pPr>
        <w:numPr>
          <w:ilvl w:val="0"/>
          <w:numId w:val="1021"/>
        </w:numPr>
      </w:pPr>
      <w:r>
        <w:t xml:space="preserve">+6 CA: puoi eseguire un Colpo di Grazie con il costo di 1 Azione</w:t>
      </w:r>
    </w:p>
    <w:p>
      <w:pPr>
        <w:numPr>
          <w:ilvl w:val="0"/>
          <w:numId w:val="1021"/>
        </w:numPr>
      </w:pPr>
      <w:r>
        <w:t xml:space="preserve">+12 CA: aumenti di un grado il dado di danno (d4 - d6 - d8 - d10 - 2d6 - 2d8 - 2d10 - 3d6...)</w:t>
      </w:r>
    </w:p>
    <w:p>
      <w:pPr>
        <w:numPr>
          <w:ilvl w:val="0"/>
          <w:numId w:val="1021"/>
        </w:numPr>
      </w:pPr>
      <w:r>
        <w:t xml:space="preserve">+18 CA: aumenti di un grado il dado di danno (d6 - d8 - d10 - 2d6 - 2d8 - 2d10 - 3d6...)</w:t>
      </w:r>
    </w:p>
    <w:bookmarkEnd w:id="149"/>
    <w:bookmarkStart w:id="150" w:name="armi-da-stordimento"/>
    <w:p>
      <w:pPr>
        <w:pStyle w:val="Heading2"/>
      </w:pPr>
      <w:r>
        <w:t xml:space="preserve">Armi da stordimento</w:t>
      </w:r>
    </w:p>
    <w:p>
      <w:pPr>
        <w:pStyle w:val="FirstParagraph"/>
      </w:pPr>
      <w:r>
        <w:t xml:space="preserve">Pugno nudo, Manganello, Guanto chiodato</w:t>
      </w:r>
    </w:p>
    <w:p>
      <w:pPr>
        <w:pStyle w:val="BodyText"/>
      </w:pPr>
      <w:r>
        <w:t xml:space="preserve">+</w:t>
      </w:r>
    </w:p>
    <w:p>
      <w:pPr>
        <w:numPr>
          <w:ilvl w:val="0"/>
          <w:numId w:val="1022"/>
        </w:numPr>
      </w:pPr>
      <w:r>
        <w:t xml:space="preserve">+6 CA: un avversario inconsapevole se colpito con queste armi (durante il round di sorpresa) deve dare un Tiro Salvezza Tempra con DC pari al danno (del round causato da Armi da Stordimento) o rimanere stordito per 1d6 round</w:t>
      </w:r>
    </w:p>
    <w:p>
      <w:pPr>
        <w:numPr>
          <w:ilvl w:val="0"/>
          <w:numId w:val="1022"/>
        </w:numPr>
      </w:pPr>
      <w:r>
        <w:t xml:space="preserve">+12 CA: raddoppi il tuo bonus di danno dato dalla Potenza</w:t>
      </w:r>
    </w:p>
    <w:p>
      <w:pPr>
        <w:numPr>
          <w:ilvl w:val="0"/>
          <w:numId w:val="1022"/>
        </w:numPr>
      </w:pPr>
      <w:r>
        <w:t xml:space="preserve">+18 CA: la tua arma da stordimento fa 1d6 di danno in piu’</w:t>
      </w:r>
    </w:p>
    <w:bookmarkEnd w:id="150"/>
    <w:bookmarkStart w:id="151" w:name="lance"/>
    <w:p>
      <w:pPr>
        <w:pStyle w:val="Heading2"/>
      </w:pPr>
      <w:r>
        <w:t xml:space="preserve">Lance</w:t>
      </w:r>
    </w:p>
    <w:p>
      <w:pPr>
        <w:pStyle w:val="FirstParagraph"/>
      </w:pPr>
      <w:r>
        <w:t xml:space="preserve">Alabarda, Tridente, Urgrosh, Lancia da fante, Naginata,Falcione in asta, Lancia, Brandistocco,Tridente</w:t>
      </w:r>
    </w:p>
    <w:p>
      <w:pPr>
        <w:numPr>
          <w:ilvl w:val="0"/>
          <w:numId w:val="1023"/>
        </w:numPr>
      </w:pPr>
      <w:r>
        <w:t xml:space="preserve">+6 CA: puoi usarla anche contro avversari a distanza di mischia senza malus, perdi il bonus di controcarica mentre sei in mischia</w:t>
      </w:r>
    </w:p>
    <w:p>
      <w:pPr>
        <w:numPr>
          <w:ilvl w:val="0"/>
          <w:numId w:val="1023"/>
        </w:numPr>
      </w:pPr>
      <w:r>
        <w:t xml:space="preserve">+12 CA: usata contro una carica fai il quadruplo del danno</w:t>
      </w:r>
    </w:p>
    <w:p>
      <w:pPr>
        <w:numPr>
          <w:ilvl w:val="0"/>
          <w:numId w:val="1023"/>
        </w:numPr>
      </w:pPr>
      <w:r>
        <w:t xml:space="preserve">+18 CA: Se non sei in mischia con un avversario puoi usare la tecnica della Colpo Perforante (questa azione richiede tutto 3 Azioni) puoi caricare un avversario tra 6 e 18 metri: puoi sacrificare 1 punto CA e guadagnare 5 al danno (massimo 10 CA/50 danno) poi esegui un attacco solo col arma. Questo colpo ti porta in mischia con l’avversario e ti lascia scoperto per quel turno, hai un -4 alla Difesa</w:t>
      </w:r>
    </w:p>
    <w:bookmarkEnd w:id="151"/>
    <w:bookmarkStart w:id="152" w:name="armi-letali"/>
    <w:p>
      <w:pPr>
        <w:pStyle w:val="Heading2"/>
      </w:pPr>
      <w:r>
        <w:t xml:space="preserve">Armi letali</w:t>
      </w:r>
    </w:p>
    <w:p>
      <w:pPr>
        <w:pStyle w:val="FirstParagraph"/>
      </w:pPr>
      <w:r>
        <w:t xml:space="preserve">Pugnale, Machete</w:t>
      </w:r>
    </w:p>
    <w:p>
      <w:pPr>
        <w:numPr>
          <w:ilvl w:val="0"/>
          <w:numId w:val="1024"/>
        </w:numPr>
      </w:pPr>
      <w:r>
        <w:t xml:space="preserve">+6 CA: contro avversari sorpresi aggiungi al danno il tuo CA</w:t>
      </w:r>
    </w:p>
    <w:p>
      <w:pPr>
        <w:numPr>
          <w:ilvl w:val="0"/>
          <w:numId w:val="1000"/>
        </w:numPr>
      </w:pPr>
      <w:r>
        <w:rPr>
          <w:b/>
        </w:rPr>
        <w:t xml:space="preserve">+</w:t>
      </w:r>
      <w:r>
        <w:t xml:space="preserve">12 CA: la tua arma fa più danno. Guadagni una categoria di danno (d4 - d6 - d8..)</w:t>
      </w:r>
    </w:p>
    <w:p>
      <w:pPr>
        <w:numPr>
          <w:ilvl w:val="0"/>
          <w:numId w:val="1000"/>
        </w:numPr>
      </w:pPr>
      <w:r>
        <w:rPr>
          <w:b/>
        </w:rPr>
        <w:t xml:space="preserve">+</w:t>
      </w:r>
      <w:r>
        <w:t xml:space="preserve">18 CA: guadagni EDX. Lo si applica solo facendo il danno massimo con il dado, se l’arma ha già un edx (perché con il bonus precedente è arrivata ad 1d8 di danno)</w:t>
      </w:r>
      <w:r>
        <w:t xml:space="preserve"> </w:t>
      </w:r>
      <w:r>
        <w:t xml:space="preserve">questo diminuisce di 1</w:t>
      </w:r>
    </w:p>
    <w:bookmarkEnd w:id="152"/>
    <w:bookmarkStart w:id="153" w:name="aste"/>
    <w:p>
      <w:pPr>
        <w:pStyle w:val="Heading2"/>
      </w:pPr>
      <w:r>
        <w:t xml:space="preserve">Aste</w:t>
      </w:r>
    </w:p>
    <w:p>
      <w:pPr>
        <w:pStyle w:val="FirstParagraph"/>
      </w:pPr>
      <w:r>
        <w:t xml:space="preserve">Giavellotto, Lancia corta da fante, Lancia da fante, Tridente</w:t>
      </w:r>
    </w:p>
    <w:p>
      <w:pPr>
        <w:numPr>
          <w:ilvl w:val="0"/>
          <w:numId w:val="1025"/>
        </w:numPr>
      </w:pPr>
      <w:r>
        <w:t xml:space="preserve">+6 CA: in caso di critico puoi lasciare l’arma nel corpo dell’avversario,</w:t>
      </w:r>
      <w:r>
        <w:t xml:space="preserve"> </w:t>
      </w:r>
      <w:r>
        <w:t xml:space="preserve">penalizzandolo con un -2 Agilità. La lancia quando rimossa fa il suo dado di danno (senza</w:t>
      </w:r>
      <w:r>
        <w:t xml:space="preserve"> </w:t>
      </w:r>
      <w:r>
        <w:t xml:space="preserve">Potenza o bonus magici)</w:t>
      </w:r>
    </w:p>
    <w:p>
      <w:pPr>
        <w:numPr>
          <w:ilvl w:val="0"/>
          <w:numId w:val="1025"/>
        </w:numPr>
      </w:pPr>
      <w:r>
        <w:t xml:space="preserve">+12 CA: raddoppi la gittata</w:t>
      </w:r>
    </w:p>
    <w:p>
      <w:pPr>
        <w:numPr>
          <w:ilvl w:val="0"/>
          <w:numId w:val="1025"/>
        </w:numPr>
      </w:pPr>
      <w:r>
        <w:t xml:space="preserve">+18 CA: guadagni un +2 all’iniziativa</w:t>
      </w:r>
    </w:p>
    <w:bookmarkEnd w:id="153"/>
    <w:bookmarkStart w:id="154" w:name="spade"/>
    <w:p>
      <w:pPr>
        <w:pStyle w:val="Heading2"/>
      </w:pPr>
      <w:r>
        <w:t xml:space="preserve">Spade</w:t>
      </w:r>
    </w:p>
    <w:p>
      <w:pPr>
        <w:pStyle w:val="FirstParagraph"/>
      </w:pPr>
      <w:r>
        <w:t xml:space="preserve">Spada Corta, Spada Lunga, Spadone a due mani, Spada bastarda, Spada a due lame, Katana</w:t>
      </w:r>
    </w:p>
    <w:p>
      <w:pPr>
        <w:numPr>
          <w:ilvl w:val="0"/>
          <w:numId w:val="1026"/>
        </w:numPr>
      </w:pPr>
      <w:r>
        <w:t xml:space="preserve">+6 CA: La tua maestria nella tecnica della spada ti conferisce +1</w:t>
      </w:r>
      <w:r>
        <w:t xml:space="preserve"> </w:t>
      </w:r>
      <w:r>
        <w:t xml:space="preserve">a danno, Tiro per Colpire e Difesa</w:t>
      </w:r>
    </w:p>
    <w:p>
      <w:pPr>
        <w:numPr>
          <w:ilvl w:val="0"/>
          <w:numId w:val="1026"/>
        </w:numPr>
      </w:pPr>
      <w:r>
        <w:t xml:space="preserve">+12 CA: La tua abilità con la spada ora ti permette di disarmare l’avversario. Questa abilità consuma una azione e l’avversario deve superare un Tiro Salvezza su Agilità (DC 10+CA) per evitare di essere disarmato. Valgono le considerazioni di Disarmare</w:t>
      </w:r>
    </w:p>
    <w:p>
      <w:pPr>
        <w:numPr>
          <w:ilvl w:val="0"/>
          <w:numId w:val="1026"/>
        </w:numPr>
      </w:pPr>
      <w:r>
        <w:t xml:space="preserve">+18 CA: Hai raggiunto l’apice della maestria con la spada i tuo colpi sono precisi e difficili da prevedere ottieni +5 a danno, Tiro per Colpire e Difesa, oltretutto hai rimosso ogni movimento superfluo dalla tua tecnica</w:t>
      </w:r>
    </w:p>
    <w:bookmarkEnd w:id="154"/>
    <w:bookmarkStart w:id="155"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(B/S), uno scudo medio fa 1d6 di danno (B/S), uno scudo pesante fa 1d8 di danno (B/S).</w:t>
      </w:r>
    </w:p>
    <w:p>
      <w:pPr>
        <w:pStyle w:val="BodyText"/>
      </w:pPr>
      <w:r>
        <w:t xml:space="preserve">Attaccare con lo scudo e con l’arma è considerato attacco a due mani.</w:t>
      </w:r>
    </w:p>
    <w:p>
      <w:pPr>
        <w:numPr>
          <w:ilvl w:val="0"/>
          <w:numId w:val="1027"/>
        </w:numPr>
      </w:pPr>
      <w:r>
        <w:t xml:space="preserve">+1 CA: sei competente in tutte le tipologie di scudo</w:t>
      </w:r>
    </w:p>
    <w:p>
      <w:pPr>
        <w:numPr>
          <w:ilvl w:val="0"/>
          <w:numId w:val="1027"/>
        </w:numPr>
      </w:pPr>
      <w:r>
        <w:t xml:space="preserve">+2 CA: il bonus di Difesa aumenta di 1 e ogni 4 volte che prendi la competenza</w:t>
      </w:r>
    </w:p>
    <w:p>
      <w:pPr>
        <w:numPr>
          <w:ilvl w:val="0"/>
          <w:numId w:val="1027"/>
        </w:numPr>
      </w:pPr>
      <w:r>
        <w:t xml:space="preserve">+3 CA: la penalità CM diminuisce di 1 e di 1 ogni 4 volte che prendi la competenza</w:t>
      </w:r>
    </w:p>
    <w:p>
      <w:pPr>
        <w:numPr>
          <w:ilvl w:val="0"/>
          <w:numId w:val="1027"/>
        </w:numPr>
      </w:pPr>
      <w:r>
        <w:t xml:space="preserve">+4 CA: la penalità CA diminuisce di 1 e di 1 ogni 4 volte che prendi la competenza</w:t>
      </w:r>
    </w:p>
    <w:p>
      <w:pPr>
        <w:numPr>
          <w:ilvl w:val="0"/>
          <w:numId w:val="1027"/>
        </w:numPr>
      </w:pPr>
      <w:r>
        <w:t xml:space="preserve">+5 CA: aumenta di 1 la categoria di danno dello scudo (1d4 - 1d6 - 1d8 - 1d10 - 2d6 - 2d8) ed ogni 6 punti ulteriori (5,11,17..)</w:t>
      </w:r>
    </w:p>
    <w:p>
      <w:pPr>
        <w:numPr>
          <w:ilvl w:val="0"/>
          <w:numId w:val="1027"/>
        </w:numPr>
      </w:pPr>
      <w:r>
        <w:t xml:space="preserve">+12 CA: Abituato a prevedere e parare gli attacchi nemici ora riesci a difendere anche gli alleati adiacenti a te, ogni alleato adiacente a te ha un +2 Difesa. Se desideri puoi subire il danno di un attacco diretto ad un alleato entro 1 metro (al tuo fianco). Usare questa abiltià è una Reazione che non costa Azioni.</w:t>
      </w:r>
    </w:p>
    <w:bookmarkEnd w:id="155"/>
    <w:bookmarkStart w:id="156" w:name="bloccanti"/>
    <w:p>
      <w:pPr>
        <w:pStyle w:val="Heading2"/>
      </w:pPr>
      <w:r>
        <w:t xml:space="preserve">Bloccanti</w:t>
      </w:r>
    </w:p>
    <w:p>
      <w:pPr>
        <w:pStyle w:val="FirstParagraph"/>
      </w:pPr>
      <w:r>
        <w:t xml:space="preserve">Bolas, Net</w:t>
      </w:r>
    </w:p>
    <w:p>
      <w:pPr>
        <w:numPr>
          <w:ilvl w:val="0"/>
          <w:numId w:val="1028"/>
        </w:numPr>
      </w:pPr>
      <w:r>
        <w:t xml:space="preserve">+6 CA: una creature avvolta dalla tua rete o bolas è intralciato</w:t>
      </w:r>
      <w:r>
        <w:t xml:space="preserve"> </w:t>
      </w:r>
      <w:r>
        <w:t xml:space="preserve">e non può muoversi</w:t>
      </w:r>
    </w:p>
    <w:bookmarkEnd w:id="156"/>
    <w:bookmarkStart w:id="157" w:name="armi-da-tiro"/>
    <w:p>
      <w:pPr>
        <w:pStyle w:val="Heading2"/>
      </w:pPr>
      <w:r>
        <w:t xml:space="preserve">Armi da tiro</w:t>
      </w:r>
    </w:p>
    <w:p>
      <w:pPr>
        <w:pStyle w:val="FirstParagraph"/>
      </w:pPr>
      <w:r>
        <w:t xml:space="preserve">Pugnale, Lancia corta da fante, Lancia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Potenza) ma la precisione ne risente -8 al colpire. Costa 2 Azioni.</w:t>
      </w:r>
    </w:p>
    <w:p>
      <w:pPr>
        <w:pStyle w:val="BodyText"/>
      </w:pPr>
      <w:r>
        <w:t xml:space="preserve">Ventaglio di lame: Puoi scagliare le tue armi per un massimo di 6 alla volta lancia un solo Tiro per Colpire con una penalità di -6. Le tue armi colpiscono a caso (scelti dal Narratore) chiunque sia intorno a te nel raggio della tua portata di tiro. Ricordati di raccogliere tutte le armi dopo averle lanciate. Costa 3 Azioni.</w:t>
      </w:r>
    </w:p>
    <w:p>
      <w:pPr>
        <w:numPr>
          <w:ilvl w:val="0"/>
          <w:numId w:val="1029"/>
        </w:numPr>
      </w:pPr>
      <w:r>
        <w:t xml:space="preserve">+6 CA: Se diventato estremamente preciso nel lancio della tua arma hai un +2 al colpire e un +1 ai danni</w:t>
      </w:r>
    </w:p>
    <w:p>
      <w:pPr>
        <w:numPr>
          <w:ilvl w:val="0"/>
          <w:numId w:val="1029"/>
        </w:numPr>
      </w:pPr>
      <w:r>
        <w:t xml:space="preserve">+12 CA: La tua abilità ti permette di non avere tempi morti dopo il lancio di un arma puoi istantaneamente estrarne un altra senza consumare azioni.</w:t>
      </w:r>
    </w:p>
    <w:p>
      <w:pPr>
        <w:numPr>
          <w:ilvl w:val="0"/>
          <w:numId w:val="1029"/>
        </w:numPr>
      </w:pPr>
      <w:r>
        <w:t xml:space="preserve">+18 CA: raddoppi la Gittata dell’arma</w:t>
      </w:r>
    </w:p>
    <w:bookmarkEnd w:id="157"/>
    <w:bookmarkStart w:id="158" w:name="pugno-nudo"/>
    <w:p>
      <w:pPr>
        <w:pStyle w:val="Heading2"/>
      </w:pPr>
      <w:r>
        <w:t xml:space="preserve">Pugno nudo</w:t>
      </w:r>
    </w:p>
    <w:p>
      <w:pPr>
        <w:pStyle w:val="FirstParagraph"/>
      </w:pPr>
      <w:r>
        <w:t xml:space="preserve">pugni/calci</w:t>
      </w:r>
    </w:p>
    <w:p>
      <w:pPr>
        <w:numPr>
          <w:ilvl w:val="0"/>
          <w:numId w:val="1030"/>
        </w:numPr>
      </w:pPr>
      <w:r>
        <w:t xml:space="preserve">+1 CA:tuoi pugni fanno danno letale (1d4)</w:t>
      </w:r>
    </w:p>
    <w:p>
      <w:pPr>
        <w:pStyle w:val="FirstParagraph"/>
      </w:pPr>
      <w:r>
        <w:t xml:space="preserve">Ogni volta che prendi questa competenza, e CA +2 rispetto alla volta precedente, il danno aumenta seguendo questa progressione: 1d6 (CA 3), 1d8 (CA 5), 2d6 (CA 7), 2d8 (CA 9), 2d10 (CA 11), 3d6 (CA 13), 3d8 (CA 16), 3d10 (CA 19), 4d6 (CA 21)..</w:t>
      </w:r>
    </w:p>
    <w:bookmarkEnd w:id="158"/>
    <w:bookmarkStart w:id="159" w:name="armi-semplici"/>
    <w:p>
      <w:pPr>
        <w:pStyle w:val="Heading2"/>
      </w:pPr>
      <w:r>
        <w:t xml:space="preserve">Armi Semplici</w:t>
      </w:r>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bookmarkEnd w:id="159"/>
    <w:bookmarkEnd w:id="160"/>
    <w:bookmarkStart w:id="242" w:name="abilita"/>
    <w:p>
      <w:pPr>
        <w:pStyle w:val="Heading1"/>
      </w:pPr>
      <w:r>
        <w:t xml:space="preserve">Abilita’</w:t>
      </w:r>
    </w:p>
    <w:p>
      <w:pPr>
        <w:pStyle w:val="FirstParagraph"/>
      </w:pPr>
      <w:bookmarkStart w:id="161" w:name="abilita"/>
      <w:r>
        <w:t xml:space="preserve">[abilita]</w:t>
      </w:r>
      <w:bookmarkEnd w:id="161"/>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più raramente ed hanno sempre un effetto pratico.</w:t>
      </w:r>
    </w:p>
    <w:p>
      <w:pPr>
        <w:pStyle w:val="BodyText"/>
      </w:pPr>
      <w:r>
        <w:rPr>
          <w:b/>
        </w:rPr>
        <w:t xml:space="preserve">Al primo livello si prendono due Abilità.</w:t>
      </w:r>
      <w:r>
        <w:t xml:space="preserve"> </w:t>
      </w:r>
      <w:r>
        <w:t xml:space="preserve">Ogni 2 livelli (e quindi al 3, 5, 7, 9... ) si prende un’altra Abilità che può essere la stessa già presa oppure una nuova Abilità appresa durante le avventure.</w:t>
      </w:r>
    </w:p>
    <w:p>
      <w:pPr>
        <w:pStyle w:val="BodyText"/>
      </w:pPr>
      <w:r>
        <w:t xml:space="preserve">è possibile che siano indicati dei Prerequisiti sotto il nume dell’Abilità, in questo caso vanno rispettati per prendere l’Abilità in questione.</w:t>
      </w:r>
    </w:p>
    <w:p>
      <w:pPr>
        <w:pStyle w:val="BodyText"/>
      </w:pP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w:t>
      </w:r>
    </w:p>
    <w:p>
      <w:pPr>
        <w:pStyle w:val="BodyText"/>
      </w:pPr>
      <w:r>
        <w:t xml:space="preserve">Le Abilità devono essere prese in base al percorso evolutivo del personaggio, in base a quanto vissuto ed appreso durante le avventure.</w:t>
      </w:r>
    </w:p>
    <w:p>
      <w:pPr>
        <w:pStyle w:val="BodyText"/>
      </w:pPr>
      <w:r>
        <w:t xml:space="preserve">è possibile cambiare una Abilità scelta, rispettando comunque i requisiti, al 5, 7, 11 e 17 livello, purché ci sia una giustificazione e si sia in accodo con il Narratore.</w:t>
      </w:r>
    </w:p>
    <w:bookmarkStart w:id="162" w:name="animalia"/>
    <w:p>
      <w:pPr>
        <w:pStyle w:val="Heading2"/>
      </w:pPr>
      <w:r>
        <w:t xml:space="preserve">Animalia</w:t>
      </w:r>
    </w:p>
    <w:p>
      <w:pPr>
        <w:pStyle w:val="FirstParagraph"/>
      </w:pPr>
      <w:r>
        <w:t xml:space="preserve">Prerequisiti: Essenza Trasformazione, Competenza Magica 2.</w:t>
      </w:r>
    </w:p>
    <w:p>
      <w:pPr>
        <w:pStyle w:val="BodyText"/>
      </w:pPr>
      <w:r>
        <w:t xml:space="preserve">Si acquisisce la capacità di trasformarsi in un animale. Costo 2 Azioni</w:t>
      </w:r>
    </w:p>
    <w:p>
      <w:pPr>
        <w:pStyle w:val="BodyText"/>
      </w:pPr>
      <w:r>
        <w:t xml:space="preserve">La</w:t>
      </w:r>
      <w:r>
        <w:t xml:space="preserve"> </w:t>
      </w:r>
      <w:r>
        <w:rPr>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w:t>
      </w:r>
    </w:p>
    <w:p>
      <w:pPr>
        <w:pStyle w:val="BodyText"/>
      </w:pPr>
      <w:r>
        <w:t xml:space="preserve">La</w:t>
      </w:r>
      <w:r>
        <w:t xml:space="preserve"> </w:t>
      </w:r>
      <w:r>
        <w:rPr>
          <w:b/>
        </w:rPr>
        <w:t xml:space="preserve">seconda volta</w:t>
      </w:r>
      <w:r>
        <w:t xml:space="preserve">, Competenza Magica 6, che si prende questa abilità si acquisisce la capacità di trasformarsi in animali minuscoli o grandi e ci si può trasformare due volte in più al giorno.</w:t>
      </w:r>
    </w:p>
    <w:p>
      <w:pPr>
        <w:pStyle w:val="BodyText"/>
      </w:pPr>
      <w:r>
        <w:t xml:space="preserve">La</w:t>
      </w:r>
      <w:r>
        <w:t xml:space="preserve"> </w:t>
      </w:r>
      <w:r>
        <w:rPr>
          <w:b/>
        </w:rPr>
        <w:t xml:space="preserve">terza volta</w:t>
      </w:r>
      <w:r>
        <w:t xml:space="preserve"> </w:t>
      </w:r>
      <w:r>
        <w:t xml:space="preserve">che si prende questa Abilità, Competenza Magica 10, si acquisisce la capacità di trasformarsi in animali di taglia minuta o enorme e ci si può trasformare altre tre volte al giorno. Il tempo minimo di trasformazione giornaliera è di 16 ore</w:t>
      </w:r>
    </w:p>
    <w:p>
      <w:pPr>
        <w:pStyle w:val="BodyText"/>
      </w:pPr>
      <w:r>
        <w:t xml:space="preserve">La</w:t>
      </w:r>
      <w:r>
        <w:t xml:space="preserve"> </w:t>
      </w:r>
      <w:r>
        <w:rPr>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vuole al giorno.</w:t>
      </w:r>
    </w:p>
    <w:bookmarkEnd w:id="162"/>
    <w:bookmarkStart w:id="163"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Essenze.</w:t>
      </w:r>
    </w:p>
    <w:p>
      <w:pPr>
        <w:pStyle w:val="BodyText"/>
      </w:pPr>
      <w:r>
        <w:t xml:space="preserve">La</w:t>
      </w:r>
      <w:r>
        <w:t xml:space="preserve"> </w:t>
      </w:r>
      <w:r>
        <w:rPr>
          <w:b/>
        </w:rPr>
        <w:t xml:space="preserve">seconda volta</w:t>
      </w:r>
      <w:r>
        <w:t xml:space="preserve"> </w:t>
      </w:r>
      <w:r>
        <w:t xml:space="preserve">che si prende questa Abilità, Tratti in comune 6, puoi lanciare Essenze senza rischio di fallire con armature medie.</w:t>
      </w:r>
    </w:p>
    <w:p>
      <w:pPr>
        <w:pStyle w:val="BodyText"/>
      </w:pPr>
      <w:r>
        <w:t xml:space="preserve">La</w:t>
      </w:r>
      <w:r>
        <w:t xml:space="preserve"> </w:t>
      </w:r>
      <w:r>
        <w:rPr>
          <w:b/>
        </w:rPr>
        <w:t xml:space="preserve">quarta volta</w:t>
      </w:r>
      <w:r>
        <w:t xml:space="preserve"> </w:t>
      </w:r>
      <w:r>
        <w:t xml:space="preserve">che si prende l’abilita, Tratti in comune con il Patrono 10, puoi portare Armature Pesanti senza penalità.</w:t>
      </w:r>
    </w:p>
    <w:bookmarkEnd w:id="163"/>
    <w:bookmarkStart w:id="164"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164"/>
    <w:bookmarkStart w:id="165"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165"/>
    <w:bookmarkStart w:id="166"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166"/>
    <w:bookmarkStart w:id="167" w:name="cecchino"/>
    <w:p>
      <w:pPr>
        <w:pStyle w:val="Heading2"/>
      </w:pPr>
      <w:r>
        <w:t xml:space="preserve">Cecchino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
        </w:rPr>
        <w:t xml:space="preserve">terza volta</w:t>
      </w:r>
      <w:r>
        <w:t xml:space="preserve"> </w:t>
      </w:r>
      <w:r>
        <w:t xml:space="preserve">che prendi questa abilità sei in grado di estendere ancora di più il tuo tiro e portarlo ad un quarto incremento con un -1d6 di penalità al colpire. Tirare nei primi due incrementi non ha penalità.</w:t>
      </w:r>
    </w:p>
    <w:bookmarkEnd w:id="167"/>
    <w:bookmarkStart w:id="168"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di arma.</w:t>
      </w:r>
    </w:p>
    <w:bookmarkEnd w:id="168"/>
    <w:bookmarkStart w:id="169"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Ogni qual volta l’avversario viene attaccato in mischia di sorpresa, per ogni volta che hai preso questa Abilità (prerequisito Competenza Armi +2 rispetto alla volta precedente) il danno aumenta di +2d6.</w:t>
      </w:r>
    </w:p>
    <w:bookmarkEnd w:id="169"/>
    <w:bookmarkStart w:id="170"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Potenza o Agilità (scelta giocatore) di 1 punto.</w:t>
      </w:r>
    </w:p>
    <w:p>
      <w:pPr>
        <w:pStyle w:val="BodyText"/>
      </w:pPr>
      <w:r>
        <w:t xml:space="preserve">All’avversario è concesso un Tiro Salvezza Riflessi con DC 10 + 1/2CA + Potenza/Agilità (a seconda dell’indebolimento scelto)</w:t>
      </w:r>
    </w:p>
    <w:bookmarkEnd w:id="170"/>
    <w:bookmarkStart w:id="171" w:name="colpo-mortale"/>
    <w:p>
      <w:pPr>
        <w:pStyle w:val="Heading2"/>
      </w:pPr>
      <w:r>
        <w:t xml:space="preserve">Colpo Mortale</w:t>
      </w:r>
    </w:p>
    <w:p>
      <w:pPr>
        <w:pStyle w:val="FirstParagraph"/>
      </w:pPr>
      <w:r>
        <w:t xml:space="preserve">Requisito: Competenza Armi 5</w:t>
      </w:r>
    </w:p>
    <w:p>
      <w:pPr>
        <w:pStyle w:val="BodyText"/>
      </w:pPr>
      <w:r>
        <w:t xml:space="preserve">Esegui il Tiro per Colpire come sempre, ma ne dimezzi il risultato ottenuto. Se colpisci il danno causato dall’attacco viene raddoppiato ad esclusione dei bonus magici. Colpo mortale è una Azione Immediata da dichiararsi prima che il Narratore ti informi se si è colpito o meno.</w:t>
      </w:r>
    </w:p>
    <w:bookmarkEnd w:id="171"/>
    <w:bookmarkStart w:id="172"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Il target dopo che è stato studiato per 10 round con il prossimo tuo colpo andato a segno in mischia, entro 10 round dal termine studio, deve effettuare un Tiro Salvezza Tempra con DC pari al doppio del danno inflitto o rimanere paralizzato per 3d6 round</w:t>
      </w:r>
    </w:p>
    <w:bookmarkEnd w:id="172"/>
    <w:bookmarkStart w:id="173"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
        </w:rPr>
        <w:t xml:space="preserve">seconda volta</w:t>
      </w:r>
      <w:r>
        <w:t xml:space="preserve"> </w:t>
      </w:r>
      <w:r>
        <w:t xml:space="preserve">che prendi Abilità (Consapevolezza a 10), gli attacchi in mischia riducono di ulteriore due il bonus alla Difesa.</w:t>
      </w:r>
    </w:p>
    <w:bookmarkEnd w:id="173"/>
    <w:bookmarkStart w:id="174" w:name="combattimento-con-due-armi-1"/>
    <w:p>
      <w:pPr>
        <w:pStyle w:val="Heading2"/>
      </w:pPr>
      <w:r>
        <w:t xml:space="preserve">Combattimento con due armi</w:t>
      </w:r>
    </w:p>
    <w:p>
      <w:pPr>
        <w:pStyle w:val="FirstParagraph"/>
      </w:pPr>
      <w:r>
        <w:t xml:space="preserve">Requisito: Agilità 2, Potenza 2 , Competenza Armi 2</w:t>
      </w:r>
    </w:p>
    <w:p>
      <w:pPr>
        <w:pStyle w:val="BodyText"/>
      </w:pPr>
      <w:r>
        <w:t xml:space="preserve">La</w:t>
      </w:r>
      <w:r>
        <w:t xml:space="preserve"> </w:t>
      </w:r>
      <w:r>
        <w:rPr>
          <w:b/>
        </w:rPr>
        <w:t xml:space="preserve">prima volta</w:t>
      </w:r>
      <w:r>
        <w:t xml:space="preserve"> </w:t>
      </w:r>
      <w:r>
        <w:t xml:space="preserve">che prendi questa abilità puoi eseguire un attacco con l’arma secondaria, che deve essere leggera, e non applichi il danno dato dalla Potenza. Entrambi i tiri per colpire hanno un -2.</w:t>
      </w:r>
    </w:p>
    <w:p>
      <w:pPr>
        <w:pStyle w:val="BodyText"/>
      </w:pPr>
      <w:r>
        <w:t xml:space="preserve">Requisito Agilità 3, Competenza Armi 12</w:t>
      </w:r>
    </w:p>
    <w:p>
      <w:pPr>
        <w:pStyle w:val="BodyText"/>
      </w:pPr>
      <w:r>
        <w:t xml:space="preserve">La</w:t>
      </w:r>
      <w:r>
        <w:t xml:space="preserve"> </w:t>
      </w:r>
      <w:r>
        <w:rPr>
          <w:b/>
        </w:rPr>
        <w:t xml:space="preserve">seconda volta</w:t>
      </w:r>
      <w:r>
        <w:t xml:space="preserve"> </w:t>
      </w:r>
      <w:r>
        <w:t xml:space="preserve">che prendi questa abilità puoi fare con l’arma secondaria leggera fino a 2 attacchi e non applichi il danno dato dalla Potenza. Non hai penalità al Tiro per Colpire.</w:t>
      </w:r>
    </w:p>
    <w:bookmarkEnd w:id="174"/>
    <w:bookmarkStart w:id="175"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una Essenza fino al Livello di Potere 13 in un oggetto magico. Se infonde più Essenze deve possederle e la somma non può essere superiore a 26.</w:t>
      </w:r>
    </w:p>
    <w:bookmarkEnd w:id="175"/>
    <w:bookmarkStart w:id="176"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un’Essenza fino al Livello di Potere 21 in un oggetto magico. Se infonde più Essenze deve possederle e la somma non può essere superiore a 42.</w:t>
      </w:r>
    </w:p>
    <w:bookmarkEnd w:id="176"/>
    <w:bookmarkStart w:id="177"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un’Essenza fino al Livello di Potere 29 in un oggetto magico. Se infonde più Essenze deve possederle e la somma non può essere superiore a 56</w:t>
      </w:r>
    </w:p>
    <w:bookmarkEnd w:id="177"/>
    <w:bookmarkStart w:id="178"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Puoi leggere una pergamena contenente la descrizione di una Essenza con un bonus di +5</w:t>
      </w:r>
    </w:p>
    <w:bookmarkEnd w:id="178"/>
    <w:bookmarkStart w:id="179" w:name="difendere-cavalcatura"/>
    <w:p>
      <w:pPr>
        <w:pStyle w:val="Heading2"/>
      </w:pPr>
      <w:r>
        <w:t xml:space="preserve">Difendere Cavalcatura</w:t>
      </w:r>
    </w:p>
    <w:p>
      <w:pPr>
        <w:pStyle w:val="FirstParagraph"/>
      </w:pPr>
      <w:r>
        <w:t xml:space="preserve">Ogni qual volta la cavalcatura viene colpita, puoi effettuare una prova di cavalcare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179"/>
    <w:bookmarkStart w:id="180"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w:t>
      </w:r>
    </w:p>
    <w:bookmarkEnd w:id="180"/>
    <w:bookmarkStart w:id="181"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Potenza in maniera piena anche all’arma secondaria.</w:t>
      </w:r>
    </w:p>
    <w:bookmarkEnd w:id="181"/>
    <w:bookmarkStart w:id="182" w:name="energia-psichica"/>
    <w:p>
      <w:pPr>
        <w:pStyle w:val="Heading2"/>
      </w:pPr>
      <w:r>
        <w:t xml:space="preserve">Energia Psichica</w:t>
      </w:r>
    </w:p>
    <w:p>
      <w:pPr>
        <w:pStyle w:val="FirstParagraph"/>
      </w:pPr>
      <w:r>
        <w:t xml:space="preserve">Requisito: Potenza 1, Volontà 2, Competenza Armi 1, Competenza Magia 1</w:t>
      </w:r>
    </w:p>
    <w:p>
      <w:pPr>
        <w:pStyle w:val="BodyText"/>
      </w:pPr>
      <w:r>
        <w:t xml:space="preserve">Dopo anni di allenamento, meditazione e ritiri a Nanda Parbat sei in grado di raccogliere la tua Energia Chi.</w:t>
      </w:r>
    </w:p>
    <w:p>
      <w:pPr>
        <w:pStyle w:val="BodyText"/>
      </w:pPr>
      <w:r>
        <w:t xml:space="preserve">Ogni giorno dopo almeno 6 ore di riposo e 2 ore di meditazione/allenamento riempi il tuo corpo di energia Chi pari a (CA+CM)/2+Volonta’/2</w:t>
      </w:r>
    </w:p>
    <w:bookmarkEnd w:id="182"/>
    <w:bookmarkStart w:id="183" w:name="colpo-psichico"/>
    <w:p>
      <w:pPr>
        <w:pStyle w:val="Heading2"/>
      </w:pPr>
      <w:r>
        <w:t xml:space="preserve">Colpo Psichico</w:t>
      </w:r>
    </w:p>
    <w:p>
      <w:pPr>
        <w:pStyle w:val="FirstParagraph"/>
      </w:pPr>
      <w:r>
        <w:t xml:space="preserve">Requisito: Energia Psichica, Agilità 2</w:t>
      </w:r>
    </w:p>
    <w:p>
      <w:pPr>
        <w:pStyle w:val="BodyText"/>
      </w:pPr>
      <w:r>
        <w:t xml:space="preserve">Costo 1 Azione di Attacco, Tiro per Colpire di contatto, e fare 1d6 di danno per punto Chi speso. Non puoi usare un numero di punti Psichici superiore alla Volonta’</w:t>
      </w:r>
    </w:p>
    <w:bookmarkEnd w:id="183"/>
    <w:bookmarkStart w:id="184" w:name="raggio-psichico"/>
    <w:p>
      <w:pPr>
        <w:pStyle w:val="Heading2"/>
      </w:pPr>
      <w:r>
        <w:t xml:space="preserve">Raggio Psichico</w:t>
      </w:r>
    </w:p>
    <w:p>
      <w:pPr>
        <w:pStyle w:val="FirstParagraph"/>
      </w:pPr>
      <w:r>
        <w:t xml:space="preserve">Requisito: Colpo Psichico, Volontà 3, Competenza Armi 5</w:t>
      </w:r>
    </w:p>
    <w:p>
      <w:pPr>
        <w:pStyle w:val="BodyText"/>
      </w:pPr>
      <w:r>
        <w:t xml:space="preserve">Puoi effettuare un attacco a distanza entro 9 metri usando l’Energia Psichica.</w:t>
      </w:r>
      <w:r>
        <w:t xml:space="preserve"> </w:t>
      </w:r>
      <w:r>
        <w:t xml:space="preserve">Il colpo, Tiro per Colpire a tocco, causa 1d6 di danno per punto Psichico speso. E’ possibile usare uno o più punti Psichici per aumentare la distanza ogni volta di 9 metri.</w:t>
      </w:r>
      <w:r>
        <w:t xml:space="preserve"> </w:t>
      </w:r>
      <w:r>
        <w:t xml:space="preserve">Non puoi usare un numero di punti Chi superiore alla Volontà. Costo 1 Azione.</w:t>
      </w:r>
    </w:p>
    <w:bookmarkEnd w:id="184"/>
    <w:bookmarkStart w:id="185" w:name="essenza-psichica"/>
    <w:p>
      <w:pPr>
        <w:pStyle w:val="Heading2"/>
      </w:pPr>
      <w:r>
        <w:t xml:space="preserve">Essenza Psichica</w:t>
      </w:r>
    </w:p>
    <w:p>
      <w:pPr>
        <w:pStyle w:val="FirstParagraph"/>
      </w:pPr>
      <w:r>
        <w:t xml:space="preserve">Requisito Energia Psichica, Volontà 3, Competenza Armi 8, Competenza Magia 3</w:t>
      </w:r>
    </w:p>
    <w:p>
      <w:pPr>
        <w:pStyle w:val="BodyText"/>
      </w:pPr>
      <w:r>
        <w:t xml:space="preserve">Puoi usare la tua Energia Psichica per eseguire prestazioni oltre l’umano.</w:t>
      </w:r>
    </w:p>
    <w:p>
      <w:pPr>
        <w:pStyle w:val="BodyText"/>
      </w:pPr>
      <w:r>
        <w:t xml:space="preserve">Sei in grado di simulare le Essenze di Cura e Movimento (Spostare e Concetto solo se stesso) e Alterazione (solo se stesso) usando l’energia Psichica. Costo 2 Azioni</w:t>
      </w:r>
    </w:p>
    <w:tbl>
      <w:tblPr>
        <w:tblStyle w:val="Table"/>
        <w:tblW w:type="pct" w:w="0.0"/>
        <w:tblLook w:firstRow="0" w:lastRow="0" w:firstColumn="0" w:lastColumn="0" w:noHBand="0" w:noVBand="0"/>
      </w:tblPr>
      <w:tblGrid/>
      <w:tr>
        <w:tc>
          <w:p>
            <w:pPr>
              <w:pStyle w:val="Compact"/>
              <w:jc w:val="left"/>
            </w:pPr>
            <w:r>
              <w:rPr>
                <w:b/>
              </w:rPr>
              <w:t xml:space="preserve">Punti Chi consumati</w:t>
            </w:r>
          </w:p>
        </w:tc>
        <w:tc>
          <w:p>
            <w:pPr>
              <w:pStyle w:val="Compact"/>
              <w:jc w:val="left"/>
            </w:pPr>
            <w:r>
              <w:rPr>
                <w:b/>
              </w:rPr>
              <w:t xml:space="preserve">Livello di Potere ottenuto</w:t>
            </w:r>
          </w:p>
        </w:tc>
      </w:tr>
      <w:tr>
        <w:tc>
          <w:p>
            <w:pPr>
              <w:pStyle w:val="Compact"/>
              <w:jc w:val="left"/>
            </w:pPr>
            <w:r>
              <w:t xml:space="preserve">1</w:t>
            </w:r>
          </w:p>
        </w:tc>
        <w:tc>
          <w:p>
            <w:pPr>
              <w:pStyle w:val="Compact"/>
              <w:jc w:val="left"/>
            </w:pPr>
            <w:r>
              <w:t xml:space="preserve">11</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16</w:t>
            </w:r>
          </w:p>
        </w:tc>
      </w:tr>
      <w:tr>
        <w:tc>
          <w:p>
            <w:pPr>
              <w:pStyle w:val="Compact"/>
              <w:jc w:val="left"/>
            </w:pPr>
            <w:r>
              <w:t xml:space="preserve">5</w:t>
            </w:r>
          </w:p>
        </w:tc>
        <w:tc>
          <w:p>
            <w:pPr>
              <w:pStyle w:val="Compact"/>
              <w:jc w:val="left"/>
            </w:pPr>
            <w:r>
              <w:t xml:space="preserve">19</w:t>
            </w:r>
          </w:p>
        </w:tc>
      </w:tr>
      <w:tr>
        <w:tc>
          <w:p>
            <w:pPr>
              <w:pStyle w:val="Compact"/>
              <w:jc w:val="left"/>
            </w:pPr>
            <w:r>
              <w:t xml:space="preserve">8</w:t>
            </w:r>
          </w:p>
        </w:tc>
        <w:tc>
          <w:p>
            <w:pPr>
              <w:pStyle w:val="Compact"/>
              <w:jc w:val="left"/>
            </w:pPr>
            <w:r>
              <w:t xml:space="preserve">22</w:t>
            </w:r>
          </w:p>
        </w:tc>
      </w:tr>
      <w:tr>
        <w:tc>
          <w:p>
            <w:pPr>
              <w:pStyle w:val="Compact"/>
              <w:jc w:val="left"/>
            </w:pPr>
            <w:r>
              <w:t xml:space="preserve">13</w:t>
            </w:r>
          </w:p>
        </w:tc>
        <w:tc>
          <w:p>
            <w:pPr>
              <w:pStyle w:val="Compact"/>
              <w:jc w:val="left"/>
            </w:pPr>
            <w:r>
              <w:t xml:space="preserve">25</w:t>
            </w:r>
          </w:p>
        </w:tc>
      </w:tr>
    </w:tbl>
    <w:p>
      <w:pPr>
        <w:pStyle w:val="BodyText"/>
      </w:pPr>
      <w:r>
        <w:t xml:space="preserve">La durata di Alterazione e Movimento è 1 round. E’ possibile fare durare 10 round in piu per ogni punto Psichico speso.</w:t>
      </w:r>
    </w:p>
    <w:p>
      <w:pPr>
        <w:pStyle w:val="BodyText"/>
      </w:pPr>
      <w:r>
        <w:t xml:space="preserve">Non è possibile usare le Essenze con Competenza Magica per 1 ora dopo aver usato Essenza Psichica.</w:t>
      </w:r>
    </w:p>
    <w:bookmarkEnd w:id="185"/>
    <w:bookmarkStart w:id="186" w:name="eludere"/>
    <w:p>
      <w:pPr>
        <w:pStyle w:val="Heading2"/>
      </w:pPr>
      <w:r>
        <w:t xml:space="preserve">Eludere</w:t>
      </w:r>
    </w:p>
    <w:p>
      <w:pPr>
        <w:pStyle w:val="FirstParagraph"/>
      </w:pPr>
      <w:r>
        <w:t xml:space="preserve">Requisito: Agilità 2, Competenza Armi 4</w:t>
      </w:r>
    </w:p>
    <w:p>
      <w:pPr>
        <w:pStyle w:val="BodyText"/>
      </w:pPr>
      <w:r>
        <w:t xml:space="preserve">Il costante allenamento ad evitare essenze e trappole ti permette di annullare il danno nel caso ci sia un Tiro Salvezza su Riflessi per dimezzare, ed il TS ti riesca.</w:t>
      </w:r>
    </w:p>
    <w:p>
      <w:pPr>
        <w:pStyle w:val="BodyText"/>
      </w:pPr>
      <w:r>
        <w:t xml:space="preserve">La</w:t>
      </w:r>
      <w:r>
        <w:t xml:space="preserve"> </w:t>
      </w:r>
      <w:r>
        <w:rPr>
          <w:b/>
        </w:rPr>
        <w:t xml:space="preserve">seconda volta</w:t>
      </w:r>
      <w:r>
        <w:t xml:space="preserve"> </w:t>
      </w:r>
      <w:r>
        <w:t xml:space="preserve">che si prende: Requisito Agilità 3, Competenza Armi 7</w:t>
      </w:r>
    </w:p>
    <w:p>
      <w:pPr>
        <w:pStyle w:val="BodyText"/>
      </w:pPr>
      <w:r>
        <w:t xml:space="preserve">Il costante allenamento ad evitare essenze e trappole ti permette, nel caso il Tiro Salvezza su Riflessi permetta di dimezzare, di annullare totalmente il danno e se fallisci il Tiro Salvezza su Riflessi di dimezzare il danno.</w:t>
      </w:r>
    </w:p>
    <w:bookmarkEnd w:id="186"/>
    <w:bookmarkStart w:id="187" w:name="esperto"/>
    <w:p>
      <w:pPr>
        <w:pStyle w:val="Heading2"/>
      </w:pPr>
      <w:r>
        <w:t xml:space="preserve">Esperto</w:t>
      </w:r>
    </w:p>
    <w:p>
      <w:pPr>
        <w:pStyle w:val="FirstParagraph"/>
      </w:pPr>
      <w:r>
        <w:t xml:space="preserve">Prerequisito: Caratteristica collegata almeno a 1</w:t>
      </w:r>
    </w:p>
    <w:p>
      <w:pPr>
        <w:pStyle w:val="BodyText"/>
      </w:pPr>
      <w:r>
        <w:t xml:space="preserve">sei un esperto in un argomento. Ogni qual volta prendi questa abilità guadagni un +1 alle prove su una competenza a tua scelta.</w:t>
      </w:r>
    </w:p>
    <w:bookmarkEnd w:id="187"/>
    <w:bookmarkStart w:id="188" w:name="animaletto-famiglio"/>
    <w:p>
      <w:pPr>
        <w:pStyle w:val="Heading2"/>
      </w:pPr>
      <w:r>
        <w:t xml:space="preserve">Animaletto / Famiglio</w:t>
      </w:r>
    </w:p>
    <w:p>
      <w:pPr>
        <w:pStyle w:val="FirstParagraph"/>
      </w:pPr>
      <w:r>
        <w:t xml:space="preserve">Guadagni un animale naturale. Questo animaletto ha al massimo un numero di dadi vita pari alla tua Volontà. Puoi insegnare azioni di base al tuo animale e fargli fare dei compiti semplici.</w:t>
      </w:r>
    </w:p>
    <w:p>
      <w:pPr>
        <w:pStyle w:val="BodyText"/>
      </w:pPr>
      <w:r>
        <w:t xml:space="preserve">Requisito: Competenza Magica 1, se prendi due volte questa Abilità guadagni un Famiglio (vedi argomento specifico).</w:t>
      </w:r>
    </w:p>
    <w:bookmarkEnd w:id="188"/>
    <w:bookmarkStart w:id="189" w:name="fare-infuriare"/>
    <w:p>
      <w:pPr>
        <w:pStyle w:val="Heading2"/>
      </w:pPr>
      <w:r>
        <w:t xml:space="preserve">Fare Infuriare</w:t>
      </w:r>
    </w:p>
    <w:p>
      <w:pPr>
        <w:pStyle w:val="FirstParagraph"/>
      </w:pPr>
      <w:r>
        <w:t xml:space="preserve">Le tue abilità dialettiche sono incredibili</w:t>
      </w:r>
    </w:p>
    <w:p>
      <w:pPr>
        <w:pStyle w:val="BodyText"/>
      </w:pPr>
      <w:r>
        <w:t xml:space="preserve">Prerequisito: Competenza Armi 2 e Magnetismo 3</w:t>
      </w:r>
    </w:p>
    <w:p>
      <w:pPr>
        <w:pStyle w:val="BodyText"/>
      </w:pPr>
      <w:r>
        <w:t xml:space="preserve">Impieghi 2 Azioni ad infamare ed inveire contro un avversario. Il target deve fare un Tiro Salvezza Arbitrio a DC 10+1/2CA + Magnetismo oppure perdere il bonus di Agilità (al Tiro per Colpire e Difesa) per quel round ed il successivo.</w:t>
      </w:r>
    </w:p>
    <w:p>
      <w:pPr>
        <w:pStyle w:val="BodyText"/>
      </w:pPr>
      <w:r>
        <w:t xml:space="preserve">L’avversario può non comprendere la tua lingua ma deve avere Intelletto maggiore di -2.</w:t>
      </w:r>
    </w:p>
    <w:bookmarkEnd w:id="189"/>
    <w:bookmarkStart w:id="190" w:name="ferocia"/>
    <w:p>
      <w:pPr>
        <w:pStyle w:val="Heading2"/>
      </w:pPr>
      <w:r>
        <w:t xml:space="preserve">Ferocia</w:t>
      </w:r>
    </w:p>
    <w:p>
      <w:pPr>
        <w:pStyle w:val="FirstParagraph"/>
      </w:pPr>
      <w:r>
        <w:t xml:space="preserve">Prerequisito; Competenza Armi 1</w:t>
      </w:r>
    </w:p>
    <w:p>
      <w:pPr>
        <w:pStyle w:val="BodyText"/>
      </w:pPr>
      <w:r>
        <w:t xml:space="preserve">La tua rabbia è tale da sconfiggere, temporaneamente, la morte.</w:t>
      </w:r>
    </w:p>
    <w:bookmarkEnd w:id="190"/>
    <w:bookmarkStart w:id="191"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(Cura) DC 20 può rivelare che sei vivo.</w:t>
      </w:r>
    </w:p>
    <w:p>
      <w:pPr>
        <w:pStyle w:val="BodyText"/>
      </w:pPr>
      <w:r>
        <w:t xml:space="preserve">L’effetto dura al massimo 2 minuti. La capacità non è ripetibile in intervalli inferiori ai 10 minuti.</w:t>
      </w:r>
    </w:p>
    <w:bookmarkEnd w:id="191"/>
    <w:bookmarkStart w:id="192"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Difesa e +1 iniziativa.</w:t>
      </w:r>
    </w:p>
    <w:bookmarkEnd w:id="192"/>
    <w:bookmarkStart w:id="193"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193"/>
    <w:bookmarkStart w:id="194"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2 frecce, una volta al giorno, come azione immediata.</w:t>
      </w:r>
    </w:p>
    <w:bookmarkEnd w:id="194"/>
    <w:bookmarkStart w:id="195"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Tiro per Colpire che fai ed i tuoi avversare guadagnano +1d6 al colpire verso di te.</w:t>
      </w:r>
    </w:p>
    <w:bookmarkEnd w:id="195"/>
    <w:bookmarkStart w:id="196" w:name="giocoliere"/>
    <w:p>
      <w:pPr>
        <w:pStyle w:val="Heading2"/>
      </w:pPr>
      <w:r>
        <w:t xml:space="preserve">Giocoliere</w:t>
      </w:r>
    </w:p>
    <w:p>
      <w:pPr>
        <w:pStyle w:val="FirstParagraph"/>
      </w:pPr>
      <w:r>
        <w:t xml:space="preserve">Requisito: Agilità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196"/>
    <w:bookmarkStart w:id="197" w:name="guerriero-dellessenza"/>
    <w:p>
      <w:pPr>
        <w:pStyle w:val="Heading2"/>
      </w:pPr>
      <w:r>
        <w:t xml:space="preserve">Guerriero dell’Essenza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
        </w:rPr>
        <w:t xml:space="preserve">prima volta</w:t>
      </w:r>
      <w:r>
        <w:t xml:space="preserve"> </w:t>
      </w:r>
      <w:r>
        <w:t xml:space="preserve">che prendi questa abilità, Competenza Armi 2, Competenza Magia 2: sei in grado di scaricare un incantesimo a distanza Tocco con la tua arma. Effettui un Tiro per Colpire normale (CA+Potenza+...) e se colpisci oltre al danno dell’attacco scarichi anche l’Essenza. L’Azione di Attacco è compresa nelle 2 Azioni usate per lanciare l’Essenza.</w:t>
      </w:r>
    </w:p>
    <w:p>
      <w:pPr>
        <w:pStyle w:val="BodyText"/>
      </w:pPr>
      <w:r>
        <w:t xml:space="preserve">La</w:t>
      </w:r>
      <w:r>
        <w:t xml:space="preserve"> </w:t>
      </w:r>
      <w:r>
        <w:rPr>
          <w:b/>
        </w:rPr>
        <w:t xml:space="preserve">seconda volta</w:t>
      </w:r>
      <w:r>
        <w:t xml:space="preserve"> </w:t>
      </w:r>
      <w:r>
        <w:t xml:space="preserve">che prendi questa abilità Competenza Armi 6, Competenza Magia 3: sei in grado di attaccare con l’arma e poi riattaccare scaricando l’Essenza con l’arma. Consumi 3 Azioni, fai un attacco, un altro attacco (con penalità per attacchi multipli) dove scarichi l’Essenza.</w:t>
      </w:r>
    </w:p>
    <w:bookmarkEnd w:id="197"/>
    <w:bookmarkStart w:id="198"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(fino a 3 round distinti ma consecutivi) un avversario questo deve fare una Tiro Salvezza su Tempra DC 10+1/2CA + Potenza o cadere prono.</w:t>
      </w:r>
    </w:p>
    <w:bookmarkEnd w:id="198"/>
    <w:bookmarkStart w:id="199" w:name="incantare-in-combattimento"/>
    <w:p>
      <w:pPr>
        <w:pStyle w:val="Heading2"/>
      </w:pPr>
      <w:r>
        <w:t xml:space="preserve">Incantare in Combattimento</w:t>
      </w:r>
    </w:p>
    <w:p>
      <w:pPr>
        <w:pStyle w:val="FirstParagraph"/>
      </w:pPr>
      <w:r>
        <w:t xml:space="preserve">Ogni volta che prendi questa Abilità il bonus alla prova di concentrazione aumenta di 4.</w:t>
      </w:r>
    </w:p>
    <w:bookmarkEnd w:id="199"/>
    <w:bookmarkStart w:id="200" w:name="incantatore-prudente"/>
    <w:p>
      <w:pPr>
        <w:pStyle w:val="Heading2"/>
      </w:pPr>
      <w:r>
        <w:t xml:space="preserve">Incantatore Prudente</w:t>
      </w:r>
    </w:p>
    <w:p>
      <w:pPr>
        <w:pStyle w:val="FirstParagraph"/>
      </w:pPr>
      <w:r>
        <w:t xml:space="preserve">La prima volta che prendi questa abilità il malus alla Difesa mentre lanci una Essenza sotto minaccia diminuisce di 2 (da -4 a -2).</w:t>
      </w:r>
    </w:p>
    <w:p>
      <w:pPr>
        <w:pStyle w:val="BodyText"/>
      </w:pPr>
      <w:r>
        <w:t xml:space="preserve">La</w:t>
      </w:r>
      <w:r>
        <w:t xml:space="preserve"> </w:t>
      </w:r>
      <w:r>
        <w:rPr>
          <w:b/>
        </w:rPr>
        <w:t xml:space="preserve">seconda volta</w:t>
      </w:r>
      <w:r>
        <w:t xml:space="preserve"> </w:t>
      </w:r>
      <w:r>
        <w:t xml:space="preserve">che prendi questa abilità, CA minimo 3, il malus alla Difesa diminuisce di 1.</w:t>
      </w:r>
    </w:p>
    <w:p>
      <w:pPr>
        <w:pStyle w:val="BodyText"/>
      </w:pPr>
      <w:r>
        <w:t xml:space="preserve">La</w:t>
      </w:r>
      <w:r>
        <w:t xml:space="preserve"> </w:t>
      </w:r>
      <w:r>
        <w:rPr>
          <w:b/>
        </w:rPr>
        <w:t xml:space="preserve">terza volta</w:t>
      </w:r>
      <w:r>
        <w:t xml:space="preserve"> </w:t>
      </w:r>
      <w:r>
        <w:t xml:space="preserve">che prendi questa abilità, CA minimo 6, il malus alla Difesa diventa 0.</w:t>
      </w:r>
    </w:p>
    <w:p>
      <w:pPr>
        <w:pStyle w:val="BodyText"/>
      </w:pPr>
      <w:r>
        <w:t xml:space="preserve">In ogni caso se si viene colpito bisogna fare la prova di concentrazione.</w:t>
      </w:r>
    </w:p>
    <w:bookmarkEnd w:id="200"/>
    <w:bookmarkStart w:id="201" w:name="immunità-ai-veleni"/>
    <w:p>
      <w:pPr>
        <w:pStyle w:val="Heading2"/>
      </w:pPr>
      <w:r>
        <w:t xml:space="preserve">Immunità ai veleni</w:t>
      </w:r>
    </w:p>
    <w:p>
      <w:pPr>
        <w:pStyle w:val="FirstParagraph"/>
      </w:pPr>
      <w:r>
        <w:t xml:space="preserve">Il corpo si abitua ai veleni, il personaggio guadagna un +2 TS.</w:t>
      </w:r>
    </w:p>
    <w:p>
      <w:pPr>
        <w:pStyle w:val="BodyText"/>
      </w:pPr>
      <w:r>
        <w:t xml:space="preserve">La seconda volta che prendi l’Abilità divieni immune ai veleni naturali.</w:t>
      </w:r>
      <w:r>
        <w:t xml:space="preserve"> </w:t>
      </w:r>
      <w:r>
        <w:t xml:space="preserve">Non riesci più ad ubriacarti normalmente.</w:t>
      </w:r>
    </w:p>
    <w:p>
      <w:pPr>
        <w:pStyle w:val="BodyText"/>
      </w:pPr>
      <w:r>
        <w:t xml:space="preserve">La terza volta divieni immune ai veleni magici, e non ti puoi più ubriacare o subire gli effetti di fumi tossici (ma puoi sempre soffocare).</w:t>
      </w:r>
    </w:p>
    <w:bookmarkEnd w:id="201"/>
    <w:bookmarkStart w:id="202"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3</w:t>
      </w:r>
    </w:p>
    <w:p>
      <w:pPr>
        <w:pStyle w:val="BodyText"/>
      </w:pPr>
      <w:r>
        <w:t xml:space="preserve">Se i tuoi tratti sono in comune con un Patrono positivo puoi convogliare energia positiva (cura), se sono in comune con un Patrono neutrale o malvagio puoi convogliare energia negativa. Usabile un numero di volte pari al valore di Volontà. Effetto 1d6+Volonta’</w:t>
      </w:r>
    </w:p>
    <w:p>
      <w:pPr>
        <w:pStyle w:val="BodyText"/>
      </w:pPr>
      <w:r>
        <w:t xml:space="preserve">La</w:t>
      </w:r>
      <w:r>
        <w:t xml:space="preserve"> </w:t>
      </w:r>
      <w:r>
        <w:rPr>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
        </w:rPr>
        <w:t xml:space="preserve">terza volta</w:t>
      </w:r>
      <w:r>
        <w:t xml:space="preserve">, requisito Competenza Magica 12, che prendi questa Abilità aumenti di 3d6 l’effetto e di 1 volte l’uso.</w:t>
      </w:r>
    </w:p>
    <w:p>
      <w:pPr>
        <w:pStyle w:val="BodyText"/>
      </w:pPr>
      <w:r>
        <w:t xml:space="preserve">La</w:t>
      </w:r>
      <w:r>
        <w:t xml:space="preserve"> </w:t>
      </w:r>
      <w:r>
        <w:rPr>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Usa 2 Azioni</w:t>
      </w:r>
    </w:p>
    <w:bookmarkEnd w:id="202"/>
    <w:bookmarkStart w:id="203" w:name="Xa7a9b00265910ac4aed07eedfae380b6d0752eb"/>
    <w:p>
      <w:pPr>
        <w:pStyle w:val="Heading2"/>
      </w:pPr>
      <w:r>
        <w:t xml:space="preserve">Incanalare energia (energia negativa o positiva a seconda dei tratti)</w:t>
      </w:r>
    </w:p>
    <w:p>
      <w:pPr>
        <w:pStyle w:val="FirstParagraph"/>
      </w:pPr>
      <w:r>
        <w:t xml:space="preserve">Competenza Magica 1, Tratti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Volontà. Effetto 1d6+Volontà. Influenzi 1 creatura.</w:t>
      </w:r>
    </w:p>
    <w:p>
      <w:pPr>
        <w:pStyle w:val="BodyText"/>
      </w:pPr>
      <w:r>
        <w:t xml:space="preserve">La</w:t>
      </w:r>
      <w:r>
        <w:t xml:space="preserve"> </w:t>
      </w:r>
      <w:r>
        <w:rPr>
          <w:b/>
        </w:rPr>
        <w:t xml:space="preserve">seconda volta</w:t>
      </w:r>
      <w:r>
        <w:t xml:space="preserve">, Competenza Magica 6, che prendi questa Abilità aumenti di 2d6 l’effetto e di 1 volta l’uso. Influenzi fino a 2 creature.</w:t>
      </w:r>
    </w:p>
    <w:p>
      <w:pPr>
        <w:pStyle w:val="BodyText"/>
      </w:pPr>
      <w:r>
        <w:t xml:space="preserve">La</w:t>
      </w:r>
      <w:r>
        <w:t xml:space="preserve"> </w:t>
      </w:r>
      <w:r>
        <w:rPr>
          <w:b/>
        </w:rPr>
        <w:t xml:space="preserve">terza volta</w:t>
      </w:r>
      <w:r>
        <w:t xml:space="preserve">, Competenza Magica 12, che prendi questa Abilità aumenti di 3d6 l’effetto e di 1 volta l’uso. Influenzi fino a 4 creature.</w:t>
      </w:r>
    </w:p>
    <w:p>
      <w:pPr>
        <w:pStyle w:val="BodyText"/>
      </w:pPr>
      <w:r>
        <w:t xml:space="preserve">La</w:t>
      </w:r>
      <w:r>
        <w:t xml:space="preserve"> </w:t>
      </w:r>
      <w:r>
        <w:rPr>
          <w:b/>
        </w:rPr>
        <w:t xml:space="preserve">quarta volta</w:t>
      </w:r>
      <w:r>
        <w:t xml:space="preserve">. Competenza Magica 18, che prendi questa Abilità aumenti di 4d6 l’effetto e di 1 volta l’uso. Influenzi fino a 6 creature.</w:t>
      </w:r>
    </w:p>
    <w:p>
      <w:pPr>
        <w:pStyle w:val="BodyText"/>
      </w:pPr>
      <w:r>
        <w:t xml:space="preserve">L’energia proviene dalle mani (non conta se ci sono guanti) ed influenza una o più creature entro un metro da te. Usa 2 azioni.</w:t>
      </w:r>
    </w:p>
    <w:bookmarkEnd w:id="203"/>
    <w:bookmarkStart w:id="204"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fino a 9 metri, influenza un raggio di 3 metri. Usa 2 azioni.</w:t>
      </w:r>
    </w:p>
    <w:p>
      <w:pPr>
        <w:pStyle w:val="BodyText"/>
      </w:pPr>
      <w:r>
        <w:t xml:space="preserve">La</w:t>
      </w:r>
      <w:r>
        <w:t xml:space="preserve"> </w:t>
      </w:r>
      <w:r>
        <w:rPr>
          <w:b/>
        </w:rPr>
        <w:t xml:space="preserve">seconda volta</w:t>
      </w:r>
      <w:r>
        <w:t xml:space="preserve"> </w:t>
      </w:r>
      <w:r>
        <w:t xml:space="preserve">che prendi questa Abilità l’energia arriva fino a 18 metri.</w:t>
      </w:r>
    </w:p>
    <w:p>
      <w:pPr>
        <w:pStyle w:val="BodyText"/>
      </w:pPr>
      <w:r>
        <w:t xml:space="preserve">La</w:t>
      </w:r>
      <w:r>
        <w:t xml:space="preserve"> </w:t>
      </w:r>
      <w:r>
        <w:rPr>
          <w:b/>
        </w:rPr>
        <w:t xml:space="preserve">terza volta</w:t>
      </w:r>
      <w:r>
        <w:t xml:space="preserve"> </w:t>
      </w:r>
      <w:r>
        <w:t xml:space="preserve">che prendi questa Abilità il l’energia arriva fino a 50 metri.</w:t>
      </w:r>
    </w:p>
    <w:bookmarkEnd w:id="204"/>
    <w:bookmarkStart w:id="205"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entro i 18 metri sul quale dividere a piacimento i dadi disponibili dell’incanalare energia.</w:t>
      </w:r>
    </w:p>
    <w:p>
      <w:pPr>
        <w:pStyle w:val="BodyText"/>
      </w:pPr>
      <w:r>
        <w:t xml:space="preserve">L’abilità non è cumulabile con "Incanalare energia a distanza".</w:t>
      </w:r>
    </w:p>
    <w:bookmarkEnd w:id="205"/>
    <w:bookmarkStart w:id="206" w:name="iniziativa-migliorata"/>
    <w:p>
      <w:pPr>
        <w:pStyle w:val="Heading2"/>
      </w:pPr>
      <w:r>
        <w:t xml:space="preserve">Iniziativa migliorata</w:t>
      </w:r>
    </w:p>
    <w:p>
      <w:pPr>
        <w:pStyle w:val="FirstParagraph"/>
      </w:pPr>
      <w:r>
        <w:t xml:space="preserve">Aumenti l’iniziativa di +1. L’Abilità può essere presa più volte ed il bonus si cumula.</w:t>
      </w:r>
    </w:p>
    <w:bookmarkEnd w:id="206"/>
    <w:bookmarkStart w:id="207" w:name="kensai"/>
    <w:p>
      <w:pPr>
        <w:pStyle w:val="Heading2"/>
      </w:pPr>
      <w:r>
        <w:t xml:space="preserve">Kensai</w:t>
      </w:r>
    </w:p>
    <w:p>
      <w:pPr>
        <w:pStyle w:val="FirstParagraph"/>
      </w:pPr>
      <w:r>
        <w:t xml:space="preserve">per ogni -5 al Tiro per Colpire guadagni un +10 all’Iniziativa. Il bonus deve essere usato entro la fine del round successivo. La dichiarazione va eseguita ogni round che si intende usare al momento del controllo delle iniziative.</w:t>
      </w:r>
    </w:p>
    <w:bookmarkEnd w:id="207"/>
    <w:bookmarkStart w:id="208"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08"/>
    <w:bookmarkStart w:id="209" w:name="la-mia-testa-è-più-dura"/>
    <w:p>
      <w:pPr>
        <w:pStyle w:val="Heading2"/>
      </w:pPr>
      <w:r>
        <w:t xml:space="preserve">La mia Testa è più Dura</w:t>
      </w:r>
    </w:p>
    <w:p>
      <w:pPr>
        <w:pStyle w:val="FirstParagraph"/>
      </w:pPr>
      <w:r>
        <w:t xml:space="preserve">Requisiti: Competenza Armi 1</w:t>
      </w:r>
    </w:p>
    <w:p>
      <w:pPr>
        <w:pStyle w:val="BodyText"/>
      </w:pPr>
      <w:r>
        <w:t xml:space="preserve">la tua Arma Rompi Cranio fa +2 danni</w:t>
      </w:r>
    </w:p>
    <w:bookmarkEnd w:id="209"/>
    <w:bookmarkStart w:id="210" w:name="lo-scudo-è-mio-amico"/>
    <w:p>
      <w:pPr>
        <w:pStyle w:val="Heading2"/>
      </w:pPr>
      <w:r>
        <w:t xml:space="preserve">Lo scudo è mio amico</w:t>
      </w:r>
    </w:p>
    <w:p>
      <w:pPr>
        <w:pStyle w:val="FirstParagraph"/>
      </w:pPr>
      <w:r>
        <w:t xml:space="preserve">Requisiti: Competenza Armi 1</w:t>
      </w:r>
    </w:p>
    <w:p>
      <w:pPr>
        <w:pStyle w:val="BodyText"/>
      </w:pPr>
      <w:r>
        <w:t xml:space="preserve">La penalità alla Competenza Magica diminuisce di 1</w:t>
      </w:r>
    </w:p>
    <w:p>
      <w:pPr>
        <w:pStyle w:val="BodyText"/>
      </w:pPr>
      <w:r>
        <w:t xml:space="preserve">La</w:t>
      </w:r>
      <w:r>
        <w:t xml:space="preserve"> </w:t>
      </w:r>
      <w:r>
        <w:rPr>
          <w:b/>
        </w:rPr>
        <w:t xml:space="preserve">seconda volta</w:t>
      </w:r>
      <w:r>
        <w:t xml:space="preserve"> </w:t>
      </w:r>
      <w:r>
        <w:t xml:space="preserve">che si prende questa Abilità, Competenza Armi 3, la penalità al CA diminusce di 1, la penalità CM diminuisce ulteriormente 2</w:t>
      </w:r>
    </w:p>
    <w:p>
      <w:pPr>
        <w:pStyle w:val="BodyText"/>
      </w:pPr>
      <w:r>
        <w:t xml:space="preserve">La</w:t>
      </w:r>
      <w:r>
        <w:t xml:space="preserve"> </w:t>
      </w:r>
      <w:r>
        <w:rPr>
          <w:b/>
        </w:rPr>
        <w:t xml:space="preserve">terza volta</w:t>
      </w:r>
      <w:r>
        <w:t xml:space="preserve"> </w:t>
      </w:r>
      <w:r>
        <w:t xml:space="preserve">che si prende questa Abilità, Competenza Armi 5, la penalità al CA diminuisce di 3, la penalità CM diminuisce di ulteriormente 2.</w:t>
      </w:r>
    </w:p>
    <w:bookmarkEnd w:id="210"/>
    <w:bookmarkStart w:id="211" w:name="magie-efficaci"/>
    <w:p>
      <w:pPr>
        <w:pStyle w:val="Heading2"/>
      </w:pPr>
      <w:r>
        <w:t xml:space="preserve">Magie efficaci</w:t>
      </w:r>
    </w:p>
    <w:p>
      <w:pPr>
        <w:pStyle w:val="FirstParagraph"/>
      </w:pPr>
      <w:r>
        <w:t xml:space="preserve">Requisiti: Competenza Magica 5</w:t>
      </w:r>
    </w:p>
    <w:p>
      <w:pPr>
        <w:pStyle w:val="BodyText"/>
      </w:pPr>
      <w:r>
        <w:t xml:space="preserve">Le tue magie sono straordinariamente efficaci.</w:t>
      </w:r>
    </w:p>
    <w:p>
      <w:pPr>
        <w:pStyle w:val="BodyText"/>
      </w:pPr>
      <w:r>
        <w:t xml:space="preserve">Scegli una Essenza, i DC per resistere alle magie di questa Essenza aumentano di 1. L’Abilità può essere presa più volte (ogni volta è richiesto +5 in CM rispetto alla volta precedente) ed il bonus si somma o si applica ad altra Essenza.</w:t>
      </w:r>
    </w:p>
    <w:bookmarkEnd w:id="211"/>
    <w:bookmarkStart w:id="212"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
        </w:rPr>
        <w:t xml:space="preserve">quarta volta</w:t>
      </w:r>
      <w:r>
        <w:t xml:space="preserve"> </w:t>
      </w:r>
      <w:r>
        <w:t xml:space="preserve">che prendi questa Abilità aumenti di una taglia.</w:t>
      </w:r>
    </w:p>
    <w:bookmarkEnd w:id="212"/>
    <w:bookmarkStart w:id="213" w:name="occhio-clinico"/>
    <w:p>
      <w:pPr>
        <w:pStyle w:val="Heading2"/>
      </w:pPr>
      <w:r>
        <w:t xml:space="preserve">Occhio Clinico</w:t>
      </w:r>
    </w:p>
    <w:p>
      <w:pPr>
        <w:pStyle w:val="FirstParagraph"/>
      </w:pPr>
      <w:r>
        <w:t xml:space="preserve">Requisiti: Competenza Armi 2</w:t>
      </w:r>
    </w:p>
    <w:p>
      <w:pPr>
        <w:pStyle w:val="BodyText"/>
      </w:pPr>
      <w:r>
        <w:t xml:space="preserve">sei in grado di fare critici a creature normalmente immuni ai critici.</w:t>
      </w:r>
    </w:p>
    <w:bookmarkEnd w:id="213"/>
    <w:bookmarkStart w:id="214" w:name="opportunista"/>
    <w:p>
      <w:pPr>
        <w:pStyle w:val="Heading2"/>
      </w:pPr>
      <w:r>
        <w:t xml:space="preserve">Opportunista</w:t>
      </w:r>
    </w:p>
    <w:p>
      <w:pPr>
        <w:pStyle w:val="FirstParagraph"/>
      </w:pPr>
      <w:r>
        <w:t xml:space="preserve">Requisiti: Competenza Armi 2</w:t>
      </w:r>
    </w:p>
    <w:p>
      <w:pPr>
        <w:pStyle w:val="BodyText"/>
      </w:pPr>
      <w:r>
        <w:t xml:space="preserve">puoi tentare di colpire un avversario (un attacco di opportunita’) che esce da un area che tu minacci. L’abilità è usabile una volta per round come Reazione a costo 0 Azioni.</w:t>
      </w:r>
    </w:p>
    <w:bookmarkEnd w:id="214"/>
    <w:bookmarkStart w:id="215" w:name="passo-sicuro"/>
    <w:p>
      <w:pPr>
        <w:pStyle w:val="Heading2"/>
      </w:pPr>
      <w:r>
        <w:t xml:space="preserve">Passo sicuro</w:t>
      </w:r>
    </w:p>
    <w:p>
      <w:pPr>
        <w:pStyle w:val="FirstParagraph"/>
      </w:pPr>
      <w:r>
        <w:t xml:space="preserve">la capacità di non essere rallentati in un ambiente ostile. E’ necessario dichiarare su quale ambiente si prende l’abilità. In questi ambienti il terreno non è difficile per te.</w:t>
      </w:r>
    </w:p>
    <w:tbl>
      <w:tblPr>
        <w:tblStyle w:val="Table"/>
        <w:tblW w:type="pct" w:w="0.0"/>
        <w:tblLook w:firstRow="0" w:lastRow="0" w:firstColumn="0" w:lastColumn="0" w:noHBand="0" w:noVBand="0"/>
      </w:tblPr>
      <w:tblGrid/>
      <w:tr>
        <w:tc>
          <w:p>
            <w:pPr>
              <w:pStyle w:val="Compact"/>
              <w:jc w:val="left"/>
            </w:pPr>
            <w:r>
              <w:rPr>
                <w:b/>
              </w:rPr>
              <w:t xml:space="preserve">Ambiente</w:t>
            </w:r>
          </w:p>
        </w:tc>
        <w:tc>
          <w:p>
            <w:pPr>
              <w:pStyle w:val="Compact"/>
              <w:jc w:val="left"/>
            </w:pPr>
            <w:r>
              <w:rPr>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w:t>
      </w:r>
      <w:r>
        <w:t xml:space="preserve"> </w:t>
      </w:r>
      <w:r>
        <w:t xml:space="preserve">ambiente diverso e si somma al precedente.</w:t>
      </w:r>
    </w:p>
    <w:bookmarkEnd w:id="215"/>
    <w:bookmarkStart w:id="216" w:name="passo-tattico"/>
    <w:p>
      <w:pPr>
        <w:pStyle w:val="Heading2"/>
      </w:pPr>
      <w:r>
        <w:t xml:space="preserve">Passo tattico</w:t>
      </w:r>
    </w:p>
    <w:p>
      <w:pPr>
        <w:pStyle w:val="FirstParagraph"/>
      </w:pPr>
      <w:r>
        <w:t xml:space="preserve">Requisiti: Competenza Armi 3</w:t>
      </w:r>
    </w:p>
    <w:p>
      <w:pPr>
        <w:pStyle w:val="BodyText"/>
      </w:pPr>
      <w:r>
        <w:t xml:space="preserve">Guadagni una Azione di Movimento per round. L’Abilità può essere presa massimo 1 volta. Questa Azione può essere fatta solo nel tuo round e costa 0 Azione eseguirla.</w:t>
      </w:r>
    </w:p>
    <w:bookmarkEnd w:id="216"/>
    <w:bookmarkStart w:id="217"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+2 alla prove di Consapevolezza. L’Abilità puo’</w:t>
      </w:r>
      <w:r>
        <w:t xml:space="preserve"> </w:t>
      </w:r>
      <w:r>
        <w:t xml:space="preserve">essere presa più volte, il bonus oltre la prima volta diventa +1.</w:t>
      </w:r>
    </w:p>
    <w:bookmarkEnd w:id="217"/>
    <w:bookmarkStart w:id="218" w:name="persona-veramente-malvagia"/>
    <w:p>
      <w:pPr>
        <w:pStyle w:val="Heading2"/>
      </w:pPr>
      <w:r>
        <w:t xml:space="preserve">Persona veramente malvagia</w:t>
      </w:r>
    </w:p>
    <w:p>
      <w:pPr>
        <w:pStyle w:val="FirstParagraph"/>
      </w:pPr>
      <w:r>
        <w:t xml:space="preserve">Requisiti: Competenza Armi 1</w:t>
      </w:r>
    </w:p>
    <w:p>
      <w:pPr>
        <w:pStyle w:val="BodyText"/>
      </w:pPr>
      <w:r>
        <w:t xml:space="preserve">Due volte al giorno aggiungi il tuo valore di CA al colpire ed al danno, in mischia ad un avversario che vedi. L’Abilità può essere dichiarata, come Reazione a costa 1 Azione, dopo il Tiro per Colpire ma prima che il Narratore dica se il colpo è andato a segno o meno.</w:t>
      </w:r>
    </w:p>
    <w:bookmarkEnd w:id="218"/>
    <w:bookmarkStart w:id="219" w:name="X2ac168dee40b0ab519c16ce4336d0db32667ba1"/>
    <w:p>
      <w:pPr>
        <w:pStyle w:val="Heading2"/>
      </w:pPr>
      <w:r>
        <w:t xml:space="preserve">Più sono grossi più fanno rumore quando cadono</w:t>
      </w:r>
    </w:p>
    <w:p>
      <w:pPr>
        <w:pStyle w:val="FirstParagraph"/>
      </w:pPr>
      <w:r>
        <w:t xml:space="preserve">Requisiti: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19"/>
    <w:bookmarkStart w:id="220" w:name="proseguire"/>
    <w:p>
      <w:pPr>
        <w:pStyle w:val="Heading2"/>
      </w:pPr>
      <w:r>
        <w:t xml:space="preserve">Proseguire</w:t>
      </w:r>
    </w:p>
    <w:p>
      <w:pPr>
        <w:pStyle w:val="FirstParagraph"/>
      </w:pPr>
      <w:r>
        <w:t xml:space="preserve">La</w:t>
      </w:r>
      <w:r>
        <w:t xml:space="preserve"> </w:t>
      </w:r>
      <w:r>
        <w:rPr>
          <w:b/>
        </w:rPr>
        <w:t xml:space="preserve">prima volta</w:t>
      </w:r>
      <w:r>
        <w:t xml:space="preserve"> </w:t>
      </w:r>
      <w:r>
        <w:t xml:space="preserve">che prendi questa abilità requisiti: Competenza Armi 1</w:t>
      </w:r>
    </w:p>
    <w:p>
      <w:pPr>
        <w:pStyle w:val="BodyText"/>
      </w:pPr>
      <w:r>
        <w:t xml:space="preserve">Se uccidi l’avversario con il tuo ultimo colpo, in mischia, puoi effettuare una reazione di attacco con 3d6 + Competenza Armi + Potenza + Abilità (senza contare bonus dovuti alla magia dell’arma) ed attaccare l’avversario successivo entro 1.5m con un -2 al colpire -1 al danno, se uccidi questa creature con un colpo non puoi effettuare altri attacchi ad altre creature.</w:t>
      </w:r>
    </w:p>
    <w:p>
      <w:pPr>
        <w:pStyle w:val="BodyText"/>
      </w:pPr>
      <w:r>
        <w:t xml:space="preserve">La</w:t>
      </w:r>
      <w:r>
        <w:t xml:space="preserve"> </w:t>
      </w:r>
      <w:r>
        <w:rPr>
          <w:b/>
        </w:rPr>
        <w:t xml:space="preserve">seconda volta</w:t>
      </w:r>
      <w:r>
        <w:t xml:space="preserve"> </w:t>
      </w:r>
      <w:r>
        <w:t xml:space="preserve">che prendi questa abilità Requisiti: Proseguire, Competenza Armi 6</w:t>
      </w:r>
    </w:p>
    <w:p>
      <w:pPr>
        <w:pStyle w:val="BodyText"/>
      </w:pPr>
      <w:r>
        <w:t xml:space="preserve">Se uccidi la creatura con il tuo ultimo colpo, in mischia, puoi effettuare una reazione di attacco con l’arma senza contare bonus dovuti alla magia dell’arma e attaccare la creatura successiva in distanza di 1 metro con un -2 al colpire -1 al danno, se la uccidi puoi proseguire con la reazione di attacco (e ti sposti entro 2 metri) con la creature successiva e così via, ogni volta hai un -2 al colpire ed un -1 al danno cumulativo.</w:t>
      </w:r>
    </w:p>
    <w:p>
      <w:pPr>
        <w:pStyle w:val="BodyText"/>
      </w:pPr>
      <w:r>
        <w:t xml:space="preserve">Questa abilità permette di usare più reazioni per round.</w:t>
      </w:r>
    </w:p>
    <w:bookmarkEnd w:id="220"/>
    <w:bookmarkStart w:id="221" w:name="questo-è-il-mio-pugnale"/>
    <w:p>
      <w:pPr>
        <w:pStyle w:val="Heading2"/>
      </w:pPr>
      <w:r>
        <w:t xml:space="preserve">Questo è il mio pugnale</w:t>
      </w:r>
    </w:p>
    <w:p>
      <w:pPr>
        <w:pStyle w:val="FirstParagraph"/>
      </w:pPr>
      <w:r>
        <w:t xml:space="preserve">Requisiti: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21"/>
    <w:bookmarkStart w:id="222" w:name="questa-è-la-mia-arma"/>
    <w:p>
      <w:pPr>
        <w:pStyle w:val="Heading2"/>
      </w:pPr>
      <w:r>
        <w:t xml:space="preserve">Questa è la mia arma!</w:t>
      </w:r>
    </w:p>
    <w:p>
      <w:pPr>
        <w:pStyle w:val="FirstParagraph"/>
      </w:pPr>
      <w:r>
        <w:t xml:space="preserve">Requisiti: Competenza Armi 1</w:t>
      </w:r>
    </w:p>
    <w:p>
      <w:pPr>
        <w:pStyle w:val="BodyText"/>
      </w:pPr>
      <w:r>
        <w:t xml:space="preserve">Ogni volta che colpisci il medesimo avversario fai un danno aggiuntivo (Max +1 per round di combattimento, anche se lo colpisci più nel round). Fino ad un massimo +5. La prima volta che non colpisci nel round l’avversario il bonus torna a +0.</w:t>
      </w:r>
    </w:p>
    <w:bookmarkEnd w:id="222"/>
    <w:bookmarkStart w:id="223" w:name="radici-magiche"/>
    <w:p>
      <w:pPr>
        <w:pStyle w:val="Heading2"/>
      </w:pPr>
      <w:r>
        <w:t xml:space="preserve">Radici magiche</w:t>
      </w:r>
    </w:p>
    <w:p>
      <w:pPr>
        <w:pStyle w:val="FirstParagraph"/>
      </w:pPr>
      <w:r>
        <w:t xml:space="preserve">Requisiti: Competenza Magica 1</w:t>
      </w:r>
    </w:p>
    <w:p>
      <w:pPr>
        <w:pStyle w:val="BodyText"/>
      </w:pPr>
      <w:r>
        <w:t xml:space="preserve">finché sei influenzato da una Essenza, utilizzando una azione la tua arma guadagna un +1 al colpire/danno e si considera un’arma +1. Per ogni Essenza che ti influenza nel round, oltre la prima (non da oggetti magici) il bonus aumenta di +1/+1, max +3/+3</w:t>
      </w:r>
    </w:p>
    <w:bookmarkEnd w:id="223"/>
    <w:bookmarkStart w:id="224"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meta’’ dei punti ferita guadagni un +1 a Difesa e Tiro per Colpire e Tiri Salvezza. La durata massima dell’effetto e’ 1 minuto (10 round) a giorno e deve essere consecutiva. Il giocatore sceglie se attivare o meno l’abilita’.</w:t>
      </w:r>
      <w:r>
        <w:t xml:space="preserve"> </w:t>
      </w:r>
      <w:r>
        <w:t xml:space="preserve">Puoi prendere questa Abilità fino a 3 volte, ogni volta il bonus massimo sale di 1.</w:t>
      </w:r>
    </w:p>
    <w:bookmarkEnd w:id="224"/>
    <w:bookmarkStart w:id="225" w:name="resistenza-della-pietra"/>
    <w:p>
      <w:pPr>
        <w:pStyle w:val="Heading2"/>
      </w:pPr>
      <w:r>
        <w:t xml:space="preserve">Resistenza della pietra</w:t>
      </w:r>
    </w:p>
    <w:p>
      <w:pPr>
        <w:pStyle w:val="FirstParagraph"/>
      </w:pPr>
      <w:r>
        <w:t xml:space="preserve">Nel tempo hai allenato la tua Potenza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25"/>
    <w:bookmarkStart w:id="226" w:name="rilevare-il-magico"/>
    <w:p>
      <w:pPr>
        <w:pStyle w:val="Heading2"/>
      </w:pPr>
      <w:r>
        <w:t xml:space="preserve">Rilevare il Magico</w:t>
      </w:r>
    </w:p>
    <w:p>
      <w:pPr>
        <w:pStyle w:val="FirstParagraph"/>
      </w:pPr>
      <w:r>
        <w:t xml:space="preserve">Competenza Magica 1</w:t>
      </w:r>
    </w:p>
    <w:p>
      <w:pPr>
        <w:pStyle w:val="BodyText"/>
      </w:pPr>
      <w:r>
        <w:t xml:space="preserve">Se lo puoi vedere sai anche se è magico. Costa una Azione attivare la vista magica</w:t>
      </w:r>
    </w:p>
    <w:bookmarkEnd w:id="226"/>
    <w:bookmarkStart w:id="227" w:name="ricarica-rapida-balestra"/>
    <w:p>
      <w:pPr>
        <w:pStyle w:val="Heading2"/>
      </w:pPr>
      <w:r>
        <w:t xml:space="preserve">Ricarica rapida (Balestra)</w:t>
      </w:r>
    </w:p>
    <w:p>
      <w:pPr>
        <w:pStyle w:val="FirstParagraph"/>
      </w:pPr>
      <w:r>
        <w:t xml:space="preserve">Agilità 2, Tiro preciso</w:t>
      </w:r>
    </w:p>
    <w:p>
      <w:pPr>
        <w:pStyle w:val="BodyText"/>
      </w:pPr>
      <w:r>
        <w:t xml:space="preserve">come tiro rapido, solo per balestre</w:t>
      </w:r>
    </w:p>
    <w:bookmarkEnd w:id="227"/>
    <w:bookmarkStart w:id="228" w:name="riflessi-fulminei"/>
    <w:p>
      <w:pPr>
        <w:pStyle w:val="Heading2"/>
      </w:pPr>
      <w:r>
        <w:t xml:space="preserve">Riflessi fulminei</w:t>
      </w:r>
    </w:p>
    <w:p>
      <w:pPr>
        <w:pStyle w:val="FirstParagraph"/>
      </w:pPr>
      <w:r>
        <w:t xml:space="preserve">Nel tempo hai allenato i tuoi riflessi a schivare e prevedere qualsiasi ostacolo. Ogni qual volta prendi questa Abilità ottieni un bonus di +2 ai Tiri Salvezza su Riflessi. Il bonus è cumulativo, +2 la prima volta, +1 la seconda, +1 la terza ed ultima volta possibile.</w:t>
      </w:r>
    </w:p>
    <w:bookmarkEnd w:id="228"/>
    <w:bookmarkStart w:id="229" w:name="schivare-trappole"/>
    <w:p>
      <w:pPr>
        <w:pStyle w:val="Heading2"/>
      </w:pPr>
      <w:r>
        <w:t xml:space="preserve">Schivare trappole</w:t>
      </w:r>
    </w:p>
    <w:p>
      <w:pPr>
        <w:pStyle w:val="FirstParagraph"/>
      </w:pPr>
      <w:r>
        <w:t xml:space="preserve">prova di Agilità superiore a DC trappola</w:t>
      </w:r>
    </w:p>
    <w:p>
      <w:pPr>
        <w:pStyle w:val="BodyText"/>
      </w:pPr>
      <w:r>
        <w:t xml:space="preserve">La</w:t>
      </w:r>
      <w:r>
        <w:t xml:space="preserve"> </w:t>
      </w:r>
      <w:r>
        <w:rPr>
          <w:b/>
        </w:rPr>
        <w:t xml:space="preserve">prima volta</w:t>
      </w:r>
      <w:r>
        <w:t xml:space="preserve"> </w:t>
      </w:r>
      <w:r>
        <w:t xml:space="preserve">che prendi l’abilità requisiti Agilità 3</w:t>
      </w:r>
    </w:p>
    <w:p>
      <w:pPr>
        <w:pStyle w:val="BodyText"/>
      </w:pPr>
      <w:r>
        <w:t xml:space="preserve">Se la prova ha successo dimezzi il danno della trappola. La prova è attiva ovvero il personaggio non deve essere bloccato.</w:t>
      </w:r>
    </w:p>
    <w:p>
      <w:pPr>
        <w:pStyle w:val="BodyText"/>
      </w:pPr>
      <w:r>
        <w:t xml:space="preserve">La</w:t>
      </w:r>
      <w:r>
        <w:t xml:space="preserve"> </w:t>
      </w:r>
      <w:r>
        <w:rPr>
          <w:b/>
        </w:rPr>
        <w:t xml:space="preserve">seconda volta</w:t>
      </w:r>
      <w:r>
        <w:t xml:space="preserve"> </w:t>
      </w:r>
      <w:r>
        <w:t xml:space="preserve">che prendi l’abilità requisiti Schivare trappole, Competenza Armi 5</w:t>
      </w:r>
    </w:p>
    <w:p>
      <w:pPr>
        <w:pStyle w:val="BodyText"/>
      </w:pPr>
      <w:r>
        <w:t xml:space="preserve">Se la prova di schivare trappole riesce puoi farne un altro per evitare completamente il danno. Se la prova di schivare trappole fallisce puoi comunque tentare un’altra volta.</w:t>
      </w:r>
    </w:p>
    <w:p>
      <w:pPr>
        <w:pStyle w:val="BodyText"/>
      </w:pPr>
      <w:r>
        <w:t xml:space="preserve">è anche possibile usare questa Abilità per evitare Attacco furtivo (check Agilità superiore a Tiro colpire avversario)</w:t>
      </w:r>
    </w:p>
    <w:bookmarkEnd w:id="229"/>
    <w:bookmarkStart w:id="230"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p>
    <w:bookmarkEnd w:id="230"/>
    <w:bookmarkStart w:id="231"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Agilità diminuisce di 1.</w:t>
      </w:r>
    </w:p>
    <w:p>
      <w:pPr>
        <w:pStyle w:val="BodyText"/>
      </w:pPr>
      <w:r>
        <w:t xml:space="preserve">La</w:t>
      </w:r>
      <w:r>
        <w:t xml:space="preserve"> </w:t>
      </w:r>
      <w:r>
        <w:rPr>
          <w:b/>
        </w:rPr>
        <w:t xml:space="preserve">seconda volta</w:t>
      </w:r>
      <w:r>
        <w:t xml:space="preserve"> </w:t>
      </w:r>
      <w:r>
        <w:t xml:space="preserve">che si prende questa Abilità, Competenza Armi 6, il malus alle prove di Agilità diminuisce di ulteriori 2.</w:t>
      </w:r>
      <w:r>
        <w:t xml:space="preserve"> </w:t>
      </w:r>
      <w:r>
        <w:t xml:space="preserve">Il malus alle penalità al movimento diminuisce di 1.</w:t>
      </w:r>
    </w:p>
    <w:p>
      <w:pPr>
        <w:pStyle w:val="BodyText"/>
      </w:pPr>
      <w:r>
        <w:t xml:space="preserve">Puoi dormire in armature medie senza essere affaticato la mattina.</w:t>
      </w:r>
    </w:p>
    <w:p>
      <w:pPr>
        <w:pStyle w:val="BodyText"/>
      </w:pPr>
      <w:r>
        <w:t xml:space="preserve">La</w:t>
      </w:r>
      <w:r>
        <w:t xml:space="preserve"> </w:t>
      </w:r>
      <w:r>
        <w:rPr>
          <w:b/>
        </w:rPr>
        <w:t xml:space="preserve">terza volta</w:t>
      </w:r>
      <w:r>
        <w:t xml:space="preserve"> </w:t>
      </w:r>
      <w:r>
        <w:t xml:space="preserve">che si prende questa Abilità, Competenza Armi 11, il malus alle prove di Agilità diminuisce di ulteriori 2. Il malus alle penalità al movimento diminuisce di un ulteriore 1.</w:t>
      </w:r>
    </w:p>
    <w:p>
      <w:pPr>
        <w:pStyle w:val="BodyText"/>
      </w:pPr>
      <w:r>
        <w:t xml:space="preserve">Puoi dormire in armature pesanti senza essere affaticato la mattina.</w:t>
      </w:r>
    </w:p>
    <w:bookmarkEnd w:id="231"/>
    <w:bookmarkStart w:id="232" w:name="segugio"/>
    <w:p>
      <w:pPr>
        <w:pStyle w:val="Heading2"/>
      </w:pPr>
      <w:r>
        <w:t xml:space="preserve">Segugio</w:t>
      </w:r>
    </w:p>
    <w:p>
      <w:pPr>
        <w:pStyle w:val="FirstParagraph"/>
      </w:pPr>
      <w:r>
        <w:t xml:space="preserve">Requisito: Intelletto 1, Volontà 1, CA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
        </w:rPr>
        <w:t xml:space="preserve">seconda</w:t>
      </w:r>
      <w:r>
        <w:t xml:space="preserve"> </w:t>
      </w:r>
      <w:r>
        <w:t xml:space="preserve">volta che prendi questa abilità, Competenza Armi 6, il bonus sale a +2.</w:t>
      </w:r>
    </w:p>
    <w:p>
      <w:pPr>
        <w:pStyle w:val="BodyText"/>
      </w:pPr>
      <w:r>
        <w:t xml:space="preserve">La</w:t>
      </w:r>
      <w:r>
        <w:t xml:space="preserve"> </w:t>
      </w:r>
      <w:r>
        <w:rPr>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32"/>
    <w:bookmarkStart w:id="233" w:name="senso-trappola"/>
    <w:p>
      <w:pPr>
        <w:pStyle w:val="Heading2"/>
      </w:pPr>
      <w:r>
        <w:t xml:space="preserve">Senso Trappola</w:t>
      </w:r>
    </w:p>
    <w:p>
      <w:pPr>
        <w:pStyle w:val="FirstParagraph"/>
      </w:pPr>
      <w:r>
        <w:t xml:space="preserve">Requisiti: Intelletto 2, Agilità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
        </w:rPr>
        <w:t xml:space="preserve">seconda volta</w:t>
      </w:r>
      <w:r>
        <w:t xml:space="preserve"> </w:t>
      </w:r>
      <w:r>
        <w:t xml:space="preserve">che prendi l’Abilità il raggio aumenta fino a 3 metri e prendi un +2 alla prova. La</w:t>
      </w:r>
      <w:r>
        <w:t xml:space="preserve"> </w:t>
      </w:r>
      <w:r>
        <w:rPr>
          <w:b/>
        </w:rPr>
        <w:t xml:space="preserve">terza volta</w:t>
      </w:r>
      <w:r>
        <w:t xml:space="preserve"> </w:t>
      </w:r>
      <w:r>
        <w:t xml:space="preserve">che prendi l’Abilità il raggio aumenta a 9 metri.</w:t>
      </w:r>
    </w:p>
    <w:bookmarkEnd w:id="233"/>
    <w:bookmarkStart w:id="234" w:name="senza-traccia"/>
    <w:p>
      <w:pPr>
        <w:pStyle w:val="Heading2"/>
      </w:pPr>
      <w:r>
        <w:t xml:space="preserve">Senza Traccia</w:t>
      </w:r>
    </w:p>
    <w:p>
      <w:pPr>
        <w:pStyle w:val="FirstParagraph"/>
      </w:pPr>
      <w:r>
        <w:t xml:space="preserve">Requisiti: Passo sicuro</w:t>
      </w:r>
    </w:p>
    <w:p>
      <w:pPr>
        <w:pStyle w:val="BodyText"/>
      </w:pPr>
      <w:r>
        <w:t xml:space="preserve">la capacità di non lasciare impronte nell’ambiente scelto. Ogni volta che prendi questa Abilità puoi scegliere un ambiente diverso (vedi Abilità Passo Sicuro) di cui hai competenza. La prova di sopravvivenza per inseguirti ha una difficoltà aumentata di 10.</w:t>
      </w:r>
    </w:p>
    <w:bookmarkEnd w:id="234"/>
    <w:bookmarkStart w:id="235"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10+1/2CA+Potenza o cadere prono. L’Abilità funziona su creature di taglia pari o inferiore a quella del personaggio.</w:t>
      </w:r>
    </w:p>
    <w:p>
      <w:pPr>
        <w:pStyle w:val="BodyText"/>
      </w:pPr>
      <w:r>
        <w:t xml:space="preserve">La</w:t>
      </w:r>
      <w:r>
        <w:t xml:space="preserve"> </w:t>
      </w:r>
      <w:r>
        <w:rPr>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
        </w:rPr>
        <w:t xml:space="preserve">terza volta</w:t>
      </w:r>
      <w:r>
        <w:t xml:space="preserve"> </w:t>
      </w:r>
      <w:r>
        <w:t xml:space="preserve">che prendi l’Abilità puoi influenzare anche creature di due taglie superiori.</w:t>
      </w:r>
    </w:p>
    <w:bookmarkEnd w:id="235"/>
    <w:bookmarkStart w:id="236" w:name="tiro-preciso"/>
    <w:p>
      <w:pPr>
        <w:pStyle w:val="Heading2"/>
      </w:pPr>
      <w:r>
        <w:t xml:space="preserve">Tiro preciso</w:t>
      </w:r>
    </w:p>
    <w:p>
      <w:pPr>
        <w:pStyle w:val="FirstParagraph"/>
      </w:pPr>
      <w:r>
        <w:t xml:space="preserve">Requisiti: Agilità 3, Competenza Armi 1</w:t>
      </w:r>
    </w:p>
    <w:p>
      <w:pPr>
        <w:pStyle w:val="BodyText"/>
      </w:pPr>
      <w:r>
        <w:t xml:space="preserve">guadagni un +1 colpire e +1 al danno per i tiri, con armi da tiro o archi, entro 9 metri.</w:t>
      </w:r>
    </w:p>
    <w:bookmarkEnd w:id="236"/>
    <w:bookmarkStart w:id="237" w:name="tiro-rapido"/>
    <w:p>
      <w:pPr>
        <w:pStyle w:val="Heading2"/>
      </w:pPr>
      <w:r>
        <w:t xml:space="preserve">Tiro rapido</w:t>
      </w:r>
    </w:p>
    <w:p>
      <w:pPr>
        <w:pStyle w:val="FirstParagraph"/>
      </w:pPr>
      <w:r>
        <w:t xml:space="preserve">Requisiti: Agilità 3, Tiro Preciso, Competenza Armi 2</w:t>
      </w:r>
    </w:p>
    <w:p>
      <w:pPr>
        <w:pStyle w:val="BodyText"/>
      </w:pPr>
      <w:r>
        <w:t xml:space="preserve">Puoi effettuare un tiro in più con Arco o Pugnale lanciato. Ogni</w:t>
      </w:r>
      <w:r>
        <w:t xml:space="preserve"> </w:t>
      </w:r>
      <w:r>
        <w:t xml:space="preserve">proiettile lanciato nel round prende un -4 al Tiro per Colpire. Per</w:t>
      </w:r>
      <w:r>
        <w:t xml:space="preserve"> </w:t>
      </w:r>
      <w:r>
        <w:t xml:space="preserve">poter usufruire dell’attacco in più devi usare l’Azione di attacco</w:t>
      </w:r>
      <w:r>
        <w:t xml:space="preserve"> </w:t>
      </w:r>
      <w:r>
        <w:t xml:space="preserve">multiplo.</w:t>
      </w:r>
    </w:p>
    <w:bookmarkEnd w:id="237"/>
    <w:bookmarkStart w:id="238"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w:t>
      </w:r>
    </w:p>
    <w:bookmarkEnd w:id="238"/>
    <w:bookmarkStart w:id="239" w:name="tocco-pietoso"/>
    <w:p>
      <w:pPr>
        <w:pStyle w:val="Heading2"/>
      </w:pPr>
      <w:r>
        <w:t xml:space="preserve">Tocco pietoso</w:t>
      </w:r>
    </w:p>
    <w:p>
      <w:pPr>
        <w:pStyle w:val="FirstParagraph"/>
      </w:pPr>
      <w:r>
        <w:t xml:space="preserve">Requisiti: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t xml:space="preserve">Infermo: il soggetto non è più infermo.</w:t>
      </w:r>
    </w:p>
    <w:p>
      <w:pPr>
        <w:pStyle w:val="BodyText"/>
      </w:pPr>
      <w:r>
        <w:t xml:space="preserve">Frastornato: il soggetto non è più frastornato</w:t>
      </w:r>
    </w:p>
    <w:p>
      <w:pPr>
        <w:pStyle w:val="BodyText"/>
      </w:pPr>
      <w:r>
        <w:rPr>
          <w:b/>
        </w:rPr>
        <w:t xml:space="preserve">3d6</w:t>
      </w:r>
      <w:r>
        <w:t xml:space="preserve"> </w:t>
      </w:r>
      <w:r>
        <w:t xml:space="preserve">Tratti in comune 6</w:t>
      </w:r>
    </w:p>
    <w:p>
      <w:pPr>
        <w:pStyle w:val="BodyText"/>
      </w:pPr>
      <w:r>
        <w:t xml:space="preserve">Malato: funziona come l’Essenza di Cura, fatto da un incantatore di pari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
        </w:rPr>
        <w:t xml:space="preserve">4d6</w:t>
      </w:r>
      <w:r>
        <w:t xml:space="preserve"> </w:t>
      </w:r>
      <w:r>
        <w:t xml:space="preserve">Tratti in comune 9</w:t>
      </w:r>
    </w:p>
    <w:p>
      <w:pPr>
        <w:pStyle w:val="BodyText"/>
      </w:pPr>
      <w:r>
        <w:t xml:space="preserve">Maledetto: funziona come Essenza di Protezione rimuovere maledizione, usando il livello del incantatore come livello.</w:t>
      </w:r>
    </w:p>
    <w:p>
      <w:pPr>
        <w:pStyle w:val="BodyText"/>
      </w:pPr>
      <w:r>
        <w:t xml:space="preserve">Impaurito: il soggetto non è più impaurito</w:t>
      </w:r>
    </w:p>
    <w:p>
      <w:pPr>
        <w:pStyle w:val="BodyText"/>
      </w:pPr>
      <w:r>
        <w:t xml:space="preserve">Avvelenato: funziona come Essenza di Cura rimuovi la condizione di avvelenato usando il livello del incantatore come livello di potere.</w:t>
      </w:r>
    </w:p>
    <w:p>
      <w:pPr>
        <w:pStyle w:val="BodyText"/>
      </w:pPr>
      <w:r>
        <w:t xml:space="preserve">Ristorativo: il soggetto recupera 1d4 punti in una caratteristica</w:t>
      </w:r>
    </w:p>
    <w:p>
      <w:pPr>
        <w:pStyle w:val="BodyText"/>
      </w:pPr>
      <w:r>
        <w:rPr>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come Essenza di Trasformazione pietra in carne. Il soggetto non è più pietrificato</w:t>
      </w:r>
    </w:p>
    <w:bookmarkEnd w:id="239"/>
    <w:bookmarkStart w:id="240" w:name="vampiro"/>
    <w:p>
      <w:pPr>
        <w:pStyle w:val="Heading2"/>
      </w:pPr>
      <w:r>
        <w:t xml:space="preserve">Vampiro</w:t>
      </w:r>
    </w:p>
    <w:p>
      <w:pPr>
        <w:pStyle w:val="FirstParagraph"/>
      </w:pPr>
      <w:r>
        <w:t xml:space="preserve">Requisiti: Odore del sangue</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40"/>
    <w:bookmarkStart w:id="241" w:name="volontà-ferrea"/>
    <w:p>
      <w:pPr>
        <w:pStyle w:val="Heading2"/>
      </w:pPr>
      <w:r>
        <w:t xml:space="preserve">Volontà Ferrea</w:t>
      </w:r>
    </w:p>
    <w:p>
      <w:pPr>
        <w:pStyle w:val="FirstParagraph"/>
      </w:pPr>
      <w:r>
        <w:t xml:space="preserve">Nel tempo hai allenato la tua volontà per resistere a qualsiasi debolezza e paura. Ogni qual volta prendi questa Abilità ottieni un bonus di +2 ai Tiri Salvezza su Arbitrio. Il bonus è cumulativo, +2 la prima volta, +1 la seconda, +1 la terza ed ultima volta possibile</w:t>
      </w:r>
    </w:p>
    <w:bookmarkEnd w:id="241"/>
    <w:bookmarkEnd w:id="242"/>
    <w:bookmarkStart w:id="244" w:name="famiglio"/>
    <w:p>
      <w:pPr>
        <w:pStyle w:val="Heading1"/>
      </w:pPr>
      <w:r>
        <w:t xml:space="preserve">Famiglio</w:t>
      </w:r>
    </w:p>
    <w:p>
      <w:pPr>
        <w:pStyle w:val="FirstParagraph"/>
      </w:pPr>
      <w:bookmarkStart w:id="243" w:name="famiglio"/>
      <w:r>
        <w:t xml:space="preserve">[famiglio]</w:t>
      </w:r>
      <w:bookmarkEnd w:id="243"/>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Base, Abilità e Talenti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Potenza temporanea del personaggio. Per completare il rituale occorrono 8 ore.</w:t>
      </w:r>
    </w:p>
    <w:p>
      <w:pPr>
        <w:pStyle w:val="BodyText"/>
      </w:pPr>
      <w:r>
        <w:t xml:space="preserve">L</w:t>
      </w:r>
      <w:r>
        <w:t xml:space="preserve">4.5cm</w:t>
      </w:r>
      <w:r>
        <w:t xml:space="preserve"> </w:t>
      </w:r>
      <w:r>
        <w:t xml:space="preserve">L</w:t>
      </w:r>
      <w:r>
        <w:t xml:space="preserve">11.5cm</w:t>
      </w:r>
      <w:r>
        <w:t xml:space="preserve"> </w:t>
      </w:r>
      <w:r>
        <w:rPr>
          <w:b/>
        </w:rPr>
        <w:t xml:space="preserve">Famiglio</w:t>
      </w:r>
      <w:r>
        <w:t xml:space="preserve"> </w:t>
      </w:r>
      <w:r>
        <w:t xml:space="preserve">&amp;</w:t>
      </w:r>
      <w:r>
        <w:t xml:space="preserve"> </w:t>
      </w:r>
      <w:r>
        <w:rPr>
          <w:b/>
        </w:rPr>
        <w:t xml:space="preserve">Capacità speciale</w:t>
      </w:r>
      <w:r>
        <w:t xml:space="preserve"> </w:t>
      </w:r>
      <w:r>
        <w:t xml:space="preserve">Lucertola / Capra &amp; Il padrone guadagna bonus +2 alle prove di Sopravvivenza</w:t>
      </w:r>
      <w:r>
        <w:t xml:space="preserve"> </w:t>
      </w:r>
      <w:r>
        <w:t xml:space="preserve">Corvo &amp; Il padrone guadagna bonus +2 alle prove di Faccia Tosta</w:t>
      </w:r>
      <w:r>
        <w:t xml:space="preserve"> </w:t>
      </w:r>
      <w:r>
        <w:t xml:space="preserve">Donnola / Volpe &amp; Il padrone guadagna bonus +1 al Tiro Salvezza su Riflessi</w:t>
      </w:r>
      <w:r>
        <w:t xml:space="preserve"> </w:t>
      </w:r>
      <w:r>
        <w:t xml:space="preserve">Falco &amp; Il padrone guadagna bonus +2 su Consapevolezza sulla vista</w:t>
      </w:r>
      <w:r>
        <w:t xml:space="preserve"> </w:t>
      </w:r>
      <w:r>
        <w:t xml:space="preserve">Gatto &amp; Il padrone guadagna bonus +2 alle prove di Criminalita’</w:t>
      </w:r>
      <w:r>
        <w:t xml:space="preserve"> </w:t>
      </w:r>
      <w:r>
        <w:t xml:space="preserve">Gufo &amp; Il padrone guadagna bonus +2 su Consapevolezza sulla vista</w:t>
      </w:r>
      <w:r>
        <w:t xml:space="preserve"> </w:t>
      </w:r>
      <w:r>
        <w:t xml:space="preserve">Lontra / Ornitorinco &amp; Il padrone guadagna bonus +2 alle prove di Resistenza</w:t>
      </w:r>
      <w:r>
        <w:t xml:space="preserve"> </w:t>
      </w:r>
      <w:r>
        <w:t xml:space="preserve">Pipistrello / Scoiattolo Volante &amp; Il padrone guadagna bonus +2 alle prove di Acrobatica</w:t>
      </w:r>
      <w:r>
        <w:t xml:space="preserve"> </w:t>
      </w:r>
      <w:r>
        <w:t xml:space="preserve">Riccio &amp; Il padrone guadagna bonus +1 al Tiro Salvezza su Volonta’</w:t>
      </w:r>
      <w:r>
        <w:t xml:space="preserve"> </w:t>
      </w:r>
      <w:r>
        <w:t xml:space="preserve">Scimmia &amp; Il padrone guadagna bonus +2 alle prove di Criminalita’</w:t>
      </w:r>
      <w:r>
        <w:t xml:space="preserve"> </w:t>
      </w:r>
      <w:r>
        <w:t xml:space="preserve">Topo &amp; Il padrone guadagna bonus +1 al Tiro Salvezza su Tempra</w:t>
      </w:r>
    </w:p>
    <w:p>
      <w:pPr>
        <w:pStyle w:val="BodyText"/>
      </w:pPr>
      <w:r>
        <w:t xml:space="preserve">Utilizzare le statistiche base di una creatura della specie del famiglio, apportando i seguenti cambiamenti.</w:t>
      </w:r>
    </w:p>
    <w:p>
      <w:pPr>
        <w:pStyle w:val="BodyText"/>
      </w:pPr>
      <w:r>
        <w:rPr>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
        </w:rPr>
        <w:t xml:space="preserve">Attacchi</w:t>
      </w:r>
      <w:r>
        <w:t xml:space="preserve">: Utilizzare la CA del padrone. Utilizzare il modificatore di Agilità o Potenza del famiglio, quale dei due sia più alto, per calcolare il bonus di attacco in mischia del famiglio con gli Attacchi Naturali. Il danno è uguale a quello di una normale creatura della specie del famiglio.</w:t>
      </w:r>
    </w:p>
    <w:p>
      <w:pPr>
        <w:pStyle w:val="BodyText"/>
      </w:pPr>
      <w:r>
        <w:rPr>
          <w:b/>
        </w:rPr>
        <w:t xml:space="preserve">Difesa</w:t>
      </w:r>
      <w:r>
        <w:t xml:space="preserve">: il famiglio ha una Difesa pari a quello dell’animale standard piu’ bonus dovuto alla CM del padrone. Vedi tabella sotto.</w:t>
      </w:r>
    </w:p>
    <w:p>
      <w:pPr>
        <w:pStyle w:val="BodyText"/>
      </w:pPr>
      <w:r>
        <w:rPr>
          <w:b/>
        </w:rPr>
        <w:t xml:space="preserve">Tiro Salvezza</w:t>
      </w:r>
      <w:r>
        <w:t xml:space="preserve">: Per ogni Tiro Salvezza, utilizzare i bonus al Tiro Salvezza Base del famiglio (Tempra +2, Riflessi +2, Volontà +0) o quelli del padrone quali siano i migliori. Il famiglio applica i suoi valori di caratteristica ai Tiri Salvezza, e non condivide nessuno dei bonus che il suo padrone potrebbe ricevere ai propri Tiri Salvezza.</w:t>
      </w:r>
    </w:p>
    <w:p>
      <w:pPr>
        <w:pStyle w:val="BodyText"/>
      </w:pPr>
      <w:r>
        <w:rPr>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t xml:space="preserve">L</w:t>
      </w:r>
      <w:r>
        <w:t xml:space="preserve">2cm</w:t>
      </w:r>
      <w:r>
        <w:t xml:space="preserve"> </w:t>
      </w:r>
      <w:r>
        <w:t xml:space="preserve">L</w:t>
      </w:r>
      <w:r>
        <w:t xml:space="preserve">2.5cm</w:t>
      </w:r>
      <w:r>
        <w:t xml:space="preserve"> </w:t>
      </w:r>
      <w:r>
        <w:t xml:space="preserve">L</w:t>
      </w:r>
      <w:r>
        <w:t xml:space="preserve">2.5cm</w:t>
      </w:r>
      <w:r>
        <w:t xml:space="preserve"> </w:t>
      </w:r>
      <w:r>
        <w:t xml:space="preserve">L</w:t>
      </w:r>
      <w:r>
        <w:t xml:space="preserve">7cm</w:t>
      </w:r>
      <w:r>
        <w:t xml:space="preserve"> </w:t>
      </w:r>
      <w:r>
        <w:rPr>
          <w:b/>
        </w:rPr>
        <w:t xml:space="preserve">CM del Padron</w:t>
      </w:r>
      <w:r>
        <w:t xml:space="preserve">e &amp;</w:t>
      </w:r>
      <w:r>
        <w:t xml:space="preserve"> </w:t>
      </w:r>
      <w:r>
        <w:rPr>
          <w:b/>
        </w:rPr>
        <w:t xml:space="preserve">Mod. Difesa Famiglio</w:t>
      </w:r>
      <w:r>
        <w:t xml:space="preserve"> </w:t>
      </w:r>
      <w:r>
        <w:t xml:space="preserve">&amp;</w:t>
      </w:r>
      <w:r>
        <w:t xml:space="preserve"> </w:t>
      </w:r>
      <w:r>
        <w:rPr>
          <w:b/>
        </w:rPr>
        <w:t xml:space="preserve">Intelletto famiglio</w:t>
      </w:r>
      <w:r>
        <w:t xml:space="preserve"> </w:t>
      </w:r>
      <w:r>
        <w:t xml:space="preserve">&amp;</w:t>
      </w:r>
      <w:r>
        <w:t xml:space="preserve"> </w:t>
      </w:r>
      <w:r>
        <w:rPr>
          <w:b/>
        </w:rPr>
        <w:t xml:space="preserve">Speciale</w:t>
      </w:r>
      <w:r>
        <w:t xml:space="preserve">-2 &amp; +1 &amp; -2 &amp; Allerta, Condividere Essenza, &amp; &amp; &amp; Eludere Migliorato, Legame Empatico-4 &amp; +2 &amp; -1 &amp; Trasmettere Essenza a contatto-6 &amp; +3 &amp; 0 &amp; Parlare con il Padrone-8 &amp; +4 &amp; 0 &amp; Parlare con gli Animali della Sua Specie-10 &amp; +5 &amp; 1 &amp; Vedere attraverso Famiglio-12 &amp; +6 &amp; 1 &amp; --14 &amp; +7 &amp; 2 &amp; --16 &amp; +8 &amp; 2 &amp; --18 &amp; +9 &amp; 3 &amp; --20 &amp; +10 &amp; 3 &amp; -</w:t>
      </w:r>
    </w:p>
    <w:p>
      <w:pPr>
        <w:pStyle w:val="BodyText"/>
      </w:pPr>
      <w:r>
        <w:rPr>
          <w:b/>
        </w:rPr>
        <w:t xml:space="preserve">CM del Padrone</w:t>
      </w:r>
      <w:r>
        <w:t xml:space="preserve">: Il numero indicato qui è il valore di CM del padrone del famiglio, articolato in fasce.</w:t>
      </w:r>
    </w:p>
    <w:p>
      <w:pPr>
        <w:pStyle w:val="BodyText"/>
      </w:pPr>
      <w:r>
        <w:rPr>
          <w:b/>
        </w:rPr>
        <w:t xml:space="preserve">Modificatore armatura</w:t>
      </w:r>
      <w:r>
        <w:t xml:space="preserve">: Il numero indicato qui è in aggiunta al Bonus di Armatura Naturale esistente del famiglio.</w:t>
      </w:r>
    </w:p>
    <w:p>
      <w:pPr>
        <w:pStyle w:val="BodyText"/>
      </w:pPr>
      <w:r>
        <w:rPr>
          <w:b/>
        </w:rPr>
        <w:t xml:space="preserve">Intelletto</w:t>
      </w:r>
      <w:r>
        <w:t xml:space="preserve">: Il punteggio di Intelletto del famiglio. Si tiene questo valore o quello del famiglio a seconda di quale sia più alto.</w:t>
      </w:r>
    </w:p>
    <w:p>
      <w:pPr>
        <w:pStyle w:val="BodyText"/>
      </w:pPr>
      <w:r>
        <w:rPr>
          <w:b/>
        </w:rPr>
        <w:t xml:space="preserve">Speciale</w:t>
      </w:r>
      <w:r>
        <w:t xml:space="preserve">: Le capacità speciali acquisite dal famiglio (e/o dal padrone).</w:t>
      </w:r>
    </w:p>
    <w:p>
      <w:pPr>
        <w:pStyle w:val="BodyText"/>
      </w:pPr>
      <w:r>
        <w:rPr>
          <w:b/>
        </w:rPr>
        <w:t xml:space="preserve">Allerta</w:t>
      </w:r>
      <w:r>
        <w:t xml:space="preserve">: Quando il famiglio è a portata di braccio dal padrone, questi guadagna +1 alle prove di Consapevolezza</w:t>
      </w:r>
    </w:p>
    <w:p>
      <w:pPr>
        <w:pStyle w:val="BodyText"/>
      </w:pPr>
      <w:r>
        <w:rPr>
          <w:b/>
        </w:rPr>
        <w:t xml:space="preserve">Condividere Essenze</w:t>
      </w:r>
      <w:r>
        <w:t xml:space="preserve">: A propria discrezione, il padrone può lanciare qualsiasi Essenza che abbia effetto su di "sé" sul suo famiglio (come una Essenza a contatto), al posto di se stesso.</w:t>
      </w:r>
    </w:p>
    <w:p>
      <w:pPr>
        <w:pStyle w:val="BodyText"/>
      </w:pPr>
      <w:r>
        <w:t xml:space="preserve">Il padrone può lanciare sul suo famiglio Essenze anche se queste normalmente non hanno effetto su creature del tipo del famiglio (creature magiche).</w:t>
      </w:r>
    </w:p>
    <w:p>
      <w:pPr>
        <w:pStyle w:val="BodyText"/>
      </w:pPr>
      <w:r>
        <w:rPr>
          <w:b/>
        </w:rPr>
        <w:t xml:space="preserve">Eludere Migliorato</w:t>
      </w:r>
      <w:r>
        <w:t xml:space="preserve">: Se il famiglio è soggetto a un attacco che normalmente permette un Tiro Salvezza su Riflessi per dimezzare i danni, il famiglio non subisce danni se supera il Tiro Salvezza e solo la metà dei danni se fallisce il Tiro Salvezza.</w:t>
      </w:r>
    </w:p>
    <w:p>
      <w:pPr>
        <w:pStyle w:val="BodyText"/>
      </w:pPr>
      <w:r>
        <w:rPr>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
        </w:rPr>
        <w:t xml:space="preserve">Trasmettere Essenze a Contatto</w:t>
      </w:r>
      <w:r>
        <w:t xml:space="preserve">: Se il padrone ha Competenza Magica 3 o superiore, il famiglio può trasmettere Essenza a contatto per lui. Se il padrone e il famiglio sono in contatto quando il padrone lancia un’Essenza a contatto, egli può designare il suo famiglio come "colui che consegna l’Essenza" (se a tocco).</w:t>
      </w:r>
    </w:p>
    <w:p>
      <w:pPr>
        <w:pStyle w:val="BodyText"/>
      </w:pPr>
      <w:r>
        <w:t xml:space="preserve">Il famiglio può allora trasmettere l’Essenza a contatto proprio come il padrone. E’ necessario che l’attacco del famiglio sia nello stesso round, ma successivamente come azione, del lancio dell’Essenza.</w:t>
      </w:r>
    </w:p>
    <w:p>
      <w:pPr>
        <w:pStyle w:val="BodyText"/>
      </w:pPr>
      <w:r>
        <w:rPr>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w:t>
      </w:r>
    </w:p>
    <w:p>
      <w:pPr>
        <w:pStyle w:val="BodyText"/>
      </w:pPr>
      <w:r>
        <w:rPr>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dalla Intelligenza delle creature con cui il famiglio comunica.</w:t>
      </w:r>
    </w:p>
    <w:p>
      <w:pPr>
        <w:pStyle w:val="BodyText"/>
      </w:pPr>
      <w:r>
        <w:rPr>
          <w:b/>
        </w:rPr>
        <w:t xml:space="preserve">Vedere attraverso Famiglio</w:t>
      </w:r>
      <w:r>
        <w:t xml:space="preserve">: Se il padrone ha Competenza Magica 9 o superiore, può vedere attraverso il famiglio. Attivare questa abilità costa 1 azione immediata. Il potere puo’ essere usato entro 30 metri.</w:t>
      </w:r>
    </w:p>
    <w:bookmarkEnd w:id="244"/>
    <w:bookmarkStart w:id="317" w:name="la-magia"/>
    <w:p>
      <w:pPr>
        <w:pStyle w:val="Heading1"/>
      </w:pPr>
      <w:r>
        <w:t xml:space="preserve">La Magia</w:t>
      </w:r>
    </w:p>
    <w:p>
      <w:pPr>
        <w:pStyle w:val="FirstParagraph"/>
      </w:pPr>
      <w:bookmarkStart w:id="245" w:name="la-magia"/>
      <w:r>
        <w:t xml:space="preserve">[la-magia]</w:t>
      </w:r>
      <w:bookmarkEnd w:id="245"/>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Si intende incantatore o mago qualsiasi usufruitore di Essenze a qualsiasi titolo ed uso.</w:t>
      </w:r>
    </w:p>
    <w:p>
      <w:pPr>
        <w:pStyle w:val="BodyText"/>
      </w:pPr>
      <w:r>
        <w:t xml:space="preserve">La Magia ci circonda ed è accessibile, ma non tutti sanno dominarla e chi non la sa dominare ne viene dominato.</w:t>
      </w:r>
    </w:p>
    <w:p>
      <w:pPr>
        <w:pStyle w:val="BodyText"/>
      </w:pPr>
      <w:r>
        <w:t xml:space="preserve">Sono considerazioni false, ma difficilmente contraddicibili al popolino.</w:t>
      </w:r>
    </w:p>
    <w:p>
      <w:pPr>
        <w:pStyle w:val="BodyText"/>
      </w:pPr>
      <w:r>
        <w:t xml:space="preserve">Tra una levatrice che segue Atherim, un cavaliere di Sumkjr ed un negromante di Sixiser o una spia di Shayalia ci sono notevoli differenze di pensiero, comportamento ed azione.</w:t>
      </w:r>
    </w:p>
    <w:p>
      <w:pPr>
        <w:pStyle w:val="BodyText"/>
      </w:pPr>
      <w:r>
        <w:t xml:space="preserve">Non sempre chi si dice di essere fedele ad un Patrono lo è o peggio lo è di qualcun’ altro.</w:t>
      </w:r>
    </w:p>
    <w:p>
      <w:pPr>
        <w:pStyle w:val="BodyText"/>
      </w:pPr>
      <w:r>
        <w:t xml:space="preserve">Bisogna sempre prestare attenzione ad un Devoto, i suoi comportamenti seguono interessi non sempre lineari od ovvi.</w:t>
      </w:r>
    </w:p>
    <w:p>
      <w:pPr>
        <w:pStyle w:val="BodyText"/>
      </w:pPr>
      <w:r>
        <w:t xml:space="preserve">Solo essendo un Devoto si hanno i bonus concessi dal Patrono.</w:t>
      </w:r>
    </w:p>
    <w:p>
      <w:pPr>
        <w:pStyle w:val="BodyText"/>
      </w:pPr>
      <w:r>
        <w:t xml:space="preserve">Le essenze scelte possono essere solo quelle offerte dal Patrono prescelto.</w:t>
      </w:r>
    </w:p>
    <w:p>
      <w:pPr>
        <w:pStyle w:val="BodyText"/>
      </w:pPr>
      <w:r>
        <w:t xml:space="preserve">Se hai scelto di essere un Devoto, quindi hai almeno 3 tratti in comune, dovrà scegliere le Essenze del suo Patrono con le limitazioni e vantaggi indicati.</w:t>
      </w:r>
    </w:p>
    <w:p>
      <w:pPr>
        <w:pStyle w:val="BodyText"/>
      </w:pPr>
      <w:r>
        <w:t xml:space="preserve">Se hai scelto di essere un Seguace allora hai almeno 2 tratti in comune, puoi scegliere tutte le Essenze che preferisci e non hai ne svantaggi ne vantaggi.</w:t>
      </w:r>
    </w:p>
    <w:bookmarkStart w:id="247" w:name="competenza-magica-ed-essenza"/>
    <w:p>
      <w:pPr>
        <w:pStyle w:val="Heading2"/>
      </w:pPr>
      <w:r>
        <w:t xml:space="preserve">Competenza Magica ed Essenza</w:t>
      </w:r>
    </w:p>
    <w:p>
      <w:pPr>
        <w:pStyle w:val="FirstParagraph"/>
      </w:pPr>
      <w:bookmarkStart w:id="246" w:name="competenza-magica-ed-essenza"/>
      <w:r>
        <w:t xml:space="preserve">[competenza-magica-ed-essenza]</w:t>
      </w:r>
      <w:bookmarkEnd w:id="246"/>
    </w:p>
    <w:p>
      <w:pPr>
        <w:pStyle w:val="BodyText"/>
      </w:pPr>
      <w:r>
        <w:t xml:space="preserve">Ogni qual volta il personaggio attribuisce un punto alla Competenza Magica può decidere se aggiungere due Essenze a quelle da lui conosciute, oppure attribuire un +1 ai check di magia ad una Essenza già conosciuta (bonus di specializzazione).</w:t>
      </w:r>
    </w:p>
    <w:p>
      <w:pPr>
        <w:pStyle w:val="BodyText"/>
      </w:pPr>
      <w:r>
        <w:t xml:space="preserve">Quando deve fare una prova magia su una Essenza appresa ma non come specialista tirerà 3d6 + punteggio di Competenza Magica + caratteristica collegata + vari ed eventuali.</w:t>
      </w:r>
    </w:p>
    <w:p>
      <w:pPr>
        <w:pStyle w:val="BodyText"/>
      </w:pPr>
      <w:r>
        <w:t xml:space="preserve">Quando deve fare una prova magia su una Essenza in cui ha dedicato una competenza aggiuntiva tirerà 3d6 + Competenza Magica + Bonus di specializzazione + caratteristica collegata + vari ed eventuali.</w:t>
      </w:r>
    </w:p>
    <w:p>
      <w:pPr>
        <w:pStyle w:val="BodyText"/>
      </w:pPr>
      <w:r>
        <w:rPr>
          <w:b/>
        </w:rPr>
        <w:t xml:space="preserve">Es. Un incantatore di 6 livello ha un punteggio di 6 in Competenza Magica</w:t>
      </w:r>
      <w:r>
        <w:t xml:space="preserve"> </w:t>
      </w:r>
      <w:r>
        <w:t xml:space="preserve">ed ha attribuito i suoi punti in questa maniera</w:t>
      </w:r>
    </w:p>
    <w:p>
      <w:pPr>
        <w:pStyle w:val="BodyText"/>
      </w:pPr>
      <w:r>
        <w:t xml:space="preserve">Essenza Alterare (non ha assegnato punti aggiuntivi, ha preso solo l’Essenza)</w:t>
      </w:r>
    </w:p>
    <w:p>
      <w:pPr>
        <w:pStyle w:val="BodyText"/>
      </w:pPr>
      <w:r>
        <w:t xml:space="preserve">Essenza Attacco +1 +1 +1</w:t>
      </w:r>
    </w:p>
    <w:p>
      <w:pPr>
        <w:pStyle w:val="BodyText"/>
      </w:pPr>
      <w:r>
        <w:t xml:space="preserve">Essenza Rivelazione</w:t>
      </w:r>
    </w:p>
    <w:p>
      <w:pPr>
        <w:pStyle w:val="BodyText"/>
      </w:pPr>
      <w:r>
        <w:t xml:space="preserve">Essenza Cura +1</w:t>
      </w:r>
    </w:p>
    <w:p>
      <w:pPr>
        <w:pStyle w:val="BodyText"/>
      </w:pPr>
      <w:r>
        <w:t xml:space="preserve">Se deve usare una Essenza di Alterare o Rivelazione potrà fare una prova di CM a +6 (più caratteristica collegata), se deve fare una prova magia su Attacco il suo punteggio di CM è 6+1+1+1 (più la caratteristica collegata), mentre su Cura ha 6+1 (più la caratteristica collegata).</w:t>
      </w:r>
    </w:p>
    <w:p>
      <w:pPr>
        <w:pStyle w:val="BodyText"/>
      </w:pPr>
      <w:r>
        <w:t xml:space="preserve">Questo bonus di specializzazione si somma anche nelle prove di Concentrazione che riguardino questa essenza.</w:t>
      </w:r>
    </w:p>
    <w:p>
      <w:pPr>
        <w:pStyle w:val="BodyText"/>
      </w:pPr>
      <w:r>
        <w:rPr>
          <w:b/>
        </w:rPr>
        <w:t xml:space="preserve">Un incantatore di 8 livello invece ha diviso 4 punti di Competenza</w:t>
      </w:r>
      <w:r>
        <w:rPr>
          <w:b/>
        </w:rPr>
        <w:t xml:space="preserve"> </w:t>
      </w:r>
      <w:r>
        <w:rPr>
          <w:b/>
        </w:rPr>
        <w:t xml:space="preserve">Magica in questa maniera</w:t>
      </w:r>
      <w:r>
        <w:t xml:space="preserve">:</w:t>
      </w:r>
    </w:p>
    <w:p>
      <w:pPr>
        <w:pStyle w:val="BodyText"/>
      </w:pPr>
      <w:r>
        <w:t xml:space="preserve">Essenza Cura +1</w:t>
      </w:r>
    </w:p>
    <w:p>
      <w:pPr>
        <w:pStyle w:val="BodyText"/>
      </w:pPr>
      <w:r>
        <w:t xml:space="preserve">Essenza Creazione</w:t>
      </w:r>
    </w:p>
    <w:p>
      <w:pPr>
        <w:pStyle w:val="BodyText"/>
      </w:pPr>
      <w:r>
        <w:t xml:space="preserve">Essenza Protezione</w:t>
      </w:r>
    </w:p>
    <w:p>
      <w:pPr>
        <w:pStyle w:val="BodyText"/>
      </w:pPr>
      <w:r>
        <w:t xml:space="preserve">Essenza Difesa +1</w:t>
      </w:r>
    </w:p>
    <w:p>
      <w:pPr>
        <w:pStyle w:val="BodyText"/>
      </w:pPr>
      <w:r>
        <w:t xml:space="preserve">L’Essenza di Creazione e Protezione userà un CM a +4, per la Cura e Difesa a +5 e caratteristica collegata.</w:t>
      </w:r>
    </w:p>
    <w:p>
      <w:pPr>
        <w:pStyle w:val="BodyText"/>
      </w:pPr>
      <w:r>
        <w:rPr>
          <w:b/>
        </w:rPr>
        <w:t xml:space="preserve">Il punteggio di specializzazione che una Essenza può avere deve essere inferiore o pari a metà del valore di Competenza Magica</w:t>
      </w:r>
      <w:r>
        <w:t xml:space="preserve">. Es. se hai CM a 4 il bonus di specializzazione massimo ad una singola Essenza può essere +2</w:t>
      </w:r>
    </w:p>
    <w:bookmarkEnd w:id="247"/>
    <w:bookmarkStart w:id="249" w:name="le-regole-delle-essenze"/>
    <w:p>
      <w:pPr>
        <w:pStyle w:val="Heading2"/>
      </w:pPr>
      <w:r>
        <w:t xml:space="preserve">Le regole delle Essenze</w:t>
      </w:r>
    </w:p>
    <w:p>
      <w:pPr>
        <w:pStyle w:val="FirstParagraph"/>
      </w:pPr>
      <w:bookmarkStart w:id="248" w:name="le-regole-delle-essenze"/>
      <w:r>
        <w:t xml:space="preserve">[le-regole-delle-essenze]</w:t>
      </w:r>
      <w:bookmarkEnd w:id="248"/>
    </w:p>
    <w:p>
      <w:pPr>
        <w:pStyle w:val="BodyText"/>
      </w:pPr>
      <w:r>
        <w:t xml:space="preserve">Ci sono dei punti fermi, delle regole che sovrintendono la magia e queste sono:</w:t>
      </w:r>
    </w:p>
    <w:p>
      <w:pPr>
        <w:numPr>
          <w:ilvl w:val="0"/>
          <w:numId w:val="1031"/>
        </w:numPr>
      </w:pPr>
      <w:r>
        <w:t xml:space="preserve">Non è permesso riportare in vita i morti. Solo un Patrono può restituire l’anima ad un corpo.</w:t>
      </w:r>
    </w:p>
    <w:p>
      <w:pPr>
        <w:numPr>
          <w:ilvl w:val="0"/>
          <w:numId w:val="1031"/>
        </w:numPr>
      </w:pPr>
      <w:r>
        <w:t xml:space="preserve">Non è permesso creare vita</w:t>
      </w:r>
    </w:p>
    <w:p>
      <w:pPr>
        <w:numPr>
          <w:ilvl w:val="0"/>
          <w:numId w:val="1031"/>
        </w:numPr>
      </w:pPr>
      <w:r>
        <w:t xml:space="preserve">Declama la tua magia o non funzionerà</w:t>
      </w:r>
    </w:p>
    <w:bookmarkEnd w:id="249"/>
    <w:bookmarkStart w:id="251" w:name="creature-ed-elementi"/>
    <w:p>
      <w:pPr>
        <w:pStyle w:val="Heading2"/>
      </w:pPr>
      <w:r>
        <w:t xml:space="preserve">Creature ed Elementi</w:t>
      </w:r>
    </w:p>
    <w:p>
      <w:pPr>
        <w:pStyle w:val="FirstParagraph"/>
      </w:pPr>
      <w:bookmarkStart w:id="250" w:name="creature-ed-elementi"/>
      <w:r>
        <w:t xml:space="preserve">[creature-ed-elementi]</w:t>
      </w:r>
      <w:bookmarkEnd w:id="250"/>
    </w:p>
    <w:p>
      <w:pPr>
        <w:pStyle w:val="BodyText"/>
      </w:pPr>
      <w:r>
        <w:t xml:space="preserve">Ogni Essenza che si va a formulare ha un ambito di applicazione che riguarda</w:t>
      </w:r>
      <w:r>
        <w:t xml:space="preserve"> </w:t>
      </w:r>
      <w:r>
        <w:rPr>
          <w:b/>
        </w:rPr>
        <w:t xml:space="preserve">Creature</w:t>
      </w:r>
      <w:r>
        <w:t xml:space="preserve"> </w:t>
      </w:r>
      <w:r>
        <w:t xml:space="preserve">(a loro volta divise in</w:t>
      </w:r>
      <w:r>
        <w:t xml:space="preserve"> </w:t>
      </w:r>
      <w:r>
        <w:rPr>
          <w:b/>
        </w:rPr>
        <w:t xml:space="preserve">Creature Naturali</w:t>
      </w:r>
      <w:r>
        <w:t xml:space="preserve">,</w:t>
      </w:r>
      <w:r>
        <w:t xml:space="preserve"> </w:t>
      </w:r>
      <w:r>
        <w:rPr>
          <w:b/>
        </w:rPr>
        <w:t xml:space="preserve">Creature Magiche</w:t>
      </w:r>
      <w:r>
        <w:t xml:space="preserve">),</w:t>
      </w:r>
      <w:r>
        <w:t xml:space="preserve"> </w:t>
      </w:r>
      <w:r>
        <w:rPr>
          <w:b/>
        </w:rPr>
        <w:t xml:space="preserve">Elementi</w:t>
      </w:r>
      <w:r>
        <w:t xml:space="preserve">,</w:t>
      </w:r>
      <w:r>
        <w:t xml:space="preserve"> </w:t>
      </w:r>
      <w:r>
        <w:rPr>
          <w:b/>
        </w:rPr>
        <w:t xml:space="preserve">Energia, Concetto o Virtu’</w:t>
      </w:r>
      <w:r>
        <w:t xml:space="preserve">.</w:t>
      </w:r>
    </w:p>
    <w:p>
      <w:pPr>
        <w:pStyle w:val="BodyText"/>
      </w:pPr>
      <w:r>
        <w:t xml:space="preserve">Le</w:t>
      </w:r>
      <w:r>
        <w:t xml:space="preserve"> </w:t>
      </w:r>
      <w:r>
        <w:rPr>
          <w:b/>
        </w:rPr>
        <w:t xml:space="preserve">Creature Naturali</w:t>
      </w:r>
      <w:r>
        <w:t xml:space="preserve"> </w:t>
      </w:r>
      <w:r>
        <w:t xml:space="preserve">sono Insetti, Rettili, Animali, Umanoidi, Piante, Creature acquatiche</w:t>
      </w:r>
    </w:p>
    <w:p>
      <w:pPr>
        <w:pStyle w:val="BodyText"/>
      </w:pPr>
      <w:r>
        <w:t xml:space="preserve">Le</w:t>
      </w:r>
      <w:r>
        <w:t xml:space="preserve"> </w:t>
      </w:r>
      <w:r>
        <w:rPr>
          <w:b/>
        </w:rPr>
        <w:t xml:space="preserve">Creature Magiche</w:t>
      </w:r>
      <w:r>
        <w:t xml:space="preserve"> </w:t>
      </w:r>
      <w:r>
        <w:t xml:space="preserve">sono: Demoni, Fate, Spiriti, Non morti, Automi, Aberrazioni (tutto ciò che non naturale o di Yeru) e Draghi.</w:t>
      </w:r>
    </w:p>
    <w:p>
      <w:pPr>
        <w:pStyle w:val="BodyText"/>
      </w:pPr>
      <w:r>
        <w:t xml:space="preserve">Se una Creatura Naturale ha poteri magici allora si considera anche come Creatura Magica.</w:t>
      </w:r>
    </w:p>
    <w:p>
      <w:pPr>
        <w:pStyle w:val="BodyText"/>
      </w:pPr>
      <w:r>
        <w:t xml:space="preserve">Gli</w:t>
      </w:r>
      <w:r>
        <w:t xml:space="preserve"> </w:t>
      </w:r>
      <w:r>
        <w:rPr>
          <w:b/>
        </w:rPr>
        <w:t xml:space="preserve">Elementi</w:t>
      </w:r>
      <w:r>
        <w:t xml:space="preserve"> </w:t>
      </w:r>
      <w:r>
        <w:t xml:space="preserve">sono: Acqua, Terra, Aria, Metallo, Legno, Ghiaccio, Nebbia</w:t>
      </w:r>
    </w:p>
    <w:p>
      <w:pPr>
        <w:pStyle w:val="BodyText"/>
      </w:pPr>
      <w:r>
        <w:t xml:space="preserve">I</w:t>
      </w:r>
      <w:r>
        <w:t xml:space="preserve"> </w:t>
      </w:r>
      <w:r>
        <w:rPr>
          <w:b/>
        </w:rPr>
        <w:t xml:space="preserve">Concetti</w:t>
      </w:r>
      <w:r>
        <w:t xml:space="preserve"> </w:t>
      </w:r>
      <w:r>
        <w:t xml:space="preserve">sono: Spazio, Tempo, Essenza</w:t>
      </w:r>
    </w:p>
    <w:p>
      <w:pPr>
        <w:pStyle w:val="BodyText"/>
      </w:pPr>
      <w:r>
        <w:rPr>
          <w:b/>
        </w:rPr>
        <w:t xml:space="preserve">Energia</w:t>
      </w:r>
      <w:r>
        <w:t xml:space="preserve"> </w:t>
      </w:r>
      <w:r>
        <w:t xml:space="preserve">comprende: Fuoco, Luce, Suono, Elettricità, Energia Positiva, Energia Negativa, Freddo, Vuoto.</w:t>
      </w:r>
    </w:p>
    <w:p>
      <w:pPr>
        <w:pStyle w:val="BodyText"/>
      </w:pPr>
      <w:r>
        <w:t xml:space="preserve">Le</w:t>
      </w:r>
      <w:r>
        <w:t xml:space="preserve"> </w:t>
      </w:r>
      <w:r>
        <w:rPr>
          <w:b/>
        </w:rPr>
        <w:t xml:space="preserve">Virtù</w:t>
      </w:r>
      <w:r>
        <w:t xml:space="preserve"> </w:t>
      </w:r>
      <w:r>
        <w:t xml:space="preserve">comprendono i Tratti</w:t>
      </w:r>
    </w:p>
    <w:p>
      <w:pPr>
        <w:pStyle w:val="BodyText"/>
      </w:pPr>
      <w:r>
        <w:rPr>
          <w:b/>
        </w:rPr>
        <w:t xml:space="preserve">Tabella Raggruppamenti Elementi e Creature</w:t>
      </w:r>
    </w:p>
    <w:p>
      <w:pPr>
        <w:pStyle w:val="BodyText"/>
      </w:pPr>
      <w:r>
        <w:t xml:space="preserve">L</w:t>
      </w:r>
      <w:r>
        <w:t xml:space="preserve">2.5cm</w:t>
      </w:r>
      <w:r>
        <w:t xml:space="preserve"> </w:t>
      </w:r>
      <w:r>
        <w:t xml:space="preserve">L</w:t>
      </w:r>
      <w:r>
        <w:t xml:space="preserve">2.5cm</w:t>
      </w:r>
      <w:r>
        <w:t xml:space="preserve"> </w:t>
      </w:r>
      <w:r>
        <w:t xml:space="preserve">L</w:t>
      </w:r>
      <w:r>
        <w:t xml:space="preserve">3.5cm</w:t>
      </w:r>
      <w:r>
        <w:t xml:space="preserve"> </w:t>
      </w:r>
      <w:r>
        <w:t xml:space="preserve">L</w:t>
      </w:r>
      <w:r>
        <w:t xml:space="preserve">2.3cm</w:t>
      </w:r>
      <w:r>
        <w:t xml:space="preserve"> </w:t>
      </w:r>
      <w:r>
        <w:t xml:space="preserve">L</w:t>
      </w:r>
      <w:r>
        <w:t xml:space="preserve">2.3cm</w:t>
      </w:r>
      <w:r>
        <w:t xml:space="preserve"> </w:t>
      </w:r>
      <w:r>
        <w:t xml:space="preserve">L</w:t>
      </w:r>
      <w:r>
        <w:t xml:space="preserve">2.3cm</w:t>
      </w:r>
      <w:r>
        <w:t xml:space="preserve"> </w:t>
      </w:r>
      <w:r>
        <w:t xml:space="preserve">&amp; &amp;</w:t>
      </w:r>
      <w:r>
        <w:t xml:space="preserve"> </w:t>
      </w:r>
      <w:r>
        <w:t xml:space="preserve">&amp; &amp;</w:t>
      </w:r>
      <w:r>
        <w:br/>
      </w:r>
      <w:r>
        <w:rPr>
          <w:i/>
        </w:rPr>
        <w:t xml:space="preserve">Naturali</w:t>
      </w:r>
      <w:r>
        <w:t xml:space="preserve">&amp;</w:t>
      </w:r>
      <w:r>
        <w:t xml:space="preserve"> </w:t>
      </w:r>
      <w:r>
        <w:rPr>
          <w:i/>
        </w:rPr>
        <w:t xml:space="preserve">Magiche</w:t>
      </w:r>
      <w:r>
        <w:br/>
      </w:r>
      <w:r>
        <w:br/>
      </w:r>
      <w:r>
        <w:t xml:space="preserve">Acquatiche &amp; Demone &amp; Fuoco &amp; Acqua &amp; Spazio &amp; Tratti</w:t>
      </w:r>
      <w:r>
        <w:br/>
      </w:r>
      <w:r>
        <w:t xml:space="preserve">Piante &amp; Fate &amp; Suono &amp; Aria &amp; Tempo &amp;</w:t>
      </w:r>
      <w:r>
        <w:t xml:space="preserve"> </w:t>
      </w:r>
      <w:r>
        <w:t xml:space="preserve">Rettili &amp; Spiriti &amp; Elettricità &amp; Terra &amp; Essenza &amp;</w:t>
      </w:r>
      <w:r>
        <w:t xml:space="preserve"> </w:t>
      </w:r>
      <w:r>
        <w:t xml:space="preserve">Umanoidi &amp; Non Morti &amp; Energia Positiva &amp; Legno &amp; &amp;</w:t>
      </w:r>
      <w:r>
        <w:t xml:space="preserve"> </w:t>
      </w:r>
      <w:r>
        <w:t xml:space="preserve">Animali &amp; Aberrazioni &amp; Energia Negativa &amp; Metallo &amp; &amp;</w:t>
      </w:r>
      <w:r>
        <w:t xml:space="preserve"> </w:t>
      </w:r>
      <w:r>
        <w:t xml:space="preserve">Insetti &amp; Draghi &amp; Luce &amp; Ghiaccio &amp; &amp;</w:t>
      </w:r>
      <w:r>
        <w:t xml:space="preserve"> </w:t>
      </w:r>
      <w:r>
        <w:t xml:space="preserve">&amp; Spiriti &amp; Vuoto &amp; Nebbia &amp; &amp;</w:t>
      </w:r>
      <w:r>
        <w:t xml:space="preserve"> </w:t>
      </w:r>
      <w:r>
        <w:t xml:space="preserve">&amp; &amp; Freddo &amp; &amp; &amp;</w:t>
      </w:r>
    </w:p>
    <w:p>
      <w:pPr>
        <w:pStyle w:val="BodyText"/>
      </w:pPr>
      <w:r>
        <w:t xml:space="preserve">Nelle specifiche delle Essenze troverete se queste lavorano su Elementi, Creature Naturali o Magiche, Energia, Concetti o Virtù o solo specifiche componenti di queste.</w:t>
      </w:r>
    </w:p>
    <w:p>
      <w:pPr>
        <w:pStyle w:val="BodyText"/>
      </w:pPr>
      <w:r>
        <w:t xml:space="preserve">Il danno causato da</w:t>
      </w:r>
      <w:r>
        <w:t xml:space="preserve"> </w:t>
      </w:r>
      <w:r>
        <w:rPr>
          <w:b/>
        </w:rPr>
        <w:t xml:space="preserve">Luce</w:t>
      </w:r>
      <w:r>
        <w:t xml:space="preserve"> </w:t>
      </w:r>
      <w:r>
        <w:t xml:space="preserve">e’ per meta’ da fuoco e per meta’ da energia positiva, ovvero una resistenza al fuoco od all’energia positiva si applica solo su meta’ del danno causato dall’attacco.</w:t>
      </w:r>
    </w:p>
    <w:p>
      <w:pPr>
        <w:pStyle w:val="BodyText"/>
      </w:pPr>
      <w:r>
        <w:t xml:space="preserve">Il danno causato da</w:t>
      </w:r>
      <w:r>
        <w:t xml:space="preserve"> </w:t>
      </w:r>
      <w:r>
        <w:rPr>
          <w:b/>
        </w:rPr>
        <w:t xml:space="preserve">Vuoto</w:t>
      </w:r>
      <w:r>
        <w:t xml:space="preserve"> </w:t>
      </w:r>
      <w:r>
        <w:t xml:space="preserve">e’ per meta’ da freddo e per meta’ da energia negativa, eventuali protezioni si applicano alle rispettive meta’ del danno.</w:t>
      </w:r>
    </w:p>
    <w:bookmarkEnd w:id="251"/>
    <w:bookmarkStart w:id="253" w:name="caratteristiche-base-delle-essenze"/>
    <w:p>
      <w:pPr>
        <w:pStyle w:val="Heading2"/>
      </w:pPr>
      <w:r>
        <w:t xml:space="preserve">Caratteristiche base delle Essenze</w:t>
      </w:r>
    </w:p>
    <w:p>
      <w:pPr>
        <w:pStyle w:val="FirstParagraph"/>
      </w:pPr>
      <w:bookmarkStart w:id="252" w:name="caratteristiche-base-delle-essenze"/>
      <w:r>
        <w:t xml:space="preserve">[caratteristiche-base-delle-essenze]</w:t>
      </w:r>
      <w:bookmarkEnd w:id="252"/>
    </w:p>
    <w:p>
      <w:pPr>
        <w:pStyle w:val="BodyText"/>
      </w:pPr>
      <w:r>
        <w:t xml:space="preserve">Ogni magia che si va a creare ha queste caratteristiche di base:</w:t>
      </w:r>
    </w:p>
    <w:p>
      <w:pPr>
        <w:pStyle w:val="BodyText"/>
      </w:pPr>
      <w:r>
        <w:rPr>
          <w:b/>
        </w:rPr>
        <w:t xml:space="preserve">Tempo di lancio</w:t>
      </w:r>
      <w:r>
        <w:t xml:space="preserve">: due Azioni</w:t>
      </w:r>
    </w:p>
    <w:p>
      <w:pPr>
        <w:pStyle w:val="BodyText"/>
      </w:pPr>
      <w:r>
        <w:rPr>
          <w:b/>
        </w:rPr>
        <w:t xml:space="preserve">Durata</w:t>
      </w:r>
      <w:r>
        <w:t xml:space="preserve">: istantanea</w:t>
      </w:r>
    </w:p>
    <w:p>
      <w:pPr>
        <w:pStyle w:val="BodyText"/>
      </w:pPr>
      <w:r>
        <w:rPr>
          <w:b/>
        </w:rPr>
        <w:t xml:space="preserve">Distanza</w:t>
      </w:r>
      <w:r>
        <w:t xml:space="preserve">: distanza di mischia (a tocco)</w:t>
      </w:r>
    </w:p>
    <w:p>
      <w:pPr>
        <w:pStyle w:val="BodyText"/>
      </w:pPr>
      <w:r>
        <w:rPr>
          <w:b/>
        </w:rPr>
        <w:t xml:space="preserve">Area di Effetto</w:t>
      </w:r>
      <w:r>
        <w:t xml:space="preserve">: 1 creatura</w:t>
      </w:r>
    </w:p>
    <w:p>
      <w:pPr>
        <w:pStyle w:val="BodyText"/>
      </w:pPr>
      <w:r>
        <w:rPr>
          <w:b/>
        </w:rPr>
        <w:t xml:space="preserve">Obiettivi</w:t>
      </w:r>
      <w:r>
        <w:t xml:space="preserve">: quando lanci una Essenza determina se l’obiettivo è una Creatura o Elemento oppure un punto nello spazio entro la distanza stabilita.</w:t>
      </w:r>
    </w:p>
    <w:p>
      <w:pPr>
        <w:pStyle w:val="BodyText"/>
      </w:pPr>
      <w:r>
        <w:rPr>
          <w:b/>
        </w:rPr>
        <w:t xml:space="preserve">Obiettivi Speciali</w:t>
      </w:r>
      <w:r>
        <w:t xml:space="preserve">: puoi anche lanciare una Essenza su un oggetto e la prima creatura che toccherà l’oggetto diventerà l’obiettivo della magia. La durata rimane limitata ad un minuto ed a costo 3.</w:t>
      </w:r>
    </w:p>
    <w:p>
      <w:pPr>
        <w:pStyle w:val="BodyText"/>
      </w:pPr>
      <w:r>
        <w:rPr>
          <w:b/>
        </w:rPr>
        <w:t xml:space="preserve">Potenziamenti</w:t>
      </w:r>
      <w:r>
        <w:t xml:space="preserve">: l’incantatore decide di potenziare una Essenza come preferisce, aumentando la difficoltà di esecuzione della stessa. Consultare l’elenco per i dettagli</w:t>
      </w:r>
    </w:p>
    <w:p>
      <w:pPr>
        <w:pStyle w:val="BodyText"/>
      </w:pPr>
      <w:r>
        <w:rPr>
          <w:b/>
        </w:rPr>
        <w:t xml:space="preserve">Sommando le varie caratteristiche di base della magia si determina la difficoltà totale da superare con una prova su CM + Punteggio Caratteristica correlata all’Essenza + Bonus.</w:t>
      </w:r>
    </w:p>
    <w:p>
      <w:pPr>
        <w:pStyle w:val="BodyText"/>
      </w:pPr>
      <w:r>
        <w:rPr>
          <w:b/>
        </w:rPr>
        <w:t xml:space="preserve">Solo in caso di superamento si riesce a lanciare la magia e si verifica che livello di potere di potere si è raggiunto (una volta sottratta la difficolta’)</w:t>
      </w:r>
    </w:p>
    <w:p>
      <w:pPr>
        <w:pStyle w:val="BodyText"/>
      </w:pPr>
      <w:r>
        <w:t xml:space="preserve">Di base una formulazione magica sara’: applico l’Essenza X alla/e Creatura o Elemento Z o area che si trova Y distante.</w:t>
      </w:r>
    </w:p>
    <w:bookmarkEnd w:id="253"/>
    <w:bookmarkStart w:id="254" w:name="tiro-per-colpire-ed-essenze"/>
    <w:p>
      <w:pPr>
        <w:pStyle w:val="Heading2"/>
      </w:pPr>
      <w:r>
        <w:t xml:space="preserve">Tiro per Colpire ed Essenze</w:t>
      </w:r>
    </w:p>
    <w:p>
      <w:pPr>
        <w:pStyle w:val="FirstParagraph"/>
      </w:pPr>
      <w:r>
        <w:t xml:space="preserve">Quando la l’Area di Effetto e’ una creatura ovvero la magia deve colpire una sola creatura e’ necessario un Tiro per Colpire.</w:t>
      </w:r>
      <w:r>
        <w:t xml:space="preserve"> </w:t>
      </w:r>
      <w:r>
        <w:t xml:space="preserve">Questo Tiro per Colpire e’ contro la Difesa a Tocco sia che l’Essenza venga consegnata tramite Tocco (ovvero la distanza e’ mischia. TC su Potenza) oppure se la Distanza e’ oltre alla mischia (TC su Agilita’).</w:t>
      </w:r>
    </w:p>
    <w:p>
      <w:pPr>
        <w:pStyle w:val="BodyText"/>
      </w:pPr>
      <w:r>
        <w:t xml:space="preserve">Se il TC va a segno allora la creatura fara’ il Tiro Salvezza del caso.</w:t>
      </w:r>
      <w:r>
        <w:t xml:space="preserve"> </w:t>
      </w:r>
      <w:r>
        <w:t xml:space="preserve">Quando l’Area di Effetto e’ data da piu’ singoli soggetti (selezionati) devo fare un TC per ogni avversario.</w:t>
      </w:r>
    </w:p>
    <w:p>
      <w:pPr>
        <w:pStyle w:val="BodyText"/>
      </w:pPr>
      <w:r>
        <w:t xml:space="preserve">Quando l’Area di Effetto e’ ad area non e’ necessario effettuare un TC se non per difficili e specificate aree, ovvero si mira in una area ben circoscritta.</w:t>
      </w:r>
    </w:p>
    <w:bookmarkEnd w:id="254"/>
    <w:bookmarkStart w:id="256" w:name="recitare-lessenza"/>
    <w:p>
      <w:pPr>
        <w:pStyle w:val="Heading2"/>
      </w:pPr>
      <w:r>
        <w:t xml:space="preserve">Recitare l’Essenza</w:t>
      </w:r>
    </w:p>
    <w:p>
      <w:pPr>
        <w:pStyle w:val="FirstParagraph"/>
      </w:pPr>
      <w:bookmarkStart w:id="255" w:name="recitare-lessenza"/>
      <w:r>
        <w:t xml:space="preserve">[recitare-lessenza]</w:t>
      </w:r>
      <w:bookmarkEnd w:id="255"/>
    </w:p>
    <w:p>
      <w:pPr>
        <w:pStyle w:val="BodyText"/>
      </w:pPr>
      <w:r>
        <w:t xml:space="preserve">Può sembrare sciocco o inutile ma se un giocatore non recita la sua Essenza questa non funzionerà.</w:t>
      </w:r>
    </w:p>
    <w:p>
      <w:pPr>
        <w:pStyle w:val="BodyText"/>
      </w:pPr>
      <w:r>
        <w:t xml:space="preserve">In TUS la magia è libera e freeform basata sul Verbo-Nome, ovvero non ci sono liste di incantesimi, ogni giocatore si inventa gli effetti che vuole, prendendo ispirazione (e limiti) dalle linee guida della Essenza.</w:t>
      </w:r>
    </w:p>
    <w:p>
      <w:pPr>
        <w:pStyle w:val="BodyText"/>
      </w:pPr>
      <w:r>
        <w:t xml:space="preserve">Il giocatore declamera la sua Essenza dichiarando che Essenza e a cosa la applica e formulera’ la magia "Crea - Fuoco. Possa questa piana ardere come il Deserto di Fiamma di Daruk-Yum" ed in base alla prova effettuata vedrà se va a fuoco veramente oppure è poco più di una candela.</w:t>
      </w:r>
    </w:p>
    <w:p>
      <w:pPr>
        <w:pStyle w:val="BodyText"/>
      </w:pPr>
      <w:r>
        <w:t xml:space="preserve">Il giocatore come visto sopra, e dettagliato successivamente, stabilisce il Verbo (l’Essenza) e il nome (su cosa applicarla) e poi sarà la prova di magia a stabilire quanto viene influenzato (l’effetto, ovvero il Livello di Potere) l’obiettivo.</w:t>
      </w:r>
    </w:p>
    <w:p>
      <w:pPr>
        <w:pStyle w:val="BodyText"/>
      </w:pPr>
      <w:r>
        <w:t xml:space="preserve">Il Narratore deve preoccuparsi di fare declamare sempre l’Essenza, questo perché aiuta a comprendere cosa si vuole ottenere dall’Essenza, cosa che i fattori numerici (distanza, obiettivo, durata... ) non descrivono accuratamente.</w:t>
      </w:r>
    </w:p>
    <w:bookmarkEnd w:id="256"/>
    <w:bookmarkStart w:id="260" w:name="X5fd420806545697e743533e531c7c9c42413683"/>
    <w:p>
      <w:pPr>
        <w:pStyle w:val="Heading2"/>
      </w:pPr>
      <w:r>
        <w:t xml:space="preserve">Potenziamenti delle Caratteristiche dell’Essenza</w:t>
      </w:r>
    </w:p>
    <w:p>
      <w:pPr>
        <w:pStyle w:val="FirstParagraph"/>
      </w:pPr>
      <w:bookmarkStart w:id="257" w:name="X5fd420806545697e743533e531c7c9c42413683"/>
      <w:r>
        <w:t xml:space="preserve">[potenziamenti-delle-caratteristiche-dellessenza]</w:t>
      </w:r>
      <w:bookmarkEnd w:id="257"/>
    </w:p>
    <w:p>
      <w:pPr>
        <w:pStyle w:val="BodyText"/>
      </w:pPr>
      <w:r>
        <w:t xml:space="preserve">I potenziamenti definiscono e migliorano la magia che si va a lanciare; questi possono riguardare Distanza, Area di effetto, Contingenza, Selezione, Durata.</w:t>
      </w:r>
    </w:p>
    <w:p>
      <w:pPr>
        <w:pStyle w:val="BodyText"/>
      </w:pPr>
      <w:r>
        <w:t xml:space="preserve">La tabella va usata per determinare per ogni singolo fattore (Durata, Distanza, Obiettivo - Area di Effetto) e si sommano le relative Difficolta’ trovate.</w:t>
      </w:r>
      <w:r>
        <w:t xml:space="preserve"> </w:t>
      </w:r>
      <w:r>
        <w:t xml:space="preserve">A questo valore si sottrae l’eventuale riduzione dato dal Tempo di Lancio</w:t>
      </w:r>
    </w:p>
    <w:p>
      <w:pPr>
        <w:pStyle w:val="BodyText"/>
      </w:pPr>
      <w:r>
        <w:t xml:space="preserve">|L</w:t>
      </w:r>
      <w:r>
        <w:t xml:space="preserve">1.7cm</w:t>
      </w:r>
      <w:r>
        <w:t xml:space="preserve"> </w:t>
      </w:r>
      <w:r>
        <w:t xml:space="preserve">|k</w:t>
      </w:r>
      <w:r>
        <w:t xml:space="preserve">2.7cm</w:t>
      </w:r>
      <w:r>
        <w:t xml:space="preserve"> </w:t>
      </w:r>
      <w:r>
        <w:t xml:space="preserve">|k</w:t>
      </w:r>
      <w:r>
        <w:t xml:space="preserve">2.7cm</w:t>
      </w:r>
      <w:r>
        <w:t xml:space="preserve">| k</w:t>
      </w:r>
      <w:r>
        <w:t xml:space="preserve">3cm</w:t>
      </w:r>
      <w:r>
        <w:t xml:space="preserve"> </w:t>
      </w:r>
      <w:r>
        <w:t xml:space="preserve">|L</w:t>
      </w:r>
      <w:r>
        <w:t xml:space="preserve">3.5cm</w:t>
      </w:r>
      <w:r>
        <w:t xml:space="preserve"> </w:t>
      </w:r>
      <w:r>
        <w:t xml:space="preserve">|k</w:t>
      </w:r>
      <w:r>
        <w:t xml:space="preserve">2.5cm</w:t>
      </w:r>
      <w:r>
        <w:t xml:space="preserve">|</w:t>
      </w:r>
      <w:r>
        <w:t xml:space="preserve"> </w:t>
      </w:r>
      <w:r>
        <w:rPr>
          <w:b/>
        </w:rPr>
        <w:t xml:space="preserve">Difficoltà</w:t>
      </w:r>
      <w:r>
        <w:t xml:space="preserve"> </w:t>
      </w:r>
      <w:r>
        <w:t xml:space="preserve">&amp;</w:t>
      </w:r>
      <w:r>
        <w:rPr>
          <w:b/>
        </w:rPr>
        <w:t xml:space="preserve">Durata</w:t>
      </w:r>
      <w:r>
        <w:t xml:space="preserve"> </w:t>
      </w:r>
      <w:r>
        <w:t xml:space="preserve">&amp;</w:t>
      </w:r>
      <w:r>
        <w:rPr>
          <w:b/>
        </w:rPr>
        <w:t xml:space="preserve">Distanza</w:t>
      </w:r>
      <w:r>
        <w:t xml:space="preserve"> </w:t>
      </w:r>
      <w:r>
        <w:t xml:space="preserve">&amp;</w:t>
      </w:r>
      <w:r>
        <w:rPr>
          <w:b/>
        </w:rPr>
        <w:t xml:space="preserve">Obiettivo - Area di Effetto</w:t>
      </w:r>
      <w:r>
        <w:t xml:space="preserve"> </w:t>
      </w:r>
      <w:r>
        <w:t xml:space="preserve">&amp;</w:t>
      </w:r>
      <w:r>
        <w:rPr>
          <w:b/>
        </w:rPr>
        <w:t xml:space="preserve">Tempo di Lancio (riduzione)</w:t>
      </w:r>
      <w:r>
        <w:br/>
      </w:r>
      <w:r>
        <w:t xml:space="preserve">&amp; Istantanea &amp; Tocco &amp; Se Stesso &amp; 2 Azioni</w:t>
      </w:r>
      <w:r>
        <w:br/>
      </w:r>
      <w:r>
        <w:t xml:space="preserve">+1 &amp; Concentrazione - 1r*CM &amp; 3 metri &amp; 1 obiettivo &amp; 1 round</w:t>
      </w:r>
      <w:r>
        <w:br/>
      </w:r>
      <w:r>
        <w:t xml:space="preserve">+2 &amp; 1 minuto &amp; entro 10 metri&amp;2 obiettivo - 3m/r &amp; 3 round</w:t>
      </w:r>
      <w:r>
        <w:br/>
      </w:r>
      <w:r>
        <w:t xml:space="preserve">+3 &amp; 10 minuti &amp; entro 50 metri&amp; 3 obiettivi - 3m/r &amp; 5 round</w:t>
      </w:r>
      <w:r>
        <w:br/>
      </w:r>
      <w:r>
        <w:t xml:space="preserve">+4 &amp; 20 minuti &amp; entro 100 metri&amp;4 obiettivi - 6m/r&amp;1 minuto</w:t>
      </w:r>
      <w:r>
        <w:br/>
      </w:r>
      <w:r>
        <w:t xml:space="preserve">+5&amp;30 minuti&amp;entro 250 metri&amp;5 obiettivi - 6 m/r&amp;5 minuti</w:t>
      </w:r>
      <w:r>
        <w:br/>
      </w:r>
      <w:r>
        <w:t xml:space="preserve">+6&amp;45 minuti&amp;&amp;6 target - 8 m/r&amp;1 turno (10 minuti)</w:t>
      </w:r>
      <w:r>
        <w:br/>
      </w:r>
      <w:r>
        <w:t xml:space="preserve">+7&amp;1 ora&amp;entro 500 metri&amp;7 obiettivi - 8m/r&amp;1 ora</w:t>
      </w:r>
      <w:r>
        <w:br/>
      </w:r>
      <w:r>
        <w:t xml:space="preserve">+8&amp;4 ore&amp;entro 700 metri&amp;8 obiettivi - 10m/r&amp;3 ore</w:t>
      </w:r>
      <w:r>
        <w:br/>
      </w:r>
      <w:r>
        <w:t xml:space="preserve">+9&amp;6 ore&amp;entro 1000 metri&amp;9 obiettivi - 10m/r&amp;6 ore</w:t>
      </w:r>
      <w:r>
        <w:br/>
      </w:r>
      <w:r>
        <w:t xml:space="preserve">+11&amp;12 ore&amp;entro 3 km&amp;11 obiettivi - 12m/r&amp;1 giorno</w:t>
      </w:r>
      <w:r>
        <w:br/>
      </w:r>
      <w:r>
        <w:t xml:space="preserve">+13&amp;1 giorno&amp;entro 5 km&amp;-&amp;1 settimana</w:t>
      </w:r>
      <w:r>
        <w:br/>
      </w:r>
      <w:r>
        <w:t xml:space="preserve">+16&amp;1 settimana&amp;entro 10 Km&amp;13 obiettivi - 14m/r&amp;1 mese</w:t>
      </w:r>
      <w:r>
        <w:br/>
      </w:r>
      <w:r>
        <w:t xml:space="preserve">+20&amp;2 settimane&amp;entro 50 Km&amp;20 obiettivi - 22 m/r&amp;-</w:t>
      </w:r>
      <w:r>
        <w:br/>
      </w:r>
      <w:r>
        <w:t xml:space="preserve">+25&amp;1 mese&amp;entro 100 Km&amp;una piccola citta’&amp;-</w:t>
      </w:r>
      <w:r>
        <w:br/>
      </w:r>
      <w:r>
        <w:t xml:space="preserve">+30&amp;6 mesi&amp;entro 250 Km&amp;una grande citta’&amp;-</w:t>
      </w:r>
      <w:r>
        <w:br/>
      </w:r>
      <w:r>
        <w:t xml:space="preserve">+40&amp;1 anno&amp;entro 500 Km&amp;un continente&amp;-</w:t>
      </w:r>
      <w:r>
        <w:br/>
      </w:r>
      <w:r>
        <w:t xml:space="preserve">+60&amp;permanente&amp;il pianeta&amp;il pianeta&amp;-</w:t>
      </w:r>
      <w:r>
        <w:br/>
      </w:r>
    </w:p>
    <w:p>
      <w:pPr>
        <w:pStyle w:val="BodyText"/>
      </w:pPr>
      <w:r>
        <w:rPr>
          <w:b/>
        </w:rPr>
        <w:t xml:space="preserve">Durata</w:t>
      </w:r>
      <w:r>
        <w:t xml:space="preserve"> </w:t>
      </w:r>
      <w:r>
        <w:t xml:space="preserve">: per Durata di una Essenza si intende sia quanto dura l’effetto sia quanto lo si può trattenere sia la possibilita’ di attivarlo a posteriori prima che debba manifestarsi. Un incantatore può trattenere un numero di round pari al suo valore in Competenza Magica + Intelletto.</w:t>
      </w:r>
    </w:p>
    <w:p>
      <w:pPr>
        <w:pStyle w:val="BodyText"/>
      </w:pPr>
      <w:r>
        <w:t xml:space="preserve">L’Essenza di Cura e Attacco hanno sempre durata Istantanea ovvero producono gli effetti e cessano di essere attivi e possono essere attivati (contingenza) o manifestati (concentrazione) in base alla Durata.</w:t>
      </w:r>
    </w:p>
    <w:p>
      <w:pPr>
        <w:pStyle w:val="BodyText"/>
      </w:pPr>
      <w:r>
        <w:t xml:space="preserve">La Distruzione di materia è sempre permanente come durata ed istantanea come effetto ed ha costo di +8.</w:t>
      </w:r>
    </w:p>
    <w:p>
      <w:pPr>
        <w:pStyle w:val="BodyText"/>
      </w:pPr>
      <w:r>
        <w:t xml:space="preserve">In caso di contingenza ovvero di lancio posticipato di una Essenza a seguito di un evento scatenante concordato, la difficolta’ della Durata e’ pari alla meta’ della difficolta’ data della Durata stessa.</w:t>
      </w:r>
    </w:p>
    <w:p>
      <w:pPr>
        <w:pStyle w:val="BodyText"/>
      </w:pPr>
      <w:r>
        <w:t xml:space="preserve">Es. se voglio che una Cura mi si scateni entro il giorno (24 ore) appena scendo sotto i 10 PF la difficolta’ aumenta di 7 (13/2).</w:t>
      </w:r>
    </w:p>
    <w:p>
      <w:pPr>
        <w:pStyle w:val="BodyText"/>
      </w:pPr>
      <w:r>
        <w:rPr>
          <w:b/>
        </w:rPr>
        <w:t xml:space="preserve">Distanza</w:t>
      </w:r>
      <w:r>
        <w:t xml:space="preserve"> </w:t>
      </w:r>
      <w:r>
        <w:t xml:space="preserve">: Per Distanza si intende a che misura si deve manifestare l’Essenze.</w:t>
      </w:r>
      <w:r>
        <w:t xml:space="preserve"> </w:t>
      </w:r>
      <w:r>
        <w:t xml:space="preserve">Qualsiasi distanza oltre se stessi o tocco, quindi in mischia, aumenta la difficolta’.</w:t>
      </w:r>
    </w:p>
    <w:p>
      <w:pPr>
        <w:pStyle w:val="BodyText"/>
      </w:pPr>
      <w:r>
        <w:rPr>
          <w:b/>
        </w:rPr>
        <w:t xml:space="preserve">Obiettivo - Area di Effetto</w:t>
      </w:r>
      <w:r>
        <w:t xml:space="preserve"> </w:t>
      </w:r>
      <w:r>
        <w:t xml:space="preserve">: 1 soggetto (+1): per ogni soggetto influenzato. Se il l’obiettivo e’ di taglia superiore alla media la difficoltà diventà +2 per obiettivo.</w:t>
      </w:r>
    </w:p>
    <w:p>
      <w:pPr>
        <w:pStyle w:val="BodyText"/>
      </w:pPr>
      <w:r>
        <w:t xml:space="preserve">I soggetti influenzati dalla medesima essenza devono essere entro 3 metri dal primo obiettivo oppure è necessario operare tramite un area di effetto circolare (es in 3 metri di raggio.)</w:t>
      </w:r>
    </w:p>
    <w:p>
      <w:pPr>
        <w:pStyle w:val="BodyText"/>
      </w:pPr>
      <w:r>
        <w:t xml:space="preserve">Ogni +2 l’Area di Effetto aumenta di 3 metri.</w:t>
      </w:r>
    </w:p>
    <w:p>
      <w:pPr>
        <w:pStyle w:val="BodyText"/>
      </w:pPr>
      <w:r>
        <w:t xml:space="preserve">In caso di Essenze che agiscono su oggetti o creature misurate con i "cubi base" l’Area di Effetto e’ sempre singolo Target (difficoltà 1).</w:t>
      </w:r>
    </w:p>
    <w:p>
      <w:pPr>
        <w:pStyle w:val="BodyText"/>
      </w:pPr>
      <w:r>
        <w:rPr>
          <w:b/>
        </w:rPr>
        <w:t xml:space="preserve">Deselezione</w:t>
      </w:r>
      <w:r>
        <w:t xml:space="preserve"> </w:t>
      </w:r>
      <w:r>
        <w:t xml:space="preserve">(+1): con questo potenziamento escludi una creatura od oggetto dall’area di effetto. Ogni +1 toglie una persona dagli effetti della magia (se Area di Effetto a Raggio).</w:t>
      </w:r>
    </w:p>
    <w:p>
      <w:pPr>
        <w:pStyle w:val="BodyText"/>
      </w:pPr>
      <w:r>
        <w:t xml:space="preserve">Es. voglio tirare una Fuoco Palla toroidale attorno a me. Pago +2 per i tre metri di raggio e +1 di Deselezione (mi escludo dall’esplosione).</w:t>
      </w:r>
    </w:p>
    <w:p>
      <w:pPr>
        <w:pStyle w:val="BodyText"/>
      </w:pPr>
      <w:r>
        <w:t xml:space="preserve">Es. voglio tirare una Fuoco Palla ai miei nemici intorno a me. Pago +4 (perché scelgo 4 soggetti) nella Area di Effetto e su ognuno di loro "cadrà" una Fuoco Palla di che interesserà solo loro singolarmente. I soggetti influenzati devono essere tutti nell’Area di Effetto. In questo caso l’area di effetto e’ sempre singola per obiettivo.</w:t>
      </w:r>
    </w:p>
    <w:p>
      <w:pPr>
        <w:pStyle w:val="BodyText"/>
      </w:pPr>
      <w:r>
        <w:rPr>
          <w:b/>
        </w:rPr>
        <w:t xml:space="preserve">Tempo di Lancio</w:t>
      </w:r>
      <w:r>
        <w:t xml:space="preserve"> </w:t>
      </w:r>
      <w:r>
        <w:t xml:space="preserve">Aumentando significativamente il tempo di lancio si puo’ diminuire la difficolta’ totale.</w:t>
      </w:r>
      <w:r>
        <w:t xml:space="preserve"> </w:t>
      </w:r>
      <w:r>
        <w:t xml:space="preserve">Il valore di difficoltà ottenuto aumentando il tempo di lancio si somma alla prova di CM fatta.</w:t>
      </w:r>
    </w:p>
    <w:bookmarkStart w:id="259" w:name="aree-di-effetto-diverse"/>
    <w:p>
      <w:pPr>
        <w:pStyle w:val="Heading3"/>
      </w:pPr>
      <w:r>
        <w:t xml:space="preserve">Aree di effetto diverse</w:t>
      </w:r>
    </w:p>
    <w:p>
      <w:pPr>
        <w:pStyle w:val="FirstParagraph"/>
      </w:pPr>
      <w:bookmarkStart w:id="258" w:name="aree-di-effetto-diverse"/>
      <w:r>
        <w:t xml:space="preserve">[aree-di-effetto-diverse]</w:t>
      </w:r>
      <w:bookmarkEnd w:id="258"/>
    </w:p>
    <w:p>
      <w:pPr>
        <w:pStyle w:val="BodyText"/>
      </w:pPr>
      <w:r>
        <w:rPr>
          <w:b/>
        </w:rPr>
        <w:t xml:space="preserve">L’Area di Effetto può essere non solo sferica, ma anche una linea od un cono.</w:t>
      </w:r>
    </w:p>
    <w:p>
      <w:pPr>
        <w:pStyle w:val="BodyText"/>
      </w:pPr>
      <w:r>
        <w:t xml:space="preserve">L’usufruitore di magia potrà restringere l’area di effetto, fino ad essere uno spicchio (il cono) della circonferenza iniziale oppure una linea.</w:t>
      </w:r>
    </w:p>
    <w:p>
      <w:pPr>
        <w:pStyle w:val="BodyText"/>
      </w:pPr>
      <w:r>
        <w:t xml:space="preserve">La lunghezza dell’effetto in linea e’ pari al doppio dell’Area di Effetto. Quindi un Essenza di Attacco con Area di Effetto 12m/r diventa una linea larga un metro (fisso) con lunghezza dal punto di origine (Distanza) di 24 metri.</w:t>
      </w:r>
    </w:p>
    <w:p>
      <w:pPr>
        <w:pStyle w:val="BodyText"/>
      </w:pPr>
      <w:r>
        <w:t xml:space="preserve">In caso di effetto a cono il punto di origine e’ sempre il mago a la distanza raggiunta e’ quella pari all’Area di Effetto mentre la parte finale e’ pari alla meta’ dell’Area di Effetto.</w:t>
      </w:r>
    </w:p>
    <w:p>
      <w:pPr>
        <w:pStyle w:val="BodyText"/>
      </w:pPr>
      <w:r>
        <w:t xml:space="preserve">Es. Tramite l’Essenza di Creazione voglio creare uno sbuffo di vento a forma di cono.</w:t>
      </w:r>
      <w:r>
        <w:t xml:space="preserve"> </w:t>
      </w:r>
      <w:r>
        <w:t xml:space="preserve">Con un Area di Effetto di 10m/r (Difficolta’ 9) posso creare un cono che parte dalla mia mano e lungo 10 metri con una parte finale larga 5 metri.</w:t>
      </w:r>
    </w:p>
    <w:p>
      <w:pPr>
        <w:pStyle w:val="BodyText"/>
      </w:pPr>
      <w:r>
        <w:t xml:space="preserve">Tenete a disposizione dei segnalini per "disegnare" l’area di effetto.</w:t>
      </w:r>
    </w:p>
    <w:bookmarkEnd w:id="259"/>
    <w:bookmarkEnd w:id="260"/>
    <w:bookmarkStart w:id="262" w:name="influenzati-da-più-essenze"/>
    <w:p>
      <w:pPr>
        <w:pStyle w:val="Heading2"/>
      </w:pPr>
      <w:r>
        <w:t xml:space="preserve">Influenzati da più Essenze</w:t>
      </w:r>
    </w:p>
    <w:p>
      <w:pPr>
        <w:pStyle w:val="FirstParagraph"/>
      </w:pPr>
      <w:bookmarkStart w:id="261" w:name="influenzati-da-piu-essenze"/>
      <w:r>
        <w:t xml:space="preserve">[influenzati-da-piu-essenze]</w:t>
      </w:r>
      <w:bookmarkEnd w:id="261"/>
    </w:p>
    <w:p>
      <w:pPr>
        <w:pStyle w:val="BodyText"/>
      </w:pPr>
      <w:r>
        <w:t xml:space="preserve">Quando un personaggio è influenzato da</w:t>
      </w:r>
      <w:r>
        <w:t xml:space="preserve"> </w:t>
      </w:r>
      <w:r>
        <w:rPr>
          <w:b/>
        </w:rPr>
        <w:t xml:space="preserve">due o più effetti temporanei creati da Essenze</w:t>
      </w:r>
      <w:r>
        <w:t xml:space="preserve"> </w:t>
      </w:r>
      <w:r>
        <w:t xml:space="preserve">che danno lo stesso tipo di bonus, malus o danno (protezione verso fuoco, bonus alla Difesa o TS... , multiple palle di acido), si tiene conto solo di quella dal livello di potere maggiore.</w:t>
      </w:r>
    </w:p>
    <w:bookmarkEnd w:id="262"/>
    <w:bookmarkStart w:id="264" w:name="scegliere-leffetto-dellessenza"/>
    <w:p>
      <w:pPr>
        <w:pStyle w:val="Heading2"/>
      </w:pPr>
      <w:r>
        <w:t xml:space="preserve">Scegliere l’effetto dell’Essenza</w:t>
      </w:r>
    </w:p>
    <w:p>
      <w:pPr>
        <w:pStyle w:val="FirstParagraph"/>
      </w:pPr>
      <w:bookmarkStart w:id="263" w:name="scegliere-leffetto-dellessenza"/>
      <w:r>
        <w:t xml:space="preserve">[scegliere-leffetto-dellessenza]</w:t>
      </w:r>
      <w:bookmarkEnd w:id="263"/>
    </w:p>
    <w:p>
      <w:pPr>
        <w:pStyle w:val="BodyText"/>
      </w:pPr>
      <w:r>
        <w:t xml:space="preserve">Nella descrizione delle Essenze quando trovate per un livello di potere elencati più possibilità, dovete sceglierne uno solo.</w:t>
      </w:r>
    </w:p>
    <w:p>
      <w:pPr>
        <w:pStyle w:val="BodyText"/>
      </w:pPr>
      <w:r>
        <w:t xml:space="preserve">Esempio:</w:t>
      </w:r>
    </w:p>
    <w:p>
      <w:pPr>
        <w:pStyle w:val="BodyText"/>
      </w:pPr>
      <w:r>
        <w:t xml:space="preserve">L</w:t>
      </w:r>
      <w:r>
        <w:t xml:space="preserve">3cm</w:t>
      </w:r>
      <w:r>
        <w:t xml:space="preserve"> </w:t>
      </w:r>
      <w:r>
        <w:t xml:space="preserve">L</w:t>
      </w:r>
      <w:r>
        <w:t xml:space="preserve">13cm</w:t>
      </w:r>
      <w:r>
        <w:t xml:space="preserve"> </w:t>
      </w:r>
      <w:r>
        <w:t xml:space="preserve">&lt;11 &amp; - Rimuovi la condizione abbagliato</w:t>
      </w:r>
      <w:r>
        <w:t xml:space="preserve"> </w:t>
      </w:r>
      <w:r>
        <w:t xml:space="preserve">&amp; - Curi 1d6 pf</w:t>
      </w:r>
    </w:p>
    <w:bookmarkEnd w:id="264"/>
    <w:bookmarkStart w:id="271" w:name="altre-regole"/>
    <w:p>
      <w:pPr>
        <w:pStyle w:val="Heading2"/>
      </w:pPr>
      <w:r>
        <w:t xml:space="preserve">Altre regole</w:t>
      </w:r>
    </w:p>
    <w:bookmarkStart w:id="265" w:name="attacco-con-essenze-non-di-attacco"/>
    <w:p>
      <w:pPr>
        <w:pStyle w:val="Heading3"/>
      </w:pPr>
      <w:r>
        <w:t xml:space="preserve">Attacco con Essenze non di Attacco</w:t>
      </w:r>
    </w:p>
    <w:p>
      <w:pPr>
        <w:pStyle w:val="FirstParagraph"/>
      </w:pPr>
      <w:r>
        <w:t xml:space="preserve">Alcune Essenze implicano un danno anche se non sono Essenze di Attacco, come riportato negli esempi per Alterazione, ma concettualmente valido anche per altre Essenze</w:t>
      </w:r>
    </w:p>
    <w:p>
      <w:pPr>
        <w:pStyle w:val="BodyText"/>
      </w:pPr>
      <w:r>
        <w:t xml:space="preserve">Se l’incantatore acquisisce la capacità di un attacco (solitamente magico e non naturale) tramite una Trasformazione od una Alterazione, ma anche Creazione (vedi pioggia di fuoco..) potrà usare questi poteri dal round successivo facendo un danno di due categoria di Livello Potere immediatamente inferiore a quello ottenuto se fosse stato nella Essenza Attacco, se questo è di forma magica.</w:t>
      </w:r>
    </w:p>
    <w:p>
      <w:pPr>
        <w:pStyle w:val="BodyText"/>
      </w:pPr>
      <w:r>
        <w:t xml:space="preserve">Es. Creo un Muro di Fuoco, la magia ha successo e creo un muro con LP 25 (4 cubi base). Il danno per chi’ attraversa o ci e’ in contatto e’ di 5d6, come se fosse una Essenza di Attacco a LP 19.</w:t>
      </w:r>
    </w:p>
    <w:p>
      <w:pPr>
        <w:pStyle w:val="BodyText"/>
      </w:pPr>
      <w:r>
        <w:t xml:space="preserve">Si deve considerare che la manifestazione dell’Essenza si completi e sia usabile dal round successivo. La manifestazione fara’ effetto il round successivo nella sequenza di iniziativa pari a quella del round precedente.</w:t>
      </w:r>
    </w:p>
    <w:p>
      <w:pPr>
        <w:pStyle w:val="BodyText"/>
      </w:pPr>
      <w:r>
        <w:t xml:space="preserve">Se acquisisce una forma di attacco naturale potrà comunque usare l’attacco dal round successivo con un danno coerente alla forma di attacco acquisito (morso, artiglio..).</w:t>
      </w:r>
    </w:p>
    <w:bookmarkEnd w:id="265"/>
    <w:bookmarkStart w:id="266" w:name="usare-due-essenze"/>
    <w:p>
      <w:pPr>
        <w:pStyle w:val="Heading3"/>
      </w:pPr>
      <w:r>
        <w:t xml:space="preserve">Usare due Essenze</w:t>
      </w:r>
    </w:p>
    <w:p>
      <w:pPr>
        <w:pStyle w:val="FirstParagraph"/>
      </w:pPr>
      <w:r>
        <w:t xml:space="preserve">Ci sono situazioni in cui diviene necessario usare due Essenze, in questo caso il tempo di lancio aumenta in modo significativo.</w:t>
      </w:r>
    </w:p>
    <w:p>
      <w:pPr>
        <w:pStyle w:val="BodyText"/>
      </w:pPr>
      <w:r>
        <w:t xml:space="preserve">Partendo dal presupposto che si devono conteggiare le difficoltà base (distanza, target, durata..) per ogni Essenza usata si deve fare un solo check di competenza magica con la difficoltà più alta. Il tempo di lancio aumenta di 2 round.</w:t>
      </w:r>
    </w:p>
    <w:p>
      <w:pPr>
        <w:pStyle w:val="BodyText"/>
      </w:pPr>
      <w:r>
        <w:t xml:space="preserve">Se quindi lanciare una magia di norma costa due Azioni, lanciare due Essenze porta il tempo di lancio a 3 round. Il Lancio di tre Essenze viene terminato alla fine dei 5 round. Il livello di potere raggiunto sarà il medesimo (essendo unica la difficoltà, quella maggiore) per tutte le magie accodate.</w:t>
      </w:r>
    </w:p>
    <w:bookmarkEnd w:id="266"/>
    <w:bookmarkStart w:id="268" w:name="alterare-le-essenze"/>
    <w:p>
      <w:pPr>
        <w:pStyle w:val="Heading3"/>
      </w:pPr>
      <w:r>
        <w:t xml:space="preserve">Alterare le Essenze</w:t>
      </w:r>
    </w:p>
    <w:p>
      <w:pPr>
        <w:pStyle w:val="FirstParagraph"/>
      </w:pPr>
      <w:bookmarkStart w:id="267" w:name="alterare-le-essenze"/>
      <w:r>
        <w:t xml:space="preserve">[alterare-le-essenze]</w:t>
      </w:r>
      <w:bookmarkEnd w:id="267"/>
    </w:p>
    <w:p>
      <w:pPr>
        <w:pStyle w:val="BodyText"/>
      </w:pPr>
      <w:r>
        <w:t xml:space="preserve">Il mago può modificare a piacimento la difficoltà della magia che va a formulare tramite le proprie energie vitali.</w:t>
      </w:r>
    </w:p>
    <w:p>
      <w:pPr>
        <w:numPr>
          <w:ilvl w:val="0"/>
          <w:numId w:val="1032"/>
        </w:numPr>
      </w:pPr>
      <w:r>
        <w:rPr>
          <w:b/>
        </w:rPr>
        <w:t xml:space="preserve">Magia efficace</w:t>
      </w:r>
      <w:r>
        <w:t xml:space="preserve"> </w:t>
      </w:r>
      <w:r>
        <w:t xml:space="preserve">Magia efficace: sacrificando PF puo’ aumentare la difficolta’ a resistere alla magia</w:t>
      </w:r>
    </w:p>
    <w:p>
      <w:pPr>
        <w:numPr>
          <w:ilvl w:val="1"/>
          <w:numId w:val="1033"/>
        </w:numPr>
      </w:pPr>
      <w:r>
        <w:t xml:space="preserve">Sacrificando 4 punti ferita la difficolta’ del Tiro Salvezza aumenta di 1</w:t>
      </w:r>
    </w:p>
    <w:p>
      <w:pPr>
        <w:numPr>
          <w:ilvl w:val="1"/>
          <w:numId w:val="1033"/>
        </w:numPr>
      </w:pPr>
      <w:r>
        <w:t xml:space="preserve">Sacrificando 8 punti ferita la difficolta’ del TS aumenta di 2</w:t>
      </w:r>
    </w:p>
    <w:p>
      <w:pPr>
        <w:numPr>
          <w:ilvl w:val="1"/>
          <w:numId w:val="1033"/>
        </w:numPr>
      </w:pPr>
      <w:r>
        <w:t xml:space="preserve">Sacrificando 16 punti ferita la difficolta’ del TS aumenta di 3</w:t>
      </w:r>
    </w:p>
    <w:p>
      <w:pPr>
        <w:numPr>
          <w:ilvl w:val="0"/>
          <w:numId w:val="1034"/>
        </w:numPr>
      </w:pPr>
      <w:r>
        <w:rPr>
          <w:b/>
        </w:rPr>
        <w:t xml:space="preserve">Magia eterea</w:t>
      </w:r>
      <w:r>
        <w:t xml:space="preserve">: aumentando di 2 la difficoltà di lancio (ovvero tolgo 2 al risultato della prova di competenza magica) le proprie magie hanno pieno effetto su creature eteree o incorporee</w:t>
      </w:r>
    </w:p>
    <w:p>
      <w:pPr>
        <w:numPr>
          <w:ilvl w:val="0"/>
          <w:numId w:val="1035"/>
        </w:numPr>
      </w:pPr>
      <w:r>
        <w:rPr>
          <w:b/>
        </w:rPr>
        <w:t xml:space="preserve">Magia pietosa</w:t>
      </w:r>
      <w:r>
        <w:t xml:space="preserve">: aumentando di 3 la difficoltà di lancio (ovvero tolgo 3 al risultato della prova di competenza magica) le magie infliggono danni temporanei. Le magie che infliggono danni di un tipo particolare (come da fuoco) infliggono danni temporanei dello stesso tipo.</w:t>
      </w:r>
    </w:p>
    <w:bookmarkEnd w:id="268"/>
    <w:bookmarkStart w:id="269" w:name="Xc50d848bf4017ee805538b8152c3042d649e434"/>
    <w:p>
      <w:pPr>
        <w:pStyle w:val="Heading3"/>
      </w:pPr>
      <w:r>
        <w:t xml:space="preserve">Esecuzione di Essenze in maniera collaborativa</w:t>
      </w:r>
    </w:p>
    <w:p>
      <w:pPr>
        <w:pStyle w:val="FirstParagraph"/>
      </w:pPr>
      <w:r>
        <w:t xml:space="preserve">Nel caso in cui si voglia usare un Essenza con una difficoltà totale non raggiungibile è possibile, sotto certi limiti, fare in modo che un gruppo di incantatori riesca nell’impresa.</w:t>
      </w:r>
    </w:p>
    <w:p>
      <w:pPr>
        <w:pStyle w:val="BodyText"/>
      </w:pPr>
      <w:r>
        <w:t xml:space="preserve">Si divide la difficoltà totale (DC) della Essenza da lanciare tra i vari incantatori (non più di 7 incantatori possono partecipare) ed ogni incantatore deve superare una prova pari al doppio della difficoltà ottenuta.</w:t>
      </w:r>
    </w:p>
    <w:p>
      <w:pPr>
        <w:pStyle w:val="BodyText"/>
      </w:pPr>
      <w:r>
        <w:t xml:space="preserve">Il tempo di lancio è di 1 round per ogni incantatore impegnato nella formulazione.</w:t>
      </w:r>
    </w:p>
    <w:p>
      <w:pPr>
        <w:pStyle w:val="BodyText"/>
      </w:pPr>
      <w:r>
        <w:t xml:space="preserve">Es. 5 incantatori vogliono lanciare una Protezione estesa e duratura, per un a difficoltà totale minima 32. In questa situazione ogni incantatore deve fare una prova di CM (32/5)x2= 14, ovvero ogni incantatore deve superare una prova di CM a difficoltà 14. Se anche un solo incantatore sbaglia la prova al termine del lancio dell’Essenza, dopo 5 round, questa fallirà e l’Essenza non sarà lanciata.</w:t>
      </w:r>
    </w:p>
    <w:bookmarkEnd w:id="269"/>
    <w:bookmarkStart w:id="270" w:name="tentare-essenza-con-impedimenti"/>
    <w:p>
      <w:pPr>
        <w:pStyle w:val="Heading3"/>
      </w:pPr>
      <w:r>
        <w:t xml:space="preserve">Tentare Essenza con impedimenti</w:t>
      </w:r>
    </w:p>
    <w:p>
      <w:pPr>
        <w:pStyle w:val="FirstParagraph"/>
      </w:pPr>
      <w:r>
        <w:t xml:space="preserve">se mani e bocca sono bloccati l’incantatore non può formulare Essenze. Per usare una Essenza è necessario avere entrambe le mani e la bocca liberi.</w:t>
      </w:r>
    </w:p>
    <w:p>
      <w:pPr>
        <w:pStyle w:val="BodyText"/>
      </w:pPr>
      <w:r>
        <w:t xml:space="preserve">Aumentando di 5 la difficoltà puoi non usare le mani, se aumenta di 10 la difficoltà puoi non usare la bocca. Quindi se l’incantatore è legato ed imbavagliato può lanciare una Essenza con la sola forza del pensiero con una difficoltà aumentata di 15, ovvero la difficoltà base aumenta di 15.</w:t>
      </w:r>
    </w:p>
    <w:p>
      <w:pPr>
        <w:pStyle w:val="BodyText"/>
      </w:pPr>
      <w:r>
        <w:t xml:space="preserve">Una Essenza lanciata con impedimenti se non supera 11 come valore non ottiene l’effetto minimo dell’essenza (e si considera comunque formulata).</w:t>
      </w:r>
    </w:p>
    <w:bookmarkEnd w:id="270"/>
    <w:bookmarkEnd w:id="271"/>
    <w:bookmarkStart w:id="278" w:name="riuscire-e-fallire-nella-prova-di-magia"/>
    <w:p>
      <w:pPr>
        <w:pStyle w:val="Heading2"/>
      </w:pPr>
      <w:r>
        <w:t xml:space="preserve">Riuscire e Fallire nella prova di Magia</w:t>
      </w:r>
    </w:p>
    <w:p>
      <w:pPr>
        <w:pStyle w:val="FirstParagraph"/>
      </w:pPr>
      <w:bookmarkStart w:id="272" w:name="riuscire-e-fallire-nella-prova-di-magia"/>
      <w:r>
        <w:t xml:space="preserve">[riuscire-e-fallire-nella-prova-di-magia]</w:t>
      </w:r>
      <w:bookmarkEnd w:id="272"/>
    </w:p>
    <w:p>
      <w:pPr>
        <w:pStyle w:val="BodyText"/>
      </w:pPr>
      <w:r>
        <w:t xml:space="preserve">Per capire se si riesce nella Magia si deve innanzitutto superare, con una prova di Competenza Magica (3d6 + CM + Punteggio Caratteristica correlata all’Essenza + Bonus) il valore dato dalla somma ottenuta da Tempo di Lancio, Durata, Distanza, Area di Effetto/Obiettivi ai relativi valori scelti.</w:t>
      </w:r>
    </w:p>
    <w:p>
      <w:pPr>
        <w:pStyle w:val="BodyText"/>
      </w:pPr>
      <w:r>
        <w:t xml:space="preserve">Si sottrae al valore ottenuto nella prova di Competenza Magica la somma delle difficoltà base (Tempo di Lancio, Durata, Distanza, Area di Effetto/Obiettivi, Potenziamenti...) e si controlla il risultato nella colonna Livello di Potere dell’Essenza usata per verificarne l’effetto ottenuto.</w:t>
      </w:r>
    </w:p>
    <w:p>
      <w:pPr>
        <w:pStyle w:val="BodyText"/>
      </w:pPr>
      <w:r>
        <w:t xml:space="preserve">Nella tabella delle Essenza il primo livello di potere è indicato come "&lt; xx", ovvero se si riesce a superare la difficoltà impostata dai fattori base ed il valore eccedente è inferiore a xx, si usa quel effetto.</w:t>
      </w:r>
    </w:p>
    <w:p>
      <w:pPr>
        <w:pStyle w:val="BodyText"/>
      </w:pPr>
      <w:r>
        <w:t xml:space="preserve">Se non si riesce a superare la difficoltà base l’Essenza non avrà effetto e manifestazione e sara’ contata tra le Essenze usate nel giorno.</w:t>
      </w:r>
    </w:p>
    <w:p>
      <w:pPr>
        <w:pStyle w:val="BodyText"/>
      </w:pPr>
      <w:r>
        <w:t xml:space="preserve">In sintesi l’incantatore deve superare, con il suo check su Competenza Magica, la difficoltà data dai parametri base (Area di Effetto, Distanza, Durata, impedimenti..) se supera questo valore ha di sicuro ottenuto il valore minimo di effetto, controllando di quanto ha superato il valore capira’ il livello di potere ottenuto.</w:t>
      </w:r>
    </w:p>
    <w:p>
      <w:pPr>
        <w:pStyle w:val="BodyText"/>
      </w:pPr>
      <w:r>
        <w:t xml:space="preserve">Il sistema privilegia un uso accorto e ragionato delle Essenze, il giocatore e’ spinto a calcolare ed usare sempre il minimo sufficiente di Area di Effetto, Durata, Distanza proprio per ottenere il massimo effetto (piu’ sono alti i fattori di base piu’ e’ probabile che il livello di potere ottenuto sia basso)</w:t>
      </w:r>
      <w:r>
        <w:t xml:space="preserve"> </w:t>
      </w:r>
      <w:r>
        <w:t xml:space="preserve">Tentare una cura planetaria puo’ essere divertente, ma e’ solo uno spreco di Essenza, a meno di non essere un Patrono o quasi.</w:t>
      </w:r>
    </w:p>
    <w:p>
      <w:pPr>
        <w:pStyle w:val="BodyText"/>
      </w:pPr>
      <w:r>
        <w:rPr>
          <w:b/>
        </w:rPr>
        <w:t xml:space="preserve">Un incantatore può sempre scegliere un Livello di potere inferiore rispetto a quello ottenuto.</w:t>
      </w:r>
    </w:p>
    <w:p>
      <w:pPr>
        <w:pStyle w:val="BodyText"/>
      </w:pPr>
      <w:r>
        <w:t xml:space="preserve">Ad esempio voglio shockare con l’elettricità un avversario:</w:t>
      </w:r>
    </w:p>
    <w:p>
      <w:pPr>
        <w:pStyle w:val="BodyText"/>
      </w:pPr>
      <w:r>
        <w:t xml:space="preserve">Distanza: nasce dal palmo della mano, ovvero ha come distanza massima mischia (tocco), difficoltà +0</w:t>
      </w:r>
    </w:p>
    <w:p>
      <w:pPr>
        <w:pStyle w:val="BodyText"/>
      </w:pPr>
      <w:r>
        <w:t xml:space="preserve">Area di Effetto: un solo obiettivo, difficoltà +1 (non e’ 0 un quanto la magia agisce non su me stesso)</w:t>
      </w:r>
    </w:p>
    <w:p>
      <w:pPr>
        <w:pStyle w:val="BodyText"/>
      </w:pPr>
      <w:r>
        <w:t xml:space="preserve">Durata: 0, istantanea, difficolta’+0</w:t>
      </w:r>
    </w:p>
    <w:p>
      <w:pPr>
        <w:pStyle w:val="BodyText"/>
      </w:pPr>
      <w:r>
        <w:t xml:space="preserve">La difficoltà base è quindi 1, Se con la prova di magia ottengo 8 (o comunque 1 o piu’) avrò il minimo effetto, ovvero uno shock da 1d6 di danno.</w:t>
      </w:r>
    </w:p>
    <w:p>
      <w:pPr>
        <w:pStyle w:val="BodyText"/>
      </w:pPr>
      <w:r>
        <w:rPr>
          <w:b/>
        </w:rPr>
        <w:t xml:space="preserve">Un incantatore può formulare nel giorno un numero di Essenze pari a (CM/2)+3.</w:t>
      </w:r>
    </w:p>
    <w:p>
      <w:pPr>
        <w:pStyle w:val="BodyText"/>
      </w:pPr>
      <w:r>
        <w:rPr>
          <w:b/>
        </w:rPr>
        <w:t xml:space="preserve">Se nel lancio di una Essenza ottiene almeno un critico (esplosione di magia) non si computa questa Essenza per il numero di Essenze lanciabili al giorno.</w:t>
      </w:r>
    </w:p>
    <w:p>
      <w:pPr>
        <w:pStyle w:val="BodyText"/>
      </w:pPr>
      <w:r>
        <w:t xml:space="preserve">Come si evince nessun incantatore ha il perfetto controllo delle Essenze dato che non può controllarne a pieno la forza.</w:t>
      </w:r>
    </w:p>
    <w:p>
      <w:pPr>
        <w:pStyle w:val="BodyText"/>
      </w:pPr>
      <w:r>
        <w:t xml:space="preserve">Portare un armatura senza le dovute competenze ed Abilità rende più difficile la prova di Competenza Magia. Vedere il capitolo armature per le penalità relative.</w:t>
      </w:r>
    </w:p>
    <w:bookmarkStart w:id="273" w:name="resistenza-alla-magia"/>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alle Essenze, che lo voglia o meno.</w:t>
      </w:r>
    </w:p>
    <w:p>
      <w:pPr>
        <w:pStyle w:val="BodyText"/>
      </w:pPr>
      <w:r>
        <w:t xml:space="preserve">Ogni qual volta la creatura è influenzata direttamente da una Essenza deve effettuare una prova di RM, ovvero tirare 3d6 sommare il valore di RM e se è superiore alla prova di magia effettuata dall’incantatore l’Essenza non ha effetto.</w:t>
      </w:r>
    </w:p>
    <w:p>
      <w:pPr>
        <w:pStyle w:val="BodyText"/>
      </w:pPr>
      <w:r>
        <w:t xml:space="preserve">In caso di essenze scaturite da oggetti (anelli, bastoni, pozioni) la prova di RM deve superare 6+LP (livello di potere) della Essenza generata per annullarne gli effetti.</w:t>
      </w:r>
    </w:p>
    <w:bookmarkEnd w:id="273"/>
    <w:bookmarkStart w:id="275" w:name="lesplosione-del-6-nella-magia"/>
    <w:p>
      <w:pPr>
        <w:pStyle w:val="Heading3"/>
      </w:pPr>
      <w:r>
        <w:t xml:space="preserve">L’esplosione del 6 nella Magia</w:t>
      </w:r>
    </w:p>
    <w:p>
      <w:pPr>
        <w:pStyle w:val="FirstParagraph"/>
      </w:pPr>
      <w:bookmarkStart w:id="274" w:name="lesplosione-del-6-nella-magia"/>
      <w:r>
        <w:t xml:space="preserve">[lesplosione-del-6-nella-magia]</w:t>
      </w:r>
      <w:bookmarkEnd w:id="274"/>
    </w:p>
    <w:p>
      <w:pPr>
        <w:pStyle w:val="BodyText"/>
      </w:pPr>
      <w:r>
        <w:t xml:space="preserve">Anche nella prova di Competenza Magica i 6 esplodono, ma in maniera diversa.</w:t>
      </w:r>
    </w:p>
    <w:p>
      <w:pPr>
        <w:pStyle w:val="BodyText"/>
      </w:pPr>
      <w:r>
        <w:t xml:space="preserve">I 6 tirati nella prova di CM vengono ritirati, e ritirati ancora nel caso, ma qualsiasi 6 successivo ai primi tre tiri, anche se ritirati, non si somma per determinare il totale della prova di magia.</w:t>
      </w:r>
    </w:p>
    <w:p>
      <w:pPr>
        <w:pStyle w:val="BodyText"/>
      </w:pPr>
      <w:r>
        <w:t xml:space="preserve">Ogni due 6 tirati si aumenta di uno il livello di potere ottenuto, si scale al livello immediatamente successivo.</w:t>
      </w:r>
    </w:p>
    <w:p>
      <w:pPr>
        <w:pStyle w:val="BodyText"/>
      </w:pPr>
      <w:r>
        <w:t xml:space="preserve">Es. Tups vuole incenerire l’orchetto che lo sta caricando. La sua prova di Competenza Magica è data da 3d6 + 7. Tira con i dadi 6, 4, 3. Quindi la sua prova ha un totale di 20.</w:t>
      </w:r>
    </w:p>
    <w:p>
      <w:pPr>
        <w:pStyle w:val="BodyText"/>
      </w:pPr>
      <w:r>
        <w:t xml:space="preserve">Ritira poi il 6 ed ottiene un altro 6, ritira anche questo e ottiene un altro 6! La situazione è decisamente esplosiva!!! Ritira ancora e ottiene un 2.</w:t>
      </w:r>
    </w:p>
    <w:p>
      <w:pPr>
        <w:pStyle w:val="BodyText"/>
      </w:pPr>
      <w:r>
        <w:t xml:space="preserve">Con la prova di CM a 20 (si contano solo i primi 3d6 tirati piu’ bonus di Intelletto e CM), data la distanza entro 10 metri (costo 2), la selezione (1 soggetto, costo 1) il danno è 5d6 ma avendo fatto ben tre 6 nel tiro il livello di potere aumenta di 1, arrivando il danno a ben 7d6. L’orchetto è incenerito a dovere!</w:t>
      </w:r>
    </w:p>
    <w:p>
      <w:pPr>
        <w:pStyle w:val="BodyText"/>
      </w:pPr>
      <w:r>
        <w:t xml:space="preserve">Per le prove di Competenza Magica l’uno non viene conteggiato, conta 0.</w:t>
      </w:r>
    </w:p>
    <w:bookmarkEnd w:id="275"/>
    <w:bookmarkStart w:id="277" w:name="tentare-la-sorte-con-la-magia"/>
    <w:p>
      <w:pPr>
        <w:pStyle w:val="Heading3"/>
      </w:pPr>
      <w:r>
        <w:t xml:space="preserve">Tentare la sorte con la Magia</w:t>
      </w:r>
    </w:p>
    <w:p>
      <w:pPr>
        <w:pStyle w:val="FirstParagraph"/>
      </w:pPr>
      <w:bookmarkStart w:id="276" w:name="tentare-la-sorte-con-la-magia"/>
      <w:r>
        <w:t xml:space="preserve">[tentare-la-sorte-con-la-magia]</w:t>
      </w:r>
      <w:bookmarkEnd w:id="276"/>
    </w:p>
    <w:p>
      <w:pPr>
        <w:pStyle w:val="BodyText"/>
      </w:pPr>
      <w:r>
        <w:t xml:space="preserve">Anche nella prova di competenza magica puoi Tentare la Sorte, ovvero rinunci ad un +4 di bonus (da CM, Intelletto, non da oggetti magici...) e aggiungi un d6 in più nel tiro della prova.</w:t>
      </w:r>
    </w:p>
    <w:bookmarkEnd w:id="277"/>
    <w:bookmarkEnd w:id="278"/>
    <w:bookmarkStart w:id="280" w:name="resistere-allessenza-tiro-salvezza"/>
    <w:p>
      <w:pPr>
        <w:pStyle w:val="Heading2"/>
      </w:pPr>
      <w:r>
        <w:t xml:space="preserve">Resistere all’Essenza (Tiro Salvezza)</w:t>
      </w:r>
    </w:p>
    <w:p>
      <w:pPr>
        <w:pStyle w:val="FirstParagraph"/>
      </w:pPr>
      <w:bookmarkStart w:id="279" w:name="resistere-allessenza-tiro-salvezza"/>
      <w:r>
        <w:t xml:space="preserve">[resistere-allessenza-tiro-salvezza]</w:t>
      </w:r>
      <w:bookmarkEnd w:id="279"/>
    </w:p>
    <w:p>
      <w:pPr>
        <w:pStyle w:val="BodyText"/>
      </w:pPr>
      <w:r>
        <w:t xml:space="preserve">Una volta che la prova di magia è superata e quindi l’Essenza liberata, anche in base alla descrizione e note dell’Essenza, è possibile dimezzare o annullare l’effetto dell’Essenza.</w:t>
      </w:r>
    </w:p>
    <w:p>
      <w:pPr>
        <w:pStyle w:val="BodyText"/>
      </w:pPr>
      <w:r>
        <w:t xml:space="preserve">Il tiro salvezza richiesto, in base a quanto indicato nell’Essenza, ha difficoltà pari alla stessa prova superata dal incantatore con +3 per ogni due 6 ottenuti nella prova.</w:t>
      </w:r>
    </w:p>
    <w:p>
      <w:pPr>
        <w:pStyle w:val="BodyText"/>
      </w:pPr>
      <w:r>
        <w:t xml:space="preserve">Se il Tiro Salvezza riesce o fallisce di più di 10 (</w:t>
      </w:r>
      <w:r>
        <w:rPr>
          <w:b/>
        </w:rPr>
        <w:t xml:space="preserve">successo critico</w:t>
      </w:r>
      <w:r>
        <w:t xml:space="preserve"> </w:t>
      </w:r>
      <w:r>
        <w:t xml:space="preserve">o</w:t>
      </w:r>
      <w:r>
        <w:t xml:space="preserve"> </w:t>
      </w:r>
      <w:r>
        <w:rPr>
          <w:b/>
        </w:rPr>
        <w:t xml:space="preserve">fallimento critico</w:t>
      </w:r>
      <w:r>
        <w:t xml:space="preserve">) il Narratore potrà decidere di applicare svantaggi o vantaggi al risultato finale..</w:t>
      </w:r>
    </w:p>
    <w:p>
      <w:pPr>
        <w:pStyle w:val="BodyText"/>
      </w:pPr>
      <w:r>
        <w:t xml:space="preserve">Nella descrizione delle Essenze è indicato cosa succede in caso di riuscita o fallimento del Tiro Salvezza ed anche se e’ possibile un successo o fallimento critico.</w:t>
      </w:r>
    </w:p>
    <w:bookmarkEnd w:id="280"/>
    <w:bookmarkStart w:id="281" w:name="più-essenze-nello-stesso-round"/>
    <w:p>
      <w:pPr>
        <w:pStyle w:val="Heading2"/>
      </w:pPr>
      <w:r>
        <w:t xml:space="preserve">Più Essenze nello stesso round</w:t>
      </w:r>
    </w:p>
    <w:p>
      <w:pPr>
        <w:pStyle w:val="FirstParagraph"/>
      </w:pPr>
      <w:r>
        <w:t xml:space="preserve">Ad alti livelli un incantatore può usare i Livelli di Poteri inferiore con estrema facilità fino a poter usare più Essenze nello stesso round.</w:t>
      </w:r>
    </w:p>
    <w:p>
      <w:pPr>
        <w:pStyle w:val="BodyText"/>
      </w:pPr>
      <w:r>
        <w:t xml:space="preserve">L’incantatore può lanciare più Essenze nello stesso round purché la somma dei Livelli di Potere usati non superi il suo punteggio in CM+Intelletto.</w:t>
      </w:r>
    </w:p>
    <w:p>
      <w:pPr>
        <w:pStyle w:val="BodyText"/>
      </w:pPr>
      <w:r>
        <w:t xml:space="preserve">Questa capacità non è usufruibile prima di avere CM a 22</w:t>
      </w:r>
    </w:p>
    <w:bookmarkEnd w:id="281"/>
    <w:bookmarkStart w:id="282" w:name="check-di-concentrazione"/>
    <w:p>
      <w:pPr>
        <w:pStyle w:val="Heading2"/>
      </w:pPr>
      <w:r>
        <w:t xml:space="preserve">Check di Concentrazione</w:t>
      </w:r>
    </w:p>
    <w:p>
      <w:pPr>
        <w:pStyle w:val="FirstParagraph"/>
      </w:pPr>
      <w:r>
        <w:t xml:space="preserve">Se il mago viene è severamente distratto, impedito, disturbato, sotto attacco, mentre effettua una magia la prova di magia questa deve riuscire di almeno 15 altrimenti la "distrazione" e’ stata tale da impedire il buon esito della magia.</w:t>
      </w:r>
    </w:p>
    <w:p>
      <w:pPr>
        <w:pStyle w:val="BodyText"/>
      </w:pPr>
      <w:r>
        <w:t xml:space="preserve">Se il mago e’ colpito prima di lanciare una Essenza la prova stessa deve riuscire almeno 10 + danno subito altrimenti l’incantesimo non riesce.</w:t>
      </w:r>
    </w:p>
    <w:bookmarkEnd w:id="282"/>
    <w:bookmarkStart w:id="283" w:name="un-ultimo-suggerimento"/>
    <w:p>
      <w:pPr>
        <w:pStyle w:val="Heading2"/>
      </w:pPr>
      <w:r>
        <w:t xml:space="preserve">Un ultimo suggerimento</w:t>
      </w:r>
    </w:p>
    <w:p>
      <w:pPr>
        <w:pStyle w:val="FirstParagraph"/>
      </w:pPr>
      <w:r>
        <w:t xml:space="preserve">L’ultimo consiglio è infine rivolto specificatamente ai Narratore, lasciate che i giocatori si esprimano inventando nuove magie e manifestazioni curiose e poco ortodosse. Cercate di valutarne la correttezza ricordando che le Essenza e come sono descritte vogliono essere degli esempi. Lo scopo finale è sempre e solo divertirsi.</w:t>
      </w:r>
    </w:p>
    <w:bookmarkEnd w:id="283"/>
    <w:bookmarkStart w:id="284" w:name="lista-delle-essenze"/>
    <w:p>
      <w:pPr>
        <w:pStyle w:val="Heading2"/>
      </w:pPr>
      <w:r>
        <w:t xml:space="preserve">Lista delle Essenze</w:t>
      </w:r>
    </w:p>
    <w:p>
      <w:pPr>
        <w:numPr>
          <w:ilvl w:val="0"/>
          <w:numId w:val="1036"/>
        </w:numPr>
      </w:pPr>
      <w:r>
        <w:rPr>
          <w:b/>
        </w:rPr>
        <w:t xml:space="preserve">Alterare</w:t>
      </w:r>
      <w:r>
        <w:t xml:space="preserve"> </w:t>
      </w:r>
      <w:r>
        <w:t xml:space="preserve">(Intelletto): la capacità di alterare il corpo per dargli capacità o aspetto diverse o superiori</w:t>
      </w:r>
    </w:p>
    <w:p>
      <w:pPr>
        <w:numPr>
          <w:ilvl w:val="0"/>
          <w:numId w:val="1036"/>
        </w:numPr>
      </w:pPr>
      <w:r>
        <w:rPr>
          <w:b/>
        </w:rPr>
        <w:t xml:space="preserve">Attacco</w:t>
      </w:r>
      <w:r>
        <w:t xml:space="preserve"> </w:t>
      </w:r>
      <w:r>
        <w:t xml:space="preserve">(Intelletto): la capacità di utilizzare la magia per attaccare e fare danno</w:t>
      </w:r>
    </w:p>
    <w:p>
      <w:pPr>
        <w:numPr>
          <w:ilvl w:val="0"/>
          <w:numId w:val="1036"/>
        </w:numPr>
      </w:pPr>
      <w:r>
        <w:rPr>
          <w:b/>
        </w:rPr>
        <w:t xml:space="preserve">Charme</w:t>
      </w:r>
      <w:r>
        <w:t xml:space="preserve"> </w:t>
      </w:r>
      <w:r>
        <w:t xml:space="preserve">(Magnetismo): la capacità di controllare pensieri</w:t>
      </w:r>
      <w:r>
        <w:t xml:space="preserve"> </w:t>
      </w:r>
      <w:r>
        <w:t xml:space="preserve">ed emozioni di altre creature</w:t>
      </w:r>
    </w:p>
    <w:p>
      <w:pPr>
        <w:numPr>
          <w:ilvl w:val="0"/>
          <w:numId w:val="1036"/>
        </w:numPr>
      </w:pPr>
      <w:r>
        <w:rPr>
          <w:b/>
        </w:rPr>
        <w:t xml:space="preserve">Convocazione</w:t>
      </w:r>
      <w:r>
        <w:t xml:space="preserve"> </w:t>
      </w:r>
      <w:r>
        <w:t xml:space="preserve">(Intelletto): la capacità di chiamare l’archetipo</w:t>
      </w:r>
      <w:r>
        <w:t xml:space="preserve"> </w:t>
      </w:r>
      <w:r>
        <w:t xml:space="preserve">della creatura.</w:t>
      </w:r>
    </w:p>
    <w:p>
      <w:pPr>
        <w:numPr>
          <w:ilvl w:val="0"/>
          <w:numId w:val="1036"/>
        </w:numPr>
      </w:pPr>
      <w:r>
        <w:rPr>
          <w:b/>
        </w:rPr>
        <w:t xml:space="preserve">Creazione</w:t>
      </w:r>
      <w:r>
        <w:t xml:space="preserve"> </w:t>
      </w:r>
      <w:r>
        <w:t xml:space="preserve">(Volonta): la capacità di creare oggetti, materiali o elementi liberi</w:t>
      </w:r>
    </w:p>
    <w:p>
      <w:pPr>
        <w:numPr>
          <w:ilvl w:val="0"/>
          <w:numId w:val="1036"/>
        </w:numPr>
      </w:pPr>
      <w:r>
        <w:rPr>
          <w:b/>
        </w:rPr>
        <w:t xml:space="preserve">Cura</w:t>
      </w:r>
      <w:r>
        <w:t xml:space="preserve"> </w:t>
      </w:r>
      <w:r>
        <w:t xml:space="preserve">(Volonta): la capacità di curare o ripare esseri viventi o oggetti</w:t>
      </w:r>
    </w:p>
    <w:p>
      <w:pPr>
        <w:numPr>
          <w:ilvl w:val="0"/>
          <w:numId w:val="1036"/>
        </w:numPr>
      </w:pPr>
      <w:r>
        <w:rPr>
          <w:b/>
        </w:rPr>
        <w:t xml:space="preserve">Difesa</w:t>
      </w:r>
      <w:r>
        <w:t xml:space="preserve"> </w:t>
      </w:r>
      <w:r>
        <w:t xml:space="preserve">(Magnetismo): la capacità di proteggersi contro il danno, magico o normale</w:t>
      </w:r>
    </w:p>
    <w:p>
      <w:pPr>
        <w:numPr>
          <w:ilvl w:val="0"/>
          <w:numId w:val="1036"/>
        </w:numPr>
      </w:pPr>
      <w:r>
        <w:rPr>
          <w:b/>
        </w:rPr>
        <w:t xml:space="preserve">Distruzione</w:t>
      </w:r>
      <w:r>
        <w:t xml:space="preserve"> </w:t>
      </w:r>
      <w:r>
        <w:t xml:space="preserve">(Volonta): la capacità di distruggere oggetti, materiali, elementi liberi o creature o anche equilibri organici</w:t>
      </w:r>
    </w:p>
    <w:p>
      <w:pPr>
        <w:numPr>
          <w:ilvl w:val="0"/>
          <w:numId w:val="1036"/>
        </w:numPr>
      </w:pPr>
      <w:r>
        <w:rPr>
          <w:b/>
        </w:rPr>
        <w:t xml:space="preserve">Illusione</w:t>
      </w:r>
      <w:r>
        <w:t xml:space="preserve"> </w:t>
      </w:r>
      <w:r>
        <w:t xml:space="preserve">(Magnetismo): la capacità di produrre illusioni più o meno reali e complesse</w:t>
      </w:r>
    </w:p>
    <w:p>
      <w:pPr>
        <w:numPr>
          <w:ilvl w:val="0"/>
          <w:numId w:val="1036"/>
        </w:numPr>
      </w:pPr>
      <w:r>
        <w:rPr>
          <w:b/>
        </w:rPr>
        <w:t xml:space="preserve">Movimento</w:t>
      </w:r>
      <w:r>
        <w:t xml:space="preserve"> </w:t>
      </w:r>
      <w:r>
        <w:t xml:space="preserve">(Agilita)’: la capacità di influenzare qualsiasi tipo di movimento quali il volo, levitazione, movimento del corpo o muovere oggetti.</w:t>
      </w:r>
    </w:p>
    <w:p>
      <w:pPr>
        <w:numPr>
          <w:ilvl w:val="0"/>
          <w:numId w:val="1036"/>
        </w:numPr>
      </w:pPr>
      <w:r>
        <w:rPr>
          <w:b/>
        </w:rPr>
        <w:t xml:space="preserve">Protezione</w:t>
      </w:r>
      <w:r>
        <w:t xml:space="preserve"> </w:t>
      </w:r>
      <w:r>
        <w:t xml:space="preserve">(Potenza): la capacità di proteggere da veleni, malattie, controllo del pensiero, elementi, dall’ambiente..</w:t>
      </w:r>
    </w:p>
    <w:p>
      <w:pPr>
        <w:numPr>
          <w:ilvl w:val="0"/>
          <w:numId w:val="1036"/>
        </w:numPr>
      </w:pPr>
      <w:r>
        <w:rPr>
          <w:b/>
        </w:rPr>
        <w:t xml:space="preserve">Rivelazione</w:t>
      </w:r>
      <w:r>
        <w:t xml:space="preserve"> </w:t>
      </w:r>
      <w:r>
        <w:t xml:space="preserve">(Magnetismo): la capacità di aumentare la consapevolezza nel proprio ambiente e utilizzare la magia per osservazione e divinazione</w:t>
      </w:r>
    </w:p>
    <w:p>
      <w:pPr>
        <w:numPr>
          <w:ilvl w:val="0"/>
          <w:numId w:val="1036"/>
        </w:numPr>
      </w:pPr>
      <w:r>
        <w:rPr>
          <w:b/>
        </w:rPr>
        <w:t xml:space="preserve">Trasformazione</w:t>
      </w:r>
      <w:r>
        <w:t xml:space="preserve"> </w:t>
      </w:r>
      <w:r>
        <w:t xml:space="preserve">(Potenza): la capacità di trasformare un elemento o creatura in un altro elemento e /o creature</w:t>
      </w:r>
    </w:p>
    <w:p>
      <w:pPr>
        <w:pStyle w:val="FirstParagraph"/>
      </w:pPr>
      <w:r>
        <w:t xml:space="preserve">Suggerisco di segnarsi nella scheda le Essenze e formulazioni più usate, quasi a creare un proprio libro di magia così che sia più facile calcolare i costi degli incantesimi tipici.</w:t>
      </w:r>
    </w:p>
    <w:bookmarkEnd w:id="284"/>
    <w:bookmarkStart w:id="286" w:name="essenza-alterare-intelletto"/>
    <w:p>
      <w:pPr>
        <w:pStyle w:val="Heading2"/>
      </w:pPr>
      <w:r>
        <w:t xml:space="preserve">Essenza Alterare – Intelletto</w:t>
      </w:r>
    </w:p>
    <w:p>
      <w:pPr>
        <w:pStyle w:val="FirstParagraph"/>
      </w:pPr>
      <w:r>
        <w:rPr>
          <w:b/>
        </w:rPr>
        <w:t xml:space="preserve">Verbo</w:t>
      </w:r>
      <w:r>
        <w:t xml:space="preserve">: Alterare</w:t>
      </w:r>
      <w:r>
        <w:t xml:space="preserve"> </w:t>
      </w:r>
      <w:r>
        <w:rPr>
          <w:b/>
        </w:rPr>
        <w:t xml:space="preserve">Nome</w:t>
      </w:r>
      <w:r>
        <w:t xml:space="preserve">: Creature, Elementi</w:t>
      </w:r>
    </w:p>
    <w:p>
      <w:pPr>
        <w:pStyle w:val="BodyText"/>
      </w:pPr>
      <w:bookmarkStart w:id="285" w:name="essenza-alterare---intelletto"/>
      <w:r>
        <w:t xml:space="preserve">[essenza-alterare---intelletto]</w:t>
      </w:r>
      <w:bookmarkEnd w:id="285"/>
    </w:p>
    <w:p>
      <w:pPr>
        <w:pStyle w:val="BodyText"/>
      </w:pPr>
      <w:r>
        <w:rPr>
          <w:b/>
        </w:rPr>
        <w:t xml:space="preserve">Alterare</w:t>
      </w:r>
      <w:r>
        <w:t xml:space="preserve"> </w:t>
      </w:r>
      <w:r>
        <w:t xml:space="preserve">è la capacità di</w:t>
      </w:r>
      <w:r>
        <w:t xml:space="preserve"> </w:t>
      </w:r>
      <w:r>
        <w:rPr>
          <w:b/>
        </w:rPr>
        <w:t xml:space="preserve">donare capacità non possedute</w:t>
      </w:r>
      <w:r>
        <w:t xml:space="preserve"> </w:t>
      </w:r>
      <w:r>
        <w:t xml:space="preserve">ad una creatura o elemento.</w:t>
      </w:r>
      <w:r>
        <w:t xml:space="preserve"> </w:t>
      </w:r>
      <w:r>
        <w:t xml:space="preserve">Alterare permette di modificare una Creatura o Elemento con le qualita’ di una Creatura oppure un Elemento o della Energia.</w:t>
      </w:r>
      <w:r>
        <w:t xml:space="preserve"> </w:t>
      </w:r>
      <w:r>
        <w:t xml:space="preserve">Tramite un Essenza di Alterare puoi conferire la resistenza della pietra o delle branchie per respirare sott’acqua.</w:t>
      </w:r>
      <w:r>
        <w:t xml:space="preserve"> </w:t>
      </w:r>
      <w:r>
        <w:t xml:space="preserve">Ma anche delle ali da un pegaso, o le mani roventi oppure il potente soffio di un drago.</w:t>
      </w:r>
    </w:p>
    <w:p>
      <w:pPr>
        <w:pStyle w:val="BodyText"/>
      </w:pPr>
      <w:r>
        <w:rPr>
          <w:b/>
        </w:rPr>
        <w:t xml:space="preserve">Essenza Alterare</w:t>
      </w:r>
    </w:p>
    <w:p>
      <w:pPr>
        <w:numPr>
          <w:ilvl w:val="0"/>
          <w:numId w:val="1037"/>
        </w:numPr>
      </w:pPr>
      <w:r>
        <w:t xml:space="preserve">Al target viene concesso un Tiro Salvezza su Arbitrio per negare gli effetti</w:t>
      </w:r>
    </w:p>
    <w:p>
      <w:pPr>
        <w:numPr>
          <w:ilvl w:val="0"/>
          <w:numId w:val="1037"/>
        </w:numPr>
      </w:pPr>
      <w:r>
        <w:t xml:space="preserve">Per modifiche minori si intende: aspetto (occhi, bocca, naso, capelli), respirazione, forme di attacco naturali</w:t>
      </w:r>
    </w:p>
    <w:p>
      <w:pPr>
        <w:numPr>
          <w:ilvl w:val="0"/>
          <w:numId w:val="1037"/>
        </w:numPr>
      </w:pPr>
      <w:r>
        <w:t xml:space="preserve">Per modifica maggiori si intende: razza, sesso, movimento</w:t>
      </w:r>
    </w:p>
    <w:p>
      <w:pPr>
        <w:numPr>
          <w:ilvl w:val="0"/>
          <w:numId w:val="1037"/>
        </w:numPr>
      </w:pPr>
      <w:r>
        <w:t xml:space="preserve">Per modifica superiori si intendono capacità magiche (movimento/attacco..)</w:t>
      </w:r>
    </w:p>
    <w:p>
      <w:pPr>
        <w:pStyle w:val="FirstParagraph"/>
      </w:pPr>
      <w:r>
        <w:t xml:space="preserve">L</w:t>
      </w:r>
      <w:r>
        <w:t xml:space="preserve">3cm</w:t>
      </w:r>
      <w:r>
        <w:t xml:space="preserve"> </w:t>
      </w:r>
      <w:r>
        <w:t xml:space="preserve">L</w:t>
      </w:r>
      <w:r>
        <w:t xml:space="preserve">13cm</w:t>
      </w:r>
      <w:r>
        <w:t xml:space="preserve"> </w:t>
      </w:r>
      <w:r>
        <w:rPr>
          <w:b/>
        </w:rPr>
        <w:t xml:space="preserve">Livello di Potere</w:t>
      </w:r>
      <w:r>
        <w:t xml:space="preserve"> </w:t>
      </w:r>
      <w:r>
        <w:t xml:space="preserve">&amp;</w:t>
      </w:r>
      <w:r>
        <w:t xml:space="preserve"> </w:t>
      </w:r>
      <w:r>
        <w:rPr>
          <w:b/>
        </w:rPr>
        <w:t xml:space="preserve">Creature Naturali</w:t>
      </w:r>
      <w:r>
        <w:t xml:space="preserve"> </w:t>
      </w:r>
      <w:r>
        <w:t xml:space="preserve">&lt;=11 &amp; Concedi al target la Visione Crepuscolare a distanza di 18 metri</w:t>
      </w:r>
      <w:r>
        <w:br/>
      </w:r>
      <w:r>
        <w:t xml:space="preserve">13 &amp; Concedi al target un +1 in una caratteristica</w:t>
      </w:r>
      <w:r>
        <w:t xml:space="preserve"> </w:t>
      </w:r>
      <w:r>
        <w:t xml:space="preserve">&amp; Concedi al target la Visione Crepuscolare a distanza di 36 metri &amp; Concedi al target un +2 in una caratteristica &amp; Respiri sott’acqua</w:t>
      </w:r>
      <w:r>
        <w:t xml:space="preserve"> </w:t>
      </w:r>
      <w:r>
        <w:t xml:space="preserve">&amp; Concede al target una modifica minore del corpo.</w:t>
      </w:r>
      <w:r>
        <w:t xml:space="preserve"> </w:t>
      </w:r>
      <w:r>
        <w:t xml:space="preserve">&amp; Concedi al target delle ali. +1 Azione Movimento, manovrabilita’ bassa &amp; Concedi al target di potersi adattare ad un ambiente di fuoco.</w:t>
      </w:r>
      <w:r>
        <w:t xml:space="preserve"> </w:t>
      </w:r>
      <w:r>
        <w:t xml:space="preserve">&amp; Concede al target due modifiche minore del corpo.</w:t>
      </w:r>
      <w:r>
        <w:t xml:space="preserve"> </w:t>
      </w:r>
      <w:r>
        <w:t xml:space="preserve">&amp; Concedi al target delle ali. +2 Azioni Movimento, manovrabilita’ media &amp; Concedi al target di adattarsi ad un elemento dell’Essenza Attacco.</w:t>
      </w:r>
      <w:r>
        <w:t xml:space="preserve"> </w:t>
      </w:r>
      <w:r>
        <w:t xml:space="preserve">&amp; Concede al target una modifica maggiore del corpo ed una minore</w:t>
      </w:r>
      <w:r>
        <w:t xml:space="preserve"> </w:t>
      </w:r>
      <w:r>
        <w:t xml:space="preserve">&amp; Concedi al target delle ali. +4 Azioni Movimento , manovrabilita’ alta &amp; Concede al target due modifiche maggiori del corpo e due minori &amp; Concede al target una modifica superiore e due maggiori</w:t>
      </w:r>
    </w:p>
    <w:p>
      <w:pPr>
        <w:pStyle w:val="BodyText"/>
      </w:pPr>
      <w:r>
        <w:t xml:space="preserve">Esempi:</w:t>
      </w:r>
    </w:p>
    <w:p>
      <w:pPr>
        <w:numPr>
          <w:ilvl w:val="0"/>
          <w:numId w:val="1038"/>
        </w:numPr>
      </w:pPr>
      <w:r>
        <w:t xml:space="preserve">"Con il potere della natura. Questo ragno mi concederà la sua tela"</w:t>
      </w:r>
    </w:p>
    <w:p>
      <w:pPr>
        <w:numPr>
          <w:ilvl w:val="0"/>
          <w:numId w:val="1038"/>
        </w:numPr>
      </w:pPr>
      <w:r>
        <w:t xml:space="preserve">"Per il soffio del grande Gurthok. Possa io soffiare fiamme" .</w:t>
      </w:r>
    </w:p>
    <w:p>
      <w:pPr>
        <w:numPr>
          <w:ilvl w:val="0"/>
          <w:numId w:val="1000"/>
        </w:numPr>
      </w:pPr>
      <w:r>
        <w:t xml:space="preserve">Solo dal round successivo potrò soffiare fiamme e potrà sfruttare l’Alterazione come forma di Attacco con un livello di potere di due gradini inferiori a quello ottenuto per l’Alterazione.</w:t>
      </w:r>
    </w:p>
    <w:bookmarkEnd w:id="286"/>
    <w:bookmarkStart w:id="290" w:name="essenza-attacco-intelletto"/>
    <w:p>
      <w:pPr>
        <w:pStyle w:val="Heading2"/>
      </w:pPr>
      <w:r>
        <w:t xml:space="preserve">Essenza Attacco – Intelletto</w:t>
      </w:r>
    </w:p>
    <w:p>
      <w:pPr>
        <w:pStyle w:val="FirstParagraph"/>
      </w:pPr>
      <w:r>
        <w:rPr>
          <w:b/>
        </w:rPr>
        <w:t xml:space="preserve">Verbo</w:t>
      </w:r>
      <w:r>
        <w:t xml:space="preserve">: Attaccare</w:t>
      </w:r>
      <w:r>
        <w:t xml:space="preserve"> </w:t>
      </w:r>
      <w:r>
        <w:rPr>
          <w:b/>
        </w:rPr>
        <w:t xml:space="preserve">Nome</w:t>
      </w:r>
      <w:r>
        <w:t xml:space="preserve">: Creature, Elementi</w:t>
      </w:r>
    </w:p>
    <w:p>
      <w:pPr>
        <w:pStyle w:val="BodyText"/>
      </w:pPr>
      <w:bookmarkStart w:id="287" w:name="essenza-attacco---intelletto"/>
      <w:r>
        <w:t xml:space="preserve">[essenza-attacco---intelletto]</w:t>
      </w:r>
      <w:bookmarkEnd w:id="287"/>
    </w:p>
    <w:p>
      <w:pPr>
        <w:numPr>
          <w:ilvl w:val="0"/>
          <w:numId w:val="1039"/>
        </w:numPr>
      </w:pPr>
      <w:r>
        <w:t xml:space="preserve">Essenza</w:t>
      </w:r>
      <w:r>
        <w:t xml:space="preserve"> </w:t>
      </w:r>
      <w:r>
        <w:rPr>
          <w:b/>
        </w:rPr>
        <w:t xml:space="preserve">Attacco significa generare Energia come attacco contro l’avversario.</w:t>
      </w:r>
      <w:r>
        <w:br/>
      </w:r>
      <w:r>
        <w:t xml:space="preserve">Va sempre specificato la forma di energia con cui si attacca ed eventualmente verificato con gli elementi di Attacco del Patrono.</w:t>
      </w:r>
    </w:p>
    <w:p>
      <w:pPr>
        <w:numPr>
          <w:ilvl w:val="0"/>
          <w:numId w:val="1039"/>
        </w:numPr>
      </w:pPr>
      <w:r>
        <w:t xml:space="preserve">Al target viene concesso un Tiro Salvezza su Riflessi per dimezzare il danno. In caso di</w:t>
      </w:r>
      <w:r>
        <w:t xml:space="preserve"> </w:t>
      </w:r>
      <w:r>
        <w:rPr>
          <w:b/>
        </w:rPr>
        <w:t xml:space="preserve">successo critico</w:t>
      </w:r>
      <w:r>
        <w:t xml:space="preserve"> </w:t>
      </w:r>
      <w:r>
        <w:t xml:space="preserve">si dimezza ulteriormente. In caso di fallimento critico si raddoppiano i danni.</w:t>
      </w:r>
    </w:p>
    <w:p>
      <w:pPr>
        <w:numPr>
          <w:ilvl w:val="0"/>
          <w:numId w:val="1039"/>
        </w:numPr>
      </w:pPr>
      <w:r>
        <w:t xml:space="preserve">La Durata massima di un Essenza di Attacco è sempre istantanea, non puoi affogare un soggetto semplicemente riempiendo la stanza con un attacco ad acqua, ne puoi creare una Fuocopalla Ardente che brucia per un minuto.</w:t>
      </w:r>
      <w:r>
        <w:t xml:space="preserve"> </w:t>
      </w:r>
      <w:r>
        <w:t xml:space="preserve">Nota: dovresti usare Creazione in entrambi i casi.</w:t>
      </w:r>
    </w:p>
    <w:p>
      <w:pPr>
        <w:numPr>
          <w:ilvl w:val="0"/>
          <w:numId w:val="1039"/>
        </w:numPr>
      </w:pPr>
      <w:r>
        <w:t xml:space="preserve">Se si Attacca con energia negativa un non morto lo si cura, con energia positiva lo si danneggia</w:t>
      </w:r>
    </w:p>
    <w:p>
      <w:pPr>
        <w:numPr>
          <w:ilvl w:val="0"/>
          <w:numId w:val="1039"/>
        </w:numPr>
      </w:pPr>
      <w:r>
        <w:t xml:space="preserve">Se si Attacca con energia positiva un vivente non gli si fa nulla (non lo si cura), con energia negativa lo si danneggia</w:t>
      </w:r>
    </w:p>
    <w:p>
      <w:pPr>
        <w:numPr>
          <w:ilvl w:val="0"/>
          <w:numId w:val="1039"/>
        </w:numPr>
      </w:pPr>
      <w:r>
        <w:t xml:space="preserve">Se si attacca con una forma di Energia che ha il proprio Patrono o energia neutrale (-) il danno è quello riportato in tabella, altrimenti si ottiene il Livello di Potere inferiore a quello determinato.</w:t>
      </w:r>
    </w:p>
    <w:p>
      <w:pPr>
        <w:pStyle w:val="FirstParagraph"/>
      </w:pPr>
      <w:r>
        <w:t xml:space="preserve">L</w:t>
      </w:r>
      <w:r>
        <w:t xml:space="preserve">3cm</w:t>
      </w:r>
      <w:r>
        <w:t xml:space="preserve"> </w:t>
      </w:r>
      <w:r>
        <w:t xml:space="preserve">L</w:t>
      </w:r>
      <w:r>
        <w:t xml:space="preserve">13cm</w:t>
      </w:r>
      <w:r>
        <w:t xml:space="preserve"> </w:t>
      </w:r>
      <w:r>
        <w:rPr>
          <w:b/>
        </w:rPr>
        <w:t xml:space="preserve">Livello di Potere</w:t>
      </w:r>
      <w:r>
        <w:t xml:space="preserve"> </w:t>
      </w:r>
      <w:r>
        <w:t xml:space="preserve">&amp;</w:t>
      </w:r>
      <w:r>
        <w:t xml:space="preserve"> </w:t>
      </w:r>
      <w:r>
        <w:rPr>
          <w:b/>
        </w:rPr>
        <w:t xml:space="preserve">Luce(P), Energia Positiva(P), Fuoco(-) Elettricità(-), Freddo (-), Suono(-), Energia Negativa(N), Vuoto(N)</w:t>
      </w:r>
      <w:r>
        <w:t xml:space="preserve"> </w:t>
      </w:r>
      <w:r>
        <w:t xml:space="preserve">&lt;=11 &amp; 1d6 &amp; 2d6 &amp; 3d6 &amp; 5d6 &amp; 7d6 &amp; 10d6 &amp; 13d6 &amp; 15d6 &amp; 18d6 &amp; 20d6 &amp; 25d6</w:t>
      </w:r>
    </w:p>
    <w:p>
      <w:pPr>
        <w:pStyle w:val="BodyText"/>
      </w:pPr>
      <w:r>
        <w:t xml:space="preserve">P = Energia Positiva, - = Energia neutra, N = Energia Negativa</w:t>
      </w:r>
    </w:p>
    <w:p>
      <w:pPr>
        <w:pStyle w:val="BodyText"/>
      </w:pPr>
      <w:r>
        <w:t xml:space="preserve">Esempi:</w:t>
      </w:r>
    </w:p>
    <w:p>
      <w:pPr>
        <w:numPr>
          <w:ilvl w:val="0"/>
          <w:numId w:val="1040"/>
        </w:numPr>
      </w:pPr>
      <w:r>
        <w:t xml:space="preserve">"Mani brucianti di Alac Zalzir"</w:t>
      </w:r>
    </w:p>
    <w:p>
      <w:pPr>
        <w:numPr>
          <w:ilvl w:val="0"/>
          <w:numId w:val="1040"/>
        </w:numPr>
      </w:pPr>
      <w:r>
        <w:t xml:space="preserve">"Invoco i demoni dei ghiacci che infilzino i miei avversari nelle loro gelide lance"</w:t>
      </w:r>
    </w:p>
    <w:p>
      <w:pPr>
        <w:numPr>
          <w:ilvl w:val="0"/>
          <w:numId w:val="1040"/>
        </w:numPr>
      </w:pPr>
      <w:r>
        <w:t xml:space="preserve">"Canto i segreti riti di Zungur e rompo il dito secco della pettegola perché la mia voce tramortisca i miei avversari"</w:t>
      </w:r>
    </w:p>
    <w:p>
      <w:pPr>
        <w:numPr>
          <w:ilvl w:val="0"/>
          <w:numId w:val="1040"/>
        </w:numPr>
      </w:pPr>
      <w:r>
        <w:t xml:space="preserve">"Traccio nell’aria le antiche rune di Boz Dan Don e tre lame di acciaio trafiggano i nemici"</w:t>
      </w:r>
    </w:p>
    <w:p>
      <w:pPr>
        <w:numPr>
          <w:ilvl w:val="0"/>
          <w:numId w:val="1040"/>
        </w:numPr>
      </w:pPr>
      <w:r>
        <w:t xml:space="preserve">"Per tutte le battaglie: Palla di Fuoco!"</w:t>
      </w:r>
    </w:p>
    <w:p>
      <w:pPr>
        <w:numPr>
          <w:ilvl w:val="0"/>
          <w:numId w:val="1040"/>
        </w:numPr>
      </w:pPr>
      <w:r>
        <w:t xml:space="preserve">"IT’S OVER 9000!"</w:t>
      </w:r>
    </w:p>
    <w:p>
      <w:pPr>
        <w:pStyle w:val="FirstParagraph"/>
      </w:pPr>
      <w:r>
        <w:t xml:space="preserve">Un attacco di Luce causa danno suddiviso equamente da calore (assimilabile a fuoco) e da energia positiva.</w:t>
      </w:r>
    </w:p>
    <w:p>
      <w:pPr>
        <w:pStyle w:val="BodyText"/>
      </w:pPr>
      <w:r>
        <w:t xml:space="preserve">Esempio pratico:</w:t>
      </w:r>
    </w:p>
    <w:bookmarkStart w:id="288" w:name="mani-brucianti-di-alac-zalzir"/>
    <w:p>
      <w:pPr>
        <w:pStyle w:val="Heading3"/>
      </w:pPr>
      <w:r>
        <w:t xml:space="preserve">Mani brucianti di Alac Zalzir</w:t>
      </w:r>
    </w:p>
    <w:p>
      <w:pPr>
        <w:pStyle w:val="FirstParagraph"/>
      </w:pPr>
      <w:r>
        <w:t xml:space="preserve">Distanza: esce dal palmo della mano, ovvero ha come distanza massima è mischia, difficoltà +0</w:t>
      </w:r>
    </w:p>
    <w:p>
      <w:pPr>
        <w:pStyle w:val="BodyText"/>
      </w:pPr>
      <w:r>
        <w:t xml:space="preserve">Area di Effetto: un solo obiettivo, difficoltà +1</w:t>
      </w:r>
    </w:p>
    <w:p>
      <w:pPr>
        <w:pStyle w:val="BodyText"/>
      </w:pPr>
      <w:r>
        <w:t xml:space="preserve">Durata: 0, istantanea, difficolta’+0</w:t>
      </w:r>
    </w:p>
    <w:p>
      <w:pPr>
        <w:pStyle w:val="BodyText"/>
      </w:pPr>
      <w:r>
        <w:t xml:space="preserve">Quindi fatte le somme (Distanza + AoE + Durata) questa versione di Mani Brucianti ha difficoltà 1.</w:t>
      </w:r>
    </w:p>
    <w:p>
      <w:pPr>
        <w:pStyle w:val="BodyText"/>
      </w:pPr>
      <w:r>
        <w:t xml:space="preserve">Se con la prova faccio 15 ottengo un livello di potere pari a 14 (15-1) che significa che le mie Mani Brucianti fanno 2d6 di danno</w:t>
      </w:r>
    </w:p>
    <w:bookmarkEnd w:id="288"/>
    <w:bookmarkStart w:id="289" w:name="fuocopalla-ardente"/>
    <w:p>
      <w:pPr>
        <w:pStyle w:val="Heading3"/>
      </w:pPr>
      <w:r>
        <w:t xml:space="preserve">Fuocopalla Ardente</w:t>
      </w:r>
    </w:p>
    <w:p>
      <w:pPr>
        <w:pStyle w:val="FirstParagraph"/>
      </w:pPr>
      <w:r>
        <w:t xml:space="preserve">Distanza: entro i 10 metri, difficolta +2</w:t>
      </w:r>
    </w:p>
    <w:p>
      <w:pPr>
        <w:pStyle w:val="BodyText"/>
      </w:pPr>
      <w:r>
        <w:t xml:space="preserve">Area di Effetto: distanza 3 metri radius, difficolta +2</w:t>
      </w:r>
    </w:p>
    <w:p>
      <w:pPr>
        <w:pStyle w:val="BodyText"/>
      </w:pPr>
      <w:r>
        <w:t xml:space="preserve">Durata: istantanea, difficoltà 0</w:t>
      </w:r>
    </w:p>
    <w:p>
      <w:pPr>
        <w:pStyle w:val="BodyText"/>
      </w:pPr>
      <w:r>
        <w:t xml:space="preserve">I costi base sono 4, se con la prova faccio 24, avrò un livello di potere pari a 20, sufficiente per fare 5d6 di danno!</w:t>
      </w:r>
    </w:p>
    <w:bookmarkEnd w:id="289"/>
    <w:bookmarkEnd w:id="290"/>
    <w:bookmarkStart w:id="292" w:name="essenza-charme-magnetismo"/>
    <w:p>
      <w:pPr>
        <w:pStyle w:val="Heading2"/>
      </w:pPr>
      <w:r>
        <w:t xml:space="preserve">Essenza Charme – Magnetismo</w:t>
      </w:r>
    </w:p>
    <w:p>
      <w:pPr>
        <w:pStyle w:val="FirstParagraph"/>
      </w:pPr>
      <w:r>
        <w:rPr>
          <w:b/>
        </w:rPr>
        <w:t xml:space="preserve">Verbo</w:t>
      </w:r>
      <w:r>
        <w:t xml:space="preserve">: Charme</w:t>
      </w:r>
      <w:r>
        <w:t xml:space="preserve"> </w:t>
      </w:r>
      <w:r>
        <w:rPr>
          <w:b/>
        </w:rPr>
        <w:t xml:space="preserve">Nome</w:t>
      </w:r>
      <w:r>
        <w:t xml:space="preserve">: Creature</w:t>
      </w:r>
    </w:p>
    <w:p>
      <w:pPr>
        <w:pStyle w:val="BodyText"/>
      </w:pPr>
      <w:bookmarkStart w:id="291" w:name="essenza-charme---magnetismo"/>
      <w:r>
        <w:t xml:space="preserve">[essenza-charme---magnetismo]</w:t>
      </w:r>
      <w:bookmarkEnd w:id="291"/>
    </w:p>
    <w:p>
      <w:pPr>
        <w:numPr>
          <w:ilvl w:val="0"/>
          <w:numId w:val="1041"/>
        </w:numPr>
      </w:pPr>
      <w:r>
        <w:t xml:space="preserve">L’Essenza Charme</w:t>
      </w:r>
      <w:r>
        <w:t xml:space="preserve"> </w:t>
      </w:r>
      <w:r>
        <w:rPr>
          <w:b/>
        </w:rPr>
        <w:t xml:space="preserve">agisce sull’attitudine della Creatura Naturale o Magica</w:t>
      </w:r>
      <w:r>
        <w:t xml:space="preserve">. Il soggetto deve essere senziente e con Volontà ed Intelletto maggiori o uguali a -2</w:t>
      </w:r>
    </w:p>
    <w:p>
      <w:pPr>
        <w:numPr>
          <w:ilvl w:val="0"/>
          <w:numId w:val="1041"/>
        </w:numPr>
      </w:pPr>
      <w:r>
        <w:t xml:space="preserve">Essenza di Charme permette anche di comunicare non verbalmente. Attenzione alla difficoltà data da Durata e Obiettivi e Distanza</w:t>
      </w:r>
    </w:p>
    <w:p>
      <w:pPr>
        <w:numPr>
          <w:ilvl w:val="0"/>
          <w:numId w:val="1041"/>
        </w:numPr>
      </w:pPr>
      <w:r>
        <w:t xml:space="preserve">Non si può usare l’Essenza di Charme su creature con 3 CR superiori alla propria CM se l’obiettivo non vuole.</w:t>
      </w:r>
    </w:p>
    <w:p>
      <w:pPr>
        <w:numPr>
          <w:ilvl w:val="0"/>
          <w:numId w:val="1041"/>
        </w:numPr>
      </w:pPr>
      <w:r>
        <w:t xml:space="preserve">I CR indicati si riferiscono alla sommatoria di creature influenzate.</w:t>
      </w:r>
    </w:p>
    <w:p>
      <w:pPr>
        <w:numPr>
          <w:ilvl w:val="0"/>
          <w:numId w:val="1041"/>
        </w:numPr>
      </w:pPr>
      <w:r>
        <w:t xml:space="preserve">Al target viene concesso un Tiro Salvezza su Arbitrio per negare gli effetti. In caso di fallimento critico la durata viene raddoppiata.</w:t>
      </w:r>
    </w:p>
    <w:p>
      <w:pPr>
        <w:numPr>
          <w:ilvl w:val="0"/>
          <w:numId w:val="1041"/>
        </w:numPr>
      </w:pPr>
      <w:r>
        <w:t xml:space="preserve">Puoi anche influenzare emotivamente l’obiettivo rendendolo piu’ coraggioso, impaurito, accorto...</w:t>
      </w:r>
    </w:p>
    <w:p>
      <w:pPr>
        <w:pStyle w:val="FirstParagraph"/>
      </w:pPr>
      <w:r>
        <w:t xml:space="preserve">L</w:t>
      </w:r>
      <w:r>
        <w:t xml:space="preserve">3cm</w:t>
      </w:r>
      <w:r>
        <w:t xml:space="preserve"> </w:t>
      </w:r>
      <w:r>
        <w:t xml:space="preserve">L</w:t>
      </w:r>
      <w:r>
        <w:t xml:space="preserve">13cm</w:t>
      </w:r>
      <w:r>
        <w:t xml:space="preserve"> </w:t>
      </w:r>
      <w:r>
        <w:rPr>
          <w:b/>
        </w:rPr>
        <w:t xml:space="preserve">Livello di Potere</w:t>
      </w:r>
      <w:r>
        <w:t xml:space="preserve"> </w:t>
      </w:r>
      <w:r>
        <w:t xml:space="preserve">&amp;</w:t>
      </w:r>
      <w:r>
        <w:t xml:space="preserve"> </w:t>
      </w:r>
      <w:r>
        <w:rPr>
          <w:b/>
        </w:rPr>
        <w:t xml:space="preserve">Creature Naturali o Magiche</w:t>
      </w:r>
      <w:r>
        <w:t xml:space="preserve"> </w:t>
      </w:r>
      <w:r>
        <w:t xml:space="preserve">&lt;=11 &amp; Influenzi obiettivi fino a CR 1/3</w:t>
      </w:r>
      <w:r>
        <w:br/>
      </w:r>
      <w:r>
        <w:t xml:space="preserve">13 &amp; Influenzi obiettivi fino a 1 CR</w:t>
      </w:r>
      <w:r>
        <w:br/>
      </w:r>
      <w:r>
        <w:t xml:space="preserve">&amp; Comunichi con una creatura non più di 144 caratteri telepaticamente che capisca la tua lingua.</w:t>
      </w:r>
      <w:r>
        <w:br/>
      </w:r>
      <w:r>
        <w:t xml:space="preserve">16 &amp; Influenzi obiettivi fino a 2 CR</w:t>
      </w:r>
      <w:r>
        <w:br/>
      </w:r>
      <w:r>
        <w:t xml:space="preserve">&amp; Comunichi con una creatura telepaticamente che capisca la tua lingua.</w:t>
      </w:r>
      <w:r>
        <w:br/>
      </w:r>
      <w:r>
        <w:t xml:space="preserve">19 &amp; Influenzi obiettivi fino a 3 CR</w:t>
      </w:r>
      <w:r>
        <w:br/>
      </w:r>
      <w:r>
        <w:t xml:space="preserve">&amp; Comunichi con una creatura telepaticamente che non capisca la tua lingua ed abbia Intelletto 2 o piu’</w:t>
      </w:r>
      <w:r>
        <w:br/>
      </w:r>
      <w:r>
        <w:t xml:space="preserve">22 &amp; Influenzi obiettivi fino a 5 CR</w:t>
      </w:r>
      <w:r>
        <w:br/>
      </w:r>
      <w:r>
        <w:t xml:space="preserve">&amp; Comunichi con una creatura telepaticamente che non capisca la tua lingua e abbia Intelletto 1 o più.</w:t>
      </w:r>
      <w:r>
        <w:br/>
      </w:r>
      <w:r>
        <w:t xml:space="preserve">25 &amp; Influenzi obiettivi fino a 7 CR</w:t>
      </w:r>
      <w:r>
        <w:br/>
      </w:r>
      <w:r>
        <w:t xml:space="preserve">28 &amp; Influenzi obiettivi fino a 9 CR</w:t>
      </w:r>
      <w:r>
        <w:br/>
      </w:r>
      <w:r>
        <w:t xml:space="preserve">&amp; Comunichi con un obiettivo telepaticamente che non comunichi verbalmente.</w:t>
      </w:r>
      <w:r>
        <w:br/>
      </w:r>
      <w:r>
        <w:t xml:space="preserve">31 &amp; Influenzi obiettivi fino a 15 CR</w:t>
      </w:r>
      <w:r>
        <w:br/>
      </w:r>
      <w:r>
        <w:t xml:space="preserve">34 &amp; Influenzi obiettivi fino a 11 CR</w:t>
      </w:r>
      <w:r>
        <w:br/>
      </w:r>
      <w:r>
        <w:t xml:space="preserve">37 &amp; Influenzi obiettivi fino a 13 CR</w:t>
      </w:r>
      <w:r>
        <w:br/>
      </w:r>
      <w:r>
        <w:t xml:space="preserve">43 &amp; Influenzi obiettivi fino a 15 CR</w:t>
      </w:r>
      <w:r>
        <w:br/>
      </w:r>
    </w:p>
    <w:p>
      <w:pPr>
        <w:pStyle w:val="BodyText"/>
      </w:pPr>
      <w:r>
        <w:t xml:space="preserve">Una Creatura Impaurita ha un -2 TC, Coraggiosa +2 TC, Prudente +2 TS, Eroica +1 Difesa +1 TC.</w:t>
      </w:r>
    </w:p>
    <w:p>
      <w:pPr>
        <w:pStyle w:val="BodyText"/>
      </w:pPr>
      <w:r>
        <w:t xml:space="preserve">Un incantatore può utilizzare un Essenza di Charme per influenzare e quindi rendere Amichevoli od Impaurire, a seconda della differenza tra la CM dell’incantatore e CR dell’obiettivo si possono avere effetti diversi.</w:t>
      </w:r>
    </w:p>
    <w:p>
      <w:pPr>
        <w:pStyle w:val="BodyText"/>
      </w:pPr>
      <w:r>
        <w:t xml:space="preserve">Se la creatura ha:</w:t>
      </w:r>
    </w:p>
    <w:p>
      <w:pPr>
        <w:pStyle w:val="BodyText"/>
      </w:pPr>
      <w:r>
        <w:t xml:space="preserve">L</w:t>
      </w:r>
      <w:r>
        <w:t xml:space="preserve">2.5cm</w:t>
      </w:r>
      <w:r>
        <w:t xml:space="preserve"> </w:t>
      </w:r>
      <w:r>
        <w:t xml:space="preserve">L</w:t>
      </w:r>
      <w:r>
        <w:t xml:space="preserve">7cm</w:t>
      </w:r>
      <w:r>
        <w:t xml:space="preserve"> </w:t>
      </w:r>
      <w:r>
        <w:t xml:space="preserve">L</w:t>
      </w:r>
      <w:r>
        <w:t xml:space="preserve">7cm</w:t>
      </w:r>
      <w:r>
        <w:t xml:space="preserve"> </w:t>
      </w:r>
      <w:r>
        <w:t xml:space="preserve">&amp;</w:t>
      </w:r>
      <w:r>
        <w:t xml:space="preserve"> </w:t>
      </w:r>
      <w:r>
        <w:rPr>
          <w:b/>
        </w:rPr>
        <w:t xml:space="preserve">Rendere Amichevole</w:t>
      </w:r>
      <w:r>
        <w:t xml:space="preserve"> </w:t>
      </w:r>
      <w:r>
        <w:t xml:space="preserve">&amp;</w:t>
      </w:r>
      <w:r>
        <w:t xml:space="preserve"> </w:t>
      </w:r>
      <w:r>
        <w:rPr>
          <w:b/>
        </w:rPr>
        <w:t xml:space="preserve">Impaurire</w:t>
      </w:r>
      <w:r>
        <w:t xml:space="preserve"> </w:t>
      </w:r>
      <w:r>
        <w:t xml:space="preserve">CM-CR è 1 o più &amp; fallimento di 2 o meno la creatura è amichevole &amp; se il TS fallisce di 2 o meno la creatura è scossa</w:t>
      </w:r>
      <w:r>
        <w:t xml:space="preserve"> </w:t>
      </w:r>
      <w:r>
        <w:t xml:space="preserve">&amp; 3 la creatura è affascinata &amp; 3 la creatura è spaventata</w:t>
      </w:r>
      <w:r>
        <w:t xml:space="preserve"> </w:t>
      </w:r>
      <w:r>
        <w:t xml:space="preserve">&amp; 4 la creatura è charmata &amp; 4 la creatura è in preda al panico</w:t>
      </w:r>
      <w:r>
        <w:t xml:space="preserve"> </w:t>
      </w:r>
      <w:r>
        <w:t xml:space="preserve">&amp; se il TS di 5 o più la creatura è dominata &amp;</w:t>
      </w:r>
      <w:r>
        <w:t xml:space="preserve"> </w:t>
      </w:r>
      <w:r>
        <w:t xml:space="preserve">CM-CR tra 0 e -1 &amp; 3 o meno la creatura è amichevole &amp; 3 o meno la creatura è scossa</w:t>
      </w:r>
      <w:r>
        <w:t xml:space="preserve"> </w:t>
      </w:r>
      <w:r>
        <w:t xml:space="preserve">&amp; 4 la creatura è affascinata &amp; 4 la creatura è spaventata</w:t>
      </w:r>
      <w:r>
        <w:t xml:space="preserve"> </w:t>
      </w:r>
      <w:r>
        <w:t xml:space="preserve">&amp; 5 la creatura è charmata &amp; 5 la creatura è in preda al panico</w:t>
      </w:r>
      <w:r>
        <w:t xml:space="preserve"> </w:t>
      </w:r>
      <w:r>
        <w:t xml:space="preserve">&amp; se il TS di 6 o più la creatura è dominata &amp;</w:t>
      </w:r>
      <w:r>
        <w:t xml:space="preserve"> </w:t>
      </w:r>
      <w:r>
        <w:t xml:space="preserve">CM-CR tra -2 e -3 &amp; 4 o meno la creatura è amichevole &amp; 4 o meno la creatura è scossa</w:t>
      </w:r>
      <w:r>
        <w:t xml:space="preserve"> </w:t>
      </w:r>
      <w:r>
        <w:t xml:space="preserve">&amp; 5 la creatura è affascinata &amp; 5 la creatura è spaventata</w:t>
      </w:r>
      <w:r>
        <w:t xml:space="preserve"> </w:t>
      </w:r>
      <w:r>
        <w:t xml:space="preserve">&amp; 6 la creatura è charmata &amp; 6 o più la creatura è in panico</w:t>
      </w:r>
      <w:r>
        <w:t xml:space="preserve"> </w:t>
      </w:r>
      <w:r>
        <w:t xml:space="preserve">&amp; se il TS fallisce di 7 o più la creatura è dominata &amp;</w:t>
      </w:r>
    </w:p>
    <w:p>
      <w:pPr>
        <w:pStyle w:val="BodyText"/>
      </w:pPr>
      <w:r>
        <w:t xml:space="preserve">Esempi:</w:t>
      </w:r>
    </w:p>
    <w:p>
      <w:pPr>
        <w:numPr>
          <w:ilvl w:val="0"/>
          <w:numId w:val="1042"/>
        </w:numPr>
      </w:pPr>
      <w:r>
        <w:t xml:space="preserve">"Per il potere di Garya. Possa il mio tocco renderti docile"</w:t>
      </w:r>
    </w:p>
    <w:p>
      <w:pPr>
        <w:numPr>
          <w:ilvl w:val="0"/>
          <w:numId w:val="1042"/>
        </w:numPr>
      </w:pPr>
      <w:r>
        <w:t xml:space="preserve">"Racconto la storia della stupenda Aralda Hucnoss e fisso gli occhi dell’orco. Ora sei mio, dolce amore"</w:t>
      </w:r>
    </w:p>
    <w:p>
      <w:pPr>
        <w:numPr>
          <w:ilvl w:val="0"/>
          <w:numId w:val="1042"/>
        </w:numPr>
      </w:pPr>
      <w:r>
        <w:t xml:space="preserve">"Sembra talco ma non e’, serve a darti l’allegria. Se lo mangi o lo respiri ti da subito l’allegria!"</w:t>
      </w:r>
    </w:p>
    <w:bookmarkEnd w:id="292"/>
    <w:bookmarkStart w:id="294" w:name="essenza-convocazione-intelletto"/>
    <w:p>
      <w:pPr>
        <w:pStyle w:val="Heading2"/>
      </w:pPr>
      <w:r>
        <w:t xml:space="preserve">Essenza Convocazione – Intelletto</w:t>
      </w:r>
    </w:p>
    <w:p>
      <w:pPr>
        <w:pStyle w:val="FirstParagraph"/>
      </w:pPr>
      <w:r>
        <w:rPr>
          <w:b/>
        </w:rPr>
        <w:t xml:space="preserve">Verbo</w:t>
      </w:r>
      <w:r>
        <w:t xml:space="preserve">: Convocazione</w:t>
      </w:r>
      <w:r>
        <w:t xml:space="preserve"> </w:t>
      </w:r>
      <w:r>
        <w:rPr>
          <w:b/>
        </w:rPr>
        <w:t xml:space="preserve">Nome</w:t>
      </w:r>
      <w:r>
        <w:t xml:space="preserve">: Creature</w:t>
      </w:r>
    </w:p>
    <w:p>
      <w:pPr>
        <w:pStyle w:val="BodyText"/>
      </w:pPr>
      <w:bookmarkStart w:id="293" w:name="essenza-convocazione---intelletto"/>
      <w:r>
        <w:t xml:space="preserve">[essenza-convocazione---intelletto]</w:t>
      </w:r>
      <w:bookmarkEnd w:id="293"/>
    </w:p>
    <w:p>
      <w:pPr>
        <w:pStyle w:val="BodyText"/>
      </w:pPr>
      <w:r>
        <w:t xml:space="preserve">L’Essenza Convocazione è la</w:t>
      </w:r>
      <w:r>
        <w:t xml:space="preserve"> </w:t>
      </w:r>
      <w:r>
        <w:rPr>
          <w:b/>
        </w:rPr>
        <w:t xml:space="preserve">capacità di richiamare l’archetipo di una Creatura per farla agire al tuo fianco.</w:t>
      </w:r>
    </w:p>
    <w:p>
      <w:pPr>
        <w:numPr>
          <w:ilvl w:val="0"/>
          <w:numId w:val="1043"/>
        </w:numPr>
      </w:pPr>
      <w:r>
        <w:t xml:space="preserve">Il CR indicato si riferisce alla sommatoria dei CR totali convocati di creature naturali</w:t>
      </w:r>
    </w:p>
    <w:p>
      <w:pPr>
        <w:numPr>
          <w:ilvl w:val="0"/>
          <w:numId w:val="1043"/>
        </w:numPr>
      </w:pPr>
      <w:r>
        <w:t xml:space="preserve">Un incantatore non può evocare creature con più di 3 CR rispetto al suo valore di CM</w:t>
      </w:r>
    </w:p>
    <w:p>
      <w:pPr>
        <w:numPr>
          <w:ilvl w:val="0"/>
          <w:numId w:val="1043"/>
        </w:numPr>
      </w:pPr>
      <w:r>
        <w:t xml:space="preserve">Evocare una creatura magica o Elementale costa a parità di CR il livello di potere immediatamente successivo. Con LP 22 evochi una creatura magica con CR 3</w:t>
      </w:r>
    </w:p>
    <w:p>
      <w:pPr>
        <w:numPr>
          <w:ilvl w:val="0"/>
          <w:numId w:val="1043"/>
        </w:numPr>
      </w:pPr>
      <w:r>
        <w:t xml:space="preserve">Evocare un Drago a parità di CR è più difficile di 2 livelli. Con LP 31 evochi un drago CR 7</w:t>
      </w:r>
    </w:p>
    <w:p>
      <w:pPr>
        <w:numPr>
          <w:ilvl w:val="0"/>
          <w:numId w:val="1043"/>
        </w:numPr>
      </w:pPr>
      <w:r>
        <w:t xml:space="preserve">CR 13 è il massimo CR di creature convocabili, oltre sono sempre sommatorie di più creature convocate.</w:t>
      </w:r>
    </w:p>
    <w:p>
      <w:pPr>
        <w:pStyle w:val="FirstParagraph"/>
      </w:pPr>
      <w:r>
        <w:t xml:space="preserve">L</w:t>
      </w:r>
      <w:r>
        <w:t xml:space="preserve">3.5cm</w:t>
      </w:r>
      <w:r>
        <w:t xml:space="preserve"> </w:t>
      </w:r>
      <w:r>
        <w:t xml:space="preserve">L</w:t>
      </w:r>
      <w:r>
        <w:t xml:space="preserve">6cm</w:t>
      </w:r>
      <w:r>
        <w:t xml:space="preserve"> </w:t>
      </w:r>
      <w:r>
        <w:rPr>
          <w:b/>
        </w:rPr>
        <w:t xml:space="preserve">Livello di Potere</w:t>
      </w:r>
      <w:r>
        <w:t xml:space="preserve"> </w:t>
      </w:r>
      <w:r>
        <w:t xml:space="preserve">&amp;</w:t>
      </w:r>
      <w:r>
        <w:t xml:space="preserve"> </w:t>
      </w:r>
      <w:r>
        <w:rPr>
          <w:b/>
        </w:rPr>
        <w:t xml:space="preserve">Creature</w:t>
      </w:r>
      <w:r>
        <w:t xml:space="preserve"> </w:t>
      </w:r>
      <w:r>
        <w:t xml:space="preserve">&lt;=11 &amp; Convochi fino a 1/3 CR &amp; Convochi fino a 1/2 CR &amp; Convochi fino a 1 CR &amp; Convochi fino a 3 CR &amp; Convochi fino a 5 CR &amp; Convochi fino a 7 CR &amp; Convochi fino a 9 CR &amp; Convochi fino a 11 CR, max CR 10 &amp; Convochi fino a 13 CR, max CR 11 &amp; Convochi fino a 15 CR, max CR 12 &amp; Convochi fino a 17 CR, max CR 13</w:t>
      </w:r>
    </w:p>
    <w:p>
      <w:pPr>
        <w:pStyle w:val="BodyText"/>
      </w:pPr>
      <w:r>
        <w:t xml:space="preserve">Esempi:</w:t>
      </w:r>
    </w:p>
    <w:p>
      <w:pPr>
        <w:numPr>
          <w:ilvl w:val="0"/>
          <w:numId w:val="1044"/>
        </w:numPr>
      </w:pPr>
      <w:r>
        <w:t xml:space="preserve">"O sommi antenati concedetemi la sapienza di richiamare il mammuth lanoso"</w:t>
      </w:r>
    </w:p>
    <w:p>
      <w:pPr>
        <w:numPr>
          <w:ilvl w:val="0"/>
          <w:numId w:val="1044"/>
        </w:numPr>
      </w:pPr>
      <w:r>
        <w:t xml:space="preserve">"Dalle cime delle montagne più alte urlo il richiamo di Ferlin Caf. A me venga il Drago di bronzo"</w:t>
      </w:r>
    </w:p>
    <w:p>
      <w:pPr>
        <w:numPr>
          <w:ilvl w:val="0"/>
          <w:numId w:val="1044"/>
        </w:numPr>
      </w:pPr>
      <w:r>
        <w:t xml:space="preserve">"Lime, Rum, Ghiaccio, Menta e Zucchero grezzo. Agito e offro. Io convoco il Pirata Verdemarcio"</w:t>
      </w:r>
    </w:p>
    <w:p>
      <w:pPr>
        <w:numPr>
          <w:ilvl w:val="0"/>
          <w:numId w:val="1044"/>
        </w:numPr>
      </w:pPr>
      <w:r>
        <w:t xml:space="preserve">"Conchiglie, grasso di pecora e nessun nome. Qui voglio il Ciclope"</w:t>
      </w:r>
    </w:p>
    <w:bookmarkEnd w:id="294"/>
    <w:bookmarkStart w:id="296" w:name="essenza-creazione-volonta"/>
    <w:p>
      <w:pPr>
        <w:pStyle w:val="Heading2"/>
      </w:pPr>
      <w:r>
        <w:t xml:space="preserve">Essenza Creazione – Volonta’</w:t>
      </w:r>
    </w:p>
    <w:p>
      <w:pPr>
        <w:pStyle w:val="FirstParagraph"/>
      </w:pPr>
      <w:r>
        <w:rPr>
          <w:b/>
        </w:rPr>
        <w:t xml:space="preserve">Verbo</w:t>
      </w:r>
      <w:r>
        <w:t xml:space="preserve">: Creare</w:t>
      </w:r>
      <w:r>
        <w:t xml:space="preserve"> </w:t>
      </w:r>
      <w:r>
        <w:rPr>
          <w:b/>
        </w:rPr>
        <w:t xml:space="preserve">Nome</w:t>
      </w:r>
      <w:r>
        <w:t xml:space="preserve">: Elementi, Energia</w:t>
      </w:r>
    </w:p>
    <w:p>
      <w:pPr>
        <w:pStyle w:val="BodyText"/>
      </w:pPr>
      <w:bookmarkStart w:id="295" w:name="essenza-creazione---volonta"/>
      <w:r>
        <w:t xml:space="preserve">[essenza-creazione---volonta]</w:t>
      </w:r>
      <w:bookmarkEnd w:id="295"/>
    </w:p>
    <w:p>
      <w:pPr>
        <w:pStyle w:val="BodyText"/>
      </w:pPr>
      <w:r>
        <w:t xml:space="preserve">Creare è l’</w:t>
      </w:r>
      <w:r>
        <w:rPr>
          <w:b/>
        </w:rPr>
        <w:t xml:space="preserve">atto di plasmare la magia per creare Elementi e manifestare dal nulla un elemento od oggetto</w:t>
      </w:r>
      <w:r>
        <w:t xml:space="preserve">.</w:t>
      </w:r>
    </w:p>
    <w:p>
      <w:pPr>
        <w:pStyle w:val="BodyText"/>
      </w:pPr>
      <w:r>
        <w:t xml:space="preserve">Non si possono creare Creature (naturali o magiche) secondo la regola che non si può creare Vita. Quando si usa l’Essenza Creare per richiamare un Elementale in realtà si deve usare l’Essenza della Convocazione.</w:t>
      </w:r>
    </w:p>
    <w:p>
      <w:pPr>
        <w:numPr>
          <w:ilvl w:val="0"/>
          <w:numId w:val="1045"/>
        </w:numPr>
      </w:pPr>
      <w:r>
        <w:t xml:space="preserve">Creare un elemento non è congiurare un Elementale. Crei una struttura entro le dimensioni e pesi limite indicati.</w:t>
      </w:r>
    </w:p>
    <w:p>
      <w:pPr>
        <w:numPr>
          <w:ilvl w:val="0"/>
          <w:numId w:val="1046"/>
        </w:numPr>
      </w:pPr>
      <w:r>
        <w:t xml:space="preserve">Se si vuole creare un Unione di Elementi (cibo, ottone, lava..) la quantità e volumi prodotti sono inversamente proporzionali alla complessità dell’elemento. Più è complesso l’elemento creato meno ne puoi creare. In base alla complessità e precisione dell’oggetto da creare diminuire quantità e volumi.</w:t>
      </w:r>
    </w:p>
    <w:p>
      <w:pPr>
        <w:numPr>
          <w:ilvl w:val="0"/>
          <w:numId w:val="1046"/>
        </w:numPr>
      </w:pPr>
      <w:r>
        <w:t xml:space="preserve">E’ possibile creare più oggetti contemporaneamente. Calcolata la somma dei volumi si prende la difficoltà immediatamente superiore.</w:t>
      </w:r>
    </w:p>
    <w:p>
      <w:pPr>
        <w:numPr>
          <w:ilvl w:val="0"/>
          <w:numId w:val="1046"/>
        </w:numPr>
      </w:pPr>
      <w:r>
        <w:t xml:space="preserve">Non è possibile creare qualcosa all’interno di creature vive.</w:t>
      </w:r>
    </w:p>
    <w:p>
      <w:pPr>
        <w:numPr>
          <w:ilvl w:val="0"/>
          <w:numId w:val="1046"/>
        </w:numPr>
      </w:pPr>
      <w:r>
        <w:t xml:space="preserve">Non è possibile creare qualcosa dove non vedi.</w:t>
      </w:r>
    </w:p>
    <w:p>
      <w:pPr>
        <w:numPr>
          <w:ilvl w:val="0"/>
          <w:numId w:val="1046"/>
        </w:numPr>
      </w:pPr>
      <w:r>
        <w:t xml:space="preserve">Un muro di ghiaccio (ad esempio) non potrà fare danno immediatamente ma solo dal round successivo. Si deve considerare che il muro si manifesti in accrescimento nel round che viene creato. Il danno è pari all’Essenza di Attacco di due Livelli di Potere inferiori.</w:t>
      </w:r>
    </w:p>
    <w:p>
      <w:pPr>
        <w:numPr>
          <w:ilvl w:val="0"/>
          <w:numId w:val="1046"/>
        </w:numPr>
      </w:pPr>
      <w:r>
        <w:t xml:space="preserve">In caso di oggetti che cadono, il danno è quella dell’Essenza di Attacco di due Livelli di Potere inferiori. L’Area di Effetto è quella stabilità dai costi base.</w:t>
      </w:r>
    </w:p>
    <w:p>
      <w:pPr>
        <w:numPr>
          <w:ilvl w:val="0"/>
          <w:numId w:val="1046"/>
        </w:numPr>
      </w:pPr>
      <w:r>
        <w:t xml:space="preserve">Se si crea qualcosa di intangibile (es. Luce, Aria) e che non fa danno, la durata ha costo dimezzato.</w:t>
      </w:r>
    </w:p>
    <w:p>
      <w:pPr>
        <w:numPr>
          <w:ilvl w:val="0"/>
          <w:numId w:val="1046"/>
        </w:numPr>
      </w:pPr>
      <w:r>
        <w:t xml:space="preserve">Se si crea materia solida attorno all’obiettibo ed entro distanza di 3 metri (o il doppio della sua portata se è maggiore) dallo stesso, viene concesso un Tiro Salvezza su Riflessi per uscire dalla creazione prima che questa sia completa.</w:t>
      </w:r>
    </w:p>
    <w:p>
      <w:pPr>
        <w:numPr>
          <w:ilvl w:val="0"/>
          <w:numId w:val="1046"/>
        </w:numPr>
      </w:pPr>
      <w:r>
        <w:t xml:space="preserve">La massa creata si distribuisce in blocchi minimi di 1 metro di lato (il cubo base) connessi tra loro.</w:t>
      </w:r>
    </w:p>
    <w:p>
      <w:pPr>
        <w:numPr>
          <w:ilvl w:val="0"/>
          <w:numId w:val="1046"/>
        </w:numPr>
      </w:pPr>
      <w:r>
        <w:t xml:space="preserve">La massa creata obbedisce alle leggi delle fisica quando possibile. Un muro d’acqua cade il round successivo alla creazione.</w:t>
      </w:r>
    </w:p>
    <w:p>
      <w:pPr>
        <w:numPr>
          <w:ilvl w:val="0"/>
          <w:numId w:val="1046"/>
        </w:numPr>
      </w:pPr>
      <w:r>
        <w:t xml:space="preserve">Un cubo base è un cubo di lato 1 metro</w:t>
      </w:r>
    </w:p>
    <w:p>
      <w:pPr>
        <w:pStyle w:val="FirstParagraph"/>
      </w:pPr>
      <w:r>
        <w:t xml:space="preserve">L</w:t>
      </w:r>
      <w:r>
        <w:t xml:space="preserve">3cm</w:t>
      </w:r>
      <w:r>
        <w:t xml:space="preserve"> </w:t>
      </w:r>
      <w:r>
        <w:t xml:space="preserve">L</w:t>
      </w:r>
      <w:r>
        <w:t xml:space="preserve">13cm</w:t>
      </w:r>
      <w:r>
        <w:t xml:space="preserve"> </w:t>
      </w:r>
      <w:r>
        <w:rPr>
          <w:b/>
        </w:rPr>
        <w:t xml:space="preserve">Livello di Potere</w:t>
      </w:r>
      <w:r>
        <w:t xml:space="preserve"> </w:t>
      </w:r>
      <w:r>
        <w:t xml:space="preserve">&amp;</w:t>
      </w:r>
      <w:r>
        <w:t xml:space="preserve"> </w:t>
      </w:r>
      <w:r>
        <w:rPr>
          <w:b/>
        </w:rPr>
        <w:t xml:space="preserve">Assenza o Presenz</w:t>
      </w:r>
      <w:r>
        <w:t xml:space="preserve">a</w:t>
      </w:r>
      <w:r>
        <w:t xml:space="preserve"> </w:t>
      </w:r>
      <w:r>
        <w:t xml:space="preserve">&lt;=11 &amp; Un cubo di lato fino a 10 cm e 100 grammi (minuscola) &amp; Un cubo di lato fino a 20 cm o 500gr (più piccola) &amp; Un cubo di lato fino a 0.5 metro o 3kg (piccola) &amp; Un cubo di lato fino a 1 metro (cubo base) o 25kg (piccola) &amp; Fino a 2 cubi base e 100kg (media) di peso &amp; Fino a 4 cubi base e 200kg (grande) &amp; Fino a 8 cubi base e 400kg (enorme) &amp; Fino a 16 cubi base e 800kg (enorme) &amp; Fino a 32 cubi base e 1.6 tonnellate (mastodontica) &amp; Fino a 64 cubi base e 3.2 tonnellate (mastodontica) &amp; Fino a 128 cubi base e 6.4 tonnellate (colossale)</w:t>
      </w:r>
    </w:p>
    <w:p>
      <w:pPr>
        <w:pStyle w:val="BodyText"/>
      </w:pPr>
      <w:r>
        <w:t xml:space="preserve">Esempi:</w:t>
      </w:r>
    </w:p>
    <w:p>
      <w:pPr>
        <w:numPr>
          <w:ilvl w:val="0"/>
          <w:numId w:val="1047"/>
        </w:numPr>
      </w:pPr>
      <w:r>
        <w:t xml:space="preserve">"Evoco il grande spirito di Lunzac sommo artigiano reale perché crei un comodino di perfetta fattura"</w:t>
      </w:r>
    </w:p>
    <w:p>
      <w:pPr>
        <w:numPr>
          <w:ilvl w:val="0"/>
          <w:numId w:val="1047"/>
        </w:numPr>
      </w:pPr>
      <w:r>
        <w:t xml:space="preserve">"Chiedo alle possenti maree del mare del sud di riempire d’acqua il campo di battaglia"</w:t>
      </w:r>
    </w:p>
    <w:p>
      <w:pPr>
        <w:numPr>
          <w:ilvl w:val="0"/>
          <w:numId w:val="1047"/>
        </w:numPr>
      </w:pPr>
      <w:r>
        <w:t xml:space="preserve">"Per tutti le braci infernali che questo fuoco risplenda nella notte"</w:t>
      </w:r>
    </w:p>
    <w:p>
      <w:pPr>
        <w:pStyle w:val="FirstParagraph"/>
      </w:pPr>
      <w:r>
        <w:t xml:space="preserve">Esempi pratici</w:t>
      </w:r>
    </w:p>
    <w:p>
      <w:pPr>
        <w:numPr>
          <w:ilvl w:val="0"/>
          <w:numId w:val="1048"/>
        </w:numPr>
      </w:pPr>
      <w:r>
        <w:t xml:space="preserve">Per creare una Luce equivalente ad una torcia è sufficiente la difficoltà 11 ( raggio 3 metri), con difficoltà 13 si crea l’equivalente di una lanterna (raggio 6 metri di luce)</w:t>
      </w:r>
    </w:p>
    <w:p>
      <w:pPr>
        <w:numPr>
          <w:ilvl w:val="0"/>
          <w:numId w:val="1048"/>
        </w:numPr>
      </w:pPr>
      <w:r>
        <w:t xml:space="preserve">Mentre l’Essenza Distruzione crea oscurità perché distrugge la luce, tramite l’Essenza Creazione non e’ possibile creare oscurità o luce magica, solo luce naturale.</w:t>
      </w:r>
    </w:p>
    <w:p>
      <w:pPr>
        <w:numPr>
          <w:ilvl w:val="0"/>
          <w:numId w:val="1048"/>
        </w:numPr>
      </w:pPr>
      <w:r>
        <w:t xml:space="preserve">Con difficoltà 20 puoi creare Cibo per 1 persona per 1 giorno (comprensivo di costi base)</w:t>
      </w:r>
    </w:p>
    <w:p>
      <w:pPr>
        <w:numPr>
          <w:ilvl w:val="0"/>
          <w:numId w:val="1048"/>
        </w:numPr>
      </w:pPr>
      <w:r>
        <w:t xml:space="preserve">Creo un muro di ghiaccio fatto di 4 cubi base (2m lunghezza</w:t>
      </w:r>
      <w:r>
        <w:t xml:space="preserve">*</w:t>
      </w:r>
      <w:r>
        <w:t xml:space="preserve">1m larghezza</w:t>
      </w:r>
      <w:r>
        <w:t xml:space="preserve">*</w:t>
      </w:r>
      <w:r>
        <w:t xml:space="preserve">2m altezza. Livello potere 25) farà danno per chi lo attraversa (o se gli cade sopra) pari a livello di potere 19 in Essenza Attacco (5d6).</w:t>
      </w:r>
    </w:p>
    <w:p>
      <w:pPr>
        <w:numPr>
          <w:ilvl w:val="0"/>
          <w:numId w:val="1048"/>
        </w:numPr>
      </w:pPr>
      <w:r>
        <w:t xml:space="preserve">Suggerisco di tenere a disposizione dei cubetti 2x2 Lego per costruire "visivamente", come cubi base, le proprio creazioni</w:t>
      </w:r>
    </w:p>
    <w:bookmarkEnd w:id="296"/>
    <w:bookmarkStart w:id="301" w:name="essenza-cura-volonta"/>
    <w:p>
      <w:pPr>
        <w:pStyle w:val="Heading2"/>
      </w:pPr>
      <w:r>
        <w:t xml:space="preserve">Essenza Cura – Volonta’</w:t>
      </w:r>
    </w:p>
    <w:p>
      <w:pPr>
        <w:pStyle w:val="FirstParagraph"/>
      </w:pPr>
      <w:bookmarkStart w:id="297" w:name="essenza-cura---volonta"/>
      <w:r>
        <w:t xml:space="preserve">[essenza-cura---volonta]</w:t>
      </w:r>
      <w:bookmarkEnd w:id="297"/>
    </w:p>
    <w:p>
      <w:pPr>
        <w:pStyle w:val="BodyText"/>
      </w:pPr>
      <w:r>
        <w:rPr>
          <w:b/>
        </w:rPr>
        <w:t xml:space="preserve">Verbo</w:t>
      </w:r>
      <w:r>
        <w:t xml:space="preserve">: Cura</w:t>
      </w:r>
      <w:r>
        <w:t xml:space="preserve"> </w:t>
      </w:r>
      <w:r>
        <w:rPr>
          <w:b/>
        </w:rPr>
        <w:t xml:space="preserve">Nome</w:t>
      </w:r>
      <w:r>
        <w:t xml:space="preserve">: Creature, Elementi</w:t>
      </w:r>
    </w:p>
    <w:p>
      <w:pPr>
        <w:pStyle w:val="BodyText"/>
      </w:pPr>
      <w:r>
        <w:t xml:space="preserve">L’Essenza della Cura è la</w:t>
      </w:r>
      <w:r>
        <w:t xml:space="preserve"> </w:t>
      </w:r>
      <w:r>
        <w:rPr>
          <w:b/>
        </w:rPr>
        <w:t xml:space="preserve">capacità di riempire il vuoto causato da una Distruzione</w:t>
      </w:r>
      <w:r>
        <w:t xml:space="preserve"> </w:t>
      </w:r>
      <w:r>
        <w:t xml:space="preserve">o</w:t>
      </w:r>
      <w:r>
        <w:t xml:space="preserve"> </w:t>
      </w:r>
      <w:r>
        <w:rPr>
          <w:b/>
        </w:rPr>
        <w:t xml:space="preserve">sanare le ferite di un Attacco</w:t>
      </w:r>
      <w:r>
        <w:t xml:space="preserve"> </w:t>
      </w:r>
      <w:r>
        <w:t xml:space="preserve">o riparare un oggetto. L’Essenza di</w:t>
      </w:r>
      <w:r>
        <w:t xml:space="preserve"> </w:t>
      </w:r>
      <w:r>
        <w:rPr>
          <w:b/>
        </w:rPr>
        <w:t xml:space="preserve">Cura</w:t>
      </w:r>
      <w:r>
        <w:t xml:space="preserve"> </w:t>
      </w:r>
      <w:r>
        <w:t xml:space="preserve">agisce su</w:t>
      </w:r>
      <w:r>
        <w:t xml:space="preserve"> </w:t>
      </w:r>
      <w:r>
        <w:rPr>
          <w:b/>
        </w:rPr>
        <w:t xml:space="preserve">Creature</w:t>
      </w:r>
      <w:r>
        <w:t xml:space="preserve"> </w:t>
      </w:r>
      <w:r>
        <w:t xml:space="preserve">o</w:t>
      </w:r>
      <w:r>
        <w:t xml:space="preserve"> </w:t>
      </w:r>
      <w:r>
        <w:rPr>
          <w:b/>
        </w:rPr>
        <w:t xml:space="preserve">Elementi</w:t>
      </w:r>
      <w:r>
        <w:t xml:space="preserve">. Se usata su Creatura ripristina le energie vitali (punti ferita), se usata su Elementi, oggetti, puo’ risaldare rotture di pezzi.</w:t>
      </w:r>
    </w:p>
    <w:p>
      <w:pPr>
        <w:numPr>
          <w:ilvl w:val="0"/>
          <w:numId w:val="1049"/>
        </w:numPr>
      </w:pPr>
      <w:r>
        <w:t xml:space="preserve">La Durata di un Essenza di Cura è sempre e solo istantanea, tranne se specificato diversamente</w:t>
      </w:r>
    </w:p>
    <w:p>
      <w:pPr>
        <w:numPr>
          <w:ilvl w:val="0"/>
          <w:numId w:val="1049"/>
        </w:numPr>
      </w:pPr>
      <w:r>
        <w:t xml:space="preserve">Una Essenza di Cura usata su un non morto equivale a causargli un danno pari all’ammontare che l’Essenza di Attacco avrebbe causato. Un Tiro Salvezza su Tempra può dimezzare i danni. Un successo critico li dimezza ulteriormente.</w:t>
      </w:r>
    </w:p>
    <w:p>
      <w:pPr>
        <w:numPr>
          <w:ilvl w:val="0"/>
          <w:numId w:val="1049"/>
        </w:numPr>
      </w:pPr>
      <w:r>
        <w:t xml:space="preserve">L’Essenza di Cura ha un Area di Effetto sempre a target e mai a raggio. Se sono indicati più target questi devono essere entro un metro l’uno dall’altro.</w:t>
      </w:r>
    </w:p>
    <w:p>
      <w:pPr>
        <w:numPr>
          <w:ilvl w:val="0"/>
          <w:numId w:val="1049"/>
        </w:numPr>
      </w:pPr>
      <w:r>
        <w:t xml:space="preserve">L’Essenza di Cura usata su un oggetto ne sistema i meccanismi rotti ma non puo’ creare pezzi mancanti</w:t>
      </w:r>
    </w:p>
    <w:p>
      <w:pPr>
        <w:pStyle w:val="FirstParagraph"/>
      </w:pPr>
      <w:r>
        <w:t xml:space="preserve">L</w:t>
      </w:r>
      <w:r>
        <w:t xml:space="preserve">3cm</w:t>
      </w:r>
      <w:r>
        <w:t xml:space="preserve"> </w:t>
      </w:r>
      <w:r>
        <w:t xml:space="preserve">L</w:t>
      </w:r>
      <w:r>
        <w:t xml:space="preserve">13cm</w:t>
      </w:r>
      <w:r>
        <w:t xml:space="preserve"> </w:t>
      </w:r>
      <w:r>
        <w:rPr>
          <w:b/>
        </w:rPr>
        <w:t xml:space="preserve">Livello di Potere</w:t>
      </w:r>
      <w:r>
        <w:t xml:space="preserve"> </w:t>
      </w:r>
      <w:r>
        <w:t xml:space="preserve">&amp;</w:t>
      </w:r>
      <w:r>
        <w:t xml:space="preserve"> </w:t>
      </w:r>
      <w:r>
        <w:rPr>
          <w:b/>
        </w:rPr>
        <w:t xml:space="preserve">Concetto (solo Vita)</w:t>
      </w:r>
      <w:r>
        <w:t xml:space="preserve"> </w:t>
      </w:r>
      <w:r>
        <w:t xml:space="preserve">&lt;=11 &amp; - Rimuovi la condizione abbagliato.</w:t>
      </w:r>
      <w:r>
        <w:br/>
      </w:r>
      <w:r>
        <w:t xml:space="preserve">&amp; Curi 1d6 PF</w:t>
      </w:r>
      <w:r>
        <w:br/>
      </w:r>
      <w:r>
        <w:t xml:space="preserve">13 &amp; Rimuovi la condizione Frastornato</w:t>
      </w:r>
      <w:r>
        <w:br/>
      </w:r>
      <w:r>
        <w:t xml:space="preserve">&amp; Curi 2d6 pf</w:t>
      </w:r>
      <w:r>
        <w:br/>
      </w:r>
      <w:r>
        <w:t xml:space="preserve">&amp; Crei un link vitale tra te ed un obiettivo.</w:t>
      </w:r>
      <w:r>
        <w:br/>
      </w:r>
      <w:r>
        <w:t xml:space="preserve">&amp; Puoi condividere i tuoi punti ferita con le creature collegate.</w:t>
      </w:r>
      <w:r>
        <w:br/>
      </w:r>
      <w:r>
        <w:t xml:space="preserve">&amp; Durata 10 minuti. Costa 1 azione mantenere ed usare questa condivisione.</w:t>
      </w:r>
      <w:r>
        <w:br/>
      </w:r>
      <w:r>
        <w:t xml:space="preserve">16 &amp; Rimuovi la condizione Affaticato / Scosso / Infermo / Nauseato</w:t>
      </w:r>
      <w:r>
        <w:br/>
      </w:r>
      <w:r>
        <w:t xml:space="preserve">&amp; Curi 4d6 pf, puoi dividere la cura fino a 2 obiettivi</w:t>
      </w:r>
      <w:r>
        <w:br/>
      </w:r>
      <w:r>
        <w:t xml:space="preserve">&amp; Crei un link vitale tra te e fino a 3 obiettivi. Puoi condividere i tuoi punti ferita con le creature collegate. Durata 1 ora. Costa 1 azione mantenere ed usare questa condivisione.</w:t>
      </w:r>
      <w:r>
        <w:br/>
      </w:r>
      <w:r>
        <w:t xml:space="preserve">19 &amp; Rimuovi la condizione di Malato / Accecato / Assordato / Confuso / Esausto</w:t>
      </w:r>
      <w:r>
        <w:br/>
      </w:r>
      <w:r>
        <w:t xml:space="preserve">&amp; Ristori 2 punti ad una Caratteristica</w:t>
      </w:r>
      <w:r>
        <w:br/>
      </w:r>
      <w:r>
        <w:t xml:space="preserve">&amp; Curi 6d6 pf, puoi dividere la cura fino a 3 obiettivi</w:t>
      </w:r>
      <w:r>
        <w:br/>
      </w:r>
      <w:r>
        <w:t xml:space="preserve">&amp; Crei un link vitale tra te e fino a 4 obiettivi</w:t>
      </w:r>
      <w:r>
        <w:br/>
      </w:r>
      <w:r>
        <w:t xml:space="preserve">&amp; Puoi condividere i tuoi punti ferita con le creature collegate. Durata 1 ora. Costa 1 azione mantenere ed usare questa condivisione.</w:t>
      </w:r>
      <w:r>
        <w:br/>
      </w:r>
      <w:r>
        <w:t xml:space="preserve">22 &amp; Rimuovi la condizione di Avvelenato</w:t>
      </w:r>
      <w:r>
        <w:br/>
      </w:r>
      <w:r>
        <w:t xml:space="preserve">&amp; Ristori 3 punti divisi su più Caratteristiche</w:t>
      </w:r>
      <w:r>
        <w:br/>
      </w:r>
      <w:r>
        <w:t xml:space="preserve">&amp; Curi 9d6 pf, puoi dividere la cura fino a 6 obiettivi</w:t>
      </w:r>
      <w:r>
        <w:br/>
      </w:r>
      <w:r>
        <w:t xml:space="preserve">&amp; Crei un link vitale tra te e fino a 5 obiettivi. Puoi condividere i tuoi punti ferita con le creature collegate. Durata 1 ora. Costa 1 azione mantenere ed usare questa condivisione</w:t>
      </w:r>
      <w:r>
        <w:br/>
      </w:r>
      <w:r>
        <w:t xml:space="preserve">25 &amp; Rinsaldi fratture</w:t>
      </w:r>
      <w:r>
        <w:br/>
      </w:r>
      <w:r>
        <w:t xml:space="preserve">&amp; Recuperi tutti i punti caratteristica</w:t>
      </w:r>
      <w:r>
        <w:br/>
      </w:r>
      <w:r>
        <w:t xml:space="preserve">&amp; Curi 12d6 pf, puoi dividere la cura fino a 9 obiettivi</w:t>
      </w:r>
      <w:r>
        <w:br/>
      </w:r>
      <w:r>
        <w:t xml:space="preserve">&amp; Crei un link vitale tra te e fino a 7 target.Puoi condividere i tuoi punti ferita con le creature collegate. Durata 1 ora. Costa 1 azione mantenere ed usare questa condivisione.</w:t>
      </w:r>
      <w:r>
        <w:br/>
      </w:r>
      <w:r>
        <w:t xml:space="preserve">28 &amp; Curi fino a 60 pf e tutte le malattie.</w:t>
      </w:r>
      <w:r>
        <w:br/>
      </w:r>
      <w:r>
        <w:t xml:space="preserve">&amp; Ristori un livello temporaneo perso</w:t>
      </w:r>
      <w:r>
        <w:br/>
      </w:r>
      <w:r>
        <w:t xml:space="preserve">31 &amp; Rigeneri i tessuti ed arti</w:t>
      </w:r>
      <w:r>
        <w:br/>
      </w:r>
      <w:r>
        <w:t xml:space="preserve">&amp; Ristori un livello permanente perso</w:t>
      </w:r>
      <w:r>
        <w:br/>
      </w:r>
      <w:r>
        <w:t xml:space="preserve">&amp; Curi 16d6 pf, puoi dividere la cura fino a 10 obiettivi</w:t>
      </w:r>
      <w:r>
        <w:br/>
      </w:r>
      <w:r>
        <w:t xml:space="preserve">34 &amp; Ringiovanisci il target di 3d6 anni</w:t>
      </w:r>
      <w:r>
        <w:br/>
      </w:r>
      <w:r>
        <w:t xml:space="preserve">&amp; Curi 20d6 pf, puoi dividere la cura fino a 16 obiettivi</w:t>
      </w:r>
      <w:r>
        <w:br/>
      </w:r>
      <w:r>
        <w:t xml:space="preserve">&amp; Curi completamente tutte le ferite e condizioni di un obiettivo</w:t>
      </w:r>
      <w:r>
        <w:br/>
      </w:r>
      <w:r>
        <w:t xml:space="preserve">37 &amp; Curi l’obiettivi di tutte le condizioni, punti caratteristica, livelli e punti ferita, ringiovanisci il target di 3d6 anni</w:t>
      </w:r>
      <w:r>
        <w:br/>
      </w:r>
      <w:r>
        <w:t xml:space="preserve">40 &amp; Sacrifichi la tua vita per portare in vita un’altra creatura.</w:t>
      </w:r>
      <w:r>
        <w:br/>
      </w:r>
    </w:p>
    <w:p>
      <w:pPr>
        <w:pStyle w:val="BodyText"/>
      </w:pPr>
      <w:r>
        <w:t xml:space="preserve">Esempi:</w:t>
      </w:r>
    </w:p>
    <w:p>
      <w:pPr>
        <w:numPr>
          <w:ilvl w:val="0"/>
          <w:numId w:val="1050"/>
        </w:numPr>
      </w:pPr>
      <w:r>
        <w:t xml:space="preserve">"Grande Ljust protettrice di ciò che è vivo concedimi di lenire</w:t>
      </w:r>
      <w:r>
        <w:t xml:space="preserve"> </w:t>
      </w:r>
      <w:r>
        <w:t xml:space="preserve">le sofferenze di questo bravo uomo."</w:t>
      </w:r>
    </w:p>
    <w:p>
      <w:pPr>
        <w:numPr>
          <w:ilvl w:val="0"/>
          <w:numId w:val="1050"/>
        </w:numPr>
      </w:pPr>
      <w:r>
        <w:t xml:space="preserve">"Che la mano del guaritore curi le tue malattie"</w:t>
      </w:r>
    </w:p>
    <w:p>
      <w:pPr>
        <w:numPr>
          <w:ilvl w:val="0"/>
          <w:numId w:val="1050"/>
        </w:numPr>
      </w:pPr>
      <w:r>
        <w:t xml:space="preserve">"Possa questo bacio purificarti"</w:t>
      </w:r>
    </w:p>
    <w:p>
      <w:pPr>
        <w:numPr>
          <w:ilvl w:val="0"/>
          <w:numId w:val="1050"/>
        </w:numPr>
      </w:pPr>
      <w:r>
        <w:t xml:space="preserve">"Con l’aiuto degli antichi sacerdoti il tuo spirito sia ripristinato"</w:t>
      </w:r>
    </w:p>
    <w:p>
      <w:pPr>
        <w:numPr>
          <w:ilvl w:val="0"/>
          <w:numId w:val="1050"/>
        </w:numPr>
      </w:pPr>
      <w:r>
        <w:t xml:space="preserve">"Possa la spada dei grandi guerrieri infonderti l’energia che queste empie creature ti hanno tolto"</w:t>
      </w:r>
    </w:p>
    <w:p>
      <w:pPr>
        <w:numPr>
          <w:ilvl w:val="0"/>
          <w:numId w:val="1050"/>
        </w:numPr>
      </w:pPr>
      <w:r>
        <w:t xml:space="preserve">"Un lieve tocco e questa corda tornerà unita"</w:t>
      </w:r>
    </w:p>
    <w:p>
      <w:pPr>
        <w:pStyle w:val="FirstParagraph"/>
      </w:pPr>
      <w:r>
        <w:t xml:space="preserve">Esempio Pratico</w:t>
      </w:r>
    </w:p>
    <w:bookmarkStart w:id="298" w:name="mano-calda-di-ljust"/>
    <w:p>
      <w:pPr>
        <w:pStyle w:val="Heading3"/>
      </w:pPr>
      <w:r>
        <w:t xml:space="preserve">Mano calda di Ljust</w:t>
      </w:r>
    </w:p>
    <w:p>
      <w:pPr>
        <w:pStyle w:val="FirstParagraph"/>
      </w:pPr>
      <w:r>
        <w:t xml:space="preserve">Distanza: mischia, costo 0</w:t>
      </w:r>
    </w:p>
    <w:p>
      <w:pPr>
        <w:pStyle w:val="BodyText"/>
      </w:pPr>
      <w:r>
        <w:t xml:space="preserve">Area di Effetto: 1 target, costo 0</w:t>
      </w:r>
    </w:p>
    <w:p>
      <w:pPr>
        <w:pStyle w:val="BodyText"/>
      </w:pPr>
      <w:r>
        <w:t xml:space="preserve">Durata: Istantenea, costo 0</w:t>
      </w:r>
    </w:p>
    <w:p>
      <w:pPr>
        <w:pStyle w:val="BodyText"/>
      </w:pPr>
      <w:r>
        <w:t xml:space="preserve">E’ necessario una prova di CM pari a 13 per ottenere una Mano calda di Ljust che curi su un target</w:t>
      </w:r>
      <w:r>
        <w:t xml:space="preserve"> </w:t>
      </w:r>
      <w:r>
        <w:t xml:space="preserve">2d6 punti ferita. La difficolta’ e’ 0+0+0+13 = 13</w:t>
      </w:r>
    </w:p>
    <w:bookmarkEnd w:id="298"/>
    <w:bookmarkStart w:id="299" w:name="sfera-curativa-di-ljust"/>
    <w:p>
      <w:pPr>
        <w:pStyle w:val="Heading3"/>
      </w:pPr>
      <w:r>
        <w:t xml:space="preserve">Sfera curativa di Ljust</w:t>
      </w:r>
    </w:p>
    <w:p>
      <w:pPr>
        <w:pStyle w:val="FirstParagraph"/>
      </w:pPr>
      <w:r>
        <w:t xml:space="preserve">Distanza: 10 metri, difficoltà +2</w:t>
      </w:r>
    </w:p>
    <w:p>
      <w:pPr>
        <w:pStyle w:val="BodyText"/>
      </w:pPr>
      <w:r>
        <w:t xml:space="preserve">Area di Effetto: 5 creature da includere, +5</w:t>
      </w:r>
    </w:p>
    <w:p>
      <w:pPr>
        <w:pStyle w:val="BodyText"/>
      </w:pPr>
      <w:r>
        <w:t xml:space="preserve">Ricordiamoci che la Cura non può essere usata come area di effetto sferica, il costo è per poter selezionare le persone da curare.</w:t>
      </w:r>
    </w:p>
    <w:p>
      <w:pPr>
        <w:pStyle w:val="BodyText"/>
      </w:pPr>
      <w:r>
        <w:t xml:space="preserve">Durata: istantanea, difficoltà +0</w:t>
      </w:r>
    </w:p>
    <w:p>
      <w:pPr>
        <w:pStyle w:val="BodyText"/>
      </w:pPr>
      <w:r>
        <w:t xml:space="preserve">Essenza Cura: 19, cura 9d6, puoi dividere la cura fino a 6 target</w:t>
      </w:r>
    </w:p>
    <w:p>
      <w:pPr>
        <w:pStyle w:val="BodyText"/>
      </w:pPr>
      <w:r>
        <w:t xml:space="preserve">Fatte tutte le somme una Sfera curativa di Ljust da 9d6 ha difficoltà +2+5+0+19 = 26</w:t>
      </w:r>
    </w:p>
    <w:bookmarkEnd w:id="299"/>
    <w:bookmarkStart w:id="300" w:name="benedizione-della-fenice"/>
    <w:p>
      <w:pPr>
        <w:pStyle w:val="Heading3"/>
      </w:pPr>
      <w:r>
        <w:t xml:space="preserve">Benedizione della Fenice</w:t>
      </w:r>
    </w:p>
    <w:p>
      <w:pPr>
        <w:pStyle w:val="FirstParagraph"/>
      </w:pPr>
      <w:r>
        <w:t xml:space="preserve">Distanza: 0, tocco</w:t>
      </w:r>
    </w:p>
    <w:p>
      <w:pPr>
        <w:pStyle w:val="BodyText"/>
      </w:pPr>
      <w:r>
        <w:t xml:space="preserve">Area di Effetto: 0, se stessi</w:t>
      </w:r>
    </w:p>
    <w:p>
      <w:pPr>
        <w:pStyle w:val="BodyText"/>
      </w:pPr>
      <w:r>
        <w:t xml:space="preserve">Durata: 1 giorno, contigenza, +6</w:t>
      </w:r>
    </w:p>
    <w:p>
      <w:pPr>
        <w:pStyle w:val="BodyText"/>
      </w:pPr>
      <w:r>
        <w:t xml:space="preserve">Cura: 4d6 PF, +16</w:t>
      </w:r>
    </w:p>
    <w:p>
      <w:pPr>
        <w:pStyle w:val="BodyText"/>
      </w:pPr>
      <w:r>
        <w:t xml:space="preserve">Tempo di lancio: 10 minuti -6</w:t>
      </w:r>
    </w:p>
    <w:p>
      <w:pPr>
        <w:pStyle w:val="BodyText"/>
      </w:pPr>
      <w:r>
        <w:t xml:space="preserve">La Benedizione della Fenice e’ una contingenza che dura un giorno, se si viene feriti mortalmente (i pf scendono sotto la meta’) viene lanciata in automatico una cura da 4d6 (riuscendo in una prova di magia a difficolta’ 16)</w:t>
      </w:r>
    </w:p>
    <w:bookmarkEnd w:id="300"/>
    <w:bookmarkEnd w:id="301"/>
    <w:bookmarkStart w:id="303" w:name="essenza-difesa-magnetismo"/>
    <w:p>
      <w:pPr>
        <w:pStyle w:val="Heading2"/>
      </w:pPr>
      <w:r>
        <w:t xml:space="preserve">Essenza Difesa – Magnetismo</w:t>
      </w:r>
    </w:p>
    <w:p>
      <w:pPr>
        <w:pStyle w:val="FirstParagraph"/>
      </w:pPr>
      <w:r>
        <w:rPr>
          <w:b/>
        </w:rPr>
        <w:t xml:space="preserve">Verbo</w:t>
      </w:r>
      <w:r>
        <w:t xml:space="preserve">: Difendo</w:t>
      </w:r>
      <w:r>
        <w:t xml:space="preserve"> </w:t>
      </w:r>
      <w:r>
        <w:rPr>
          <w:b/>
        </w:rPr>
        <w:t xml:space="preserve">Nome</w:t>
      </w:r>
      <w:r>
        <w:t xml:space="preserve">: Creature, Elementi</w:t>
      </w:r>
    </w:p>
    <w:p>
      <w:pPr>
        <w:pStyle w:val="BodyText"/>
      </w:pPr>
      <w:bookmarkStart w:id="302" w:name="essenza-difesa---magnetismo"/>
      <w:r>
        <w:t xml:space="preserve">[essenza-difesa---magnetismo]</w:t>
      </w:r>
      <w:bookmarkEnd w:id="302"/>
    </w:p>
    <w:p>
      <w:pPr>
        <w:pStyle w:val="BodyText"/>
      </w:pPr>
      <w:r>
        <w:t xml:space="preserve">l’Essenza di Difesa</w:t>
      </w:r>
      <w:r>
        <w:t xml:space="preserve"> </w:t>
      </w:r>
      <w:r>
        <w:rPr>
          <w:b/>
        </w:rPr>
        <w:t xml:space="preserve">permette di creare delle barriere/scudi/armature che possono proteggere una creatura od oggetto dal danno o da un elemento definito</w:t>
      </w:r>
      <w:r>
        <w:t xml:space="preserve">. L’Essenza di Difesa si applica su Creature o Elementi. Nella tabella viene indicato il massimo della protezione concessa o a round, la Durata della Difesa e’ sempre da determinare.</w:t>
      </w:r>
    </w:p>
    <w:p>
      <w:pPr>
        <w:numPr>
          <w:ilvl w:val="0"/>
          <w:numId w:val="1051"/>
        </w:numPr>
      </w:pPr>
      <w:r>
        <w:t xml:space="preserve">Al target viene concesso un Tiro Salvezza su Tempra per negare gli effetti.</w:t>
      </w:r>
    </w:p>
    <w:p>
      <w:pPr>
        <w:numPr>
          <w:ilvl w:val="0"/>
          <w:numId w:val="1051"/>
        </w:numPr>
      </w:pPr>
      <w:r>
        <w:t xml:space="preserve">Essenza di Difesa può essere usata come controincantesimo per l’Essenza di Attacco. E’ necessario superare con una prova di competenza magica la prova di competenza magica dell’avversario. Si annulla solo l’effetto su un obiettivo (se stesso o altro). Si consuma un utilizzo di Essenze.</w:t>
      </w:r>
    </w:p>
    <w:p>
      <w:pPr>
        <w:numPr>
          <w:ilvl w:val="0"/>
          <w:numId w:val="1051"/>
        </w:numPr>
      </w:pPr>
      <w:r>
        <w:t xml:space="preserve">Se ci sono più Essenze di Difesa attive non si sommano i tipi di bonus equivalenti, si tiene solo quello che fornisce il bonus più alto.</w:t>
      </w:r>
    </w:p>
    <w:p>
      <w:pPr>
        <w:pStyle w:val="FirstParagraph"/>
      </w:pPr>
      <w:r>
        <w:t xml:space="preserve">L</w:t>
      </w:r>
      <w:r>
        <w:t xml:space="preserve">3cm</w:t>
      </w:r>
      <w:r>
        <w:t xml:space="preserve"> </w:t>
      </w:r>
      <w:r>
        <w:t xml:space="preserve">L</w:t>
      </w:r>
      <w:r>
        <w:t xml:space="preserve">13cm</w:t>
      </w:r>
      <w:r>
        <w:t xml:space="preserve"> </w:t>
      </w:r>
      <w:r>
        <w:rPr>
          <w:b/>
        </w:rPr>
        <w:t xml:space="preserve">Livello di Potere</w:t>
      </w:r>
      <w:r>
        <w:t xml:space="preserve"> </w:t>
      </w:r>
      <w:r>
        <w:t xml:space="preserve">&amp;</w:t>
      </w:r>
      <w:r>
        <w:t xml:space="preserve"> </w:t>
      </w:r>
      <w:r>
        <w:rPr>
          <w:b/>
        </w:rPr>
        <w:t xml:space="preserve">Creature, Presenza</w:t>
      </w:r>
      <w:r>
        <w:t xml:space="preserve"> </w:t>
      </w:r>
      <w:r>
        <w:t xml:space="preserve">&lt;=11 &amp; +1 Difesa</w:t>
      </w:r>
      <w:r>
        <w:br/>
      </w:r>
      <w:r>
        <w:t xml:space="preserve">&amp; +1 Tiri Salvezza</w:t>
      </w:r>
      <w:r>
        <w:br/>
      </w:r>
      <w:r>
        <w:t xml:space="preserve">13 &amp; Crei una difesa che protegge per 4 Punti Ferita in tutto</w:t>
      </w:r>
      <w:r>
        <w:br/>
      </w:r>
      <w:r>
        <w:t xml:space="preserve">16 &amp; Crei una difesa da un elemento per 3 Punti Ferita a round</w:t>
      </w:r>
      <w:r>
        <w:br/>
      </w:r>
      <w:r>
        <w:t xml:space="preserve">&amp; +2 ad un Tiro Salvezza</w:t>
      </w:r>
      <w:r>
        <w:br/>
      </w:r>
      <w:r>
        <w:t xml:space="preserve">&amp; +3 Difesa</w:t>
      </w:r>
      <w:r>
        <w:br/>
      </w:r>
      <w:r>
        <w:t xml:space="preserve">19 &amp; Crei una difesa da un elemento per 5 Punti Ferita a round</w:t>
      </w:r>
      <w:r>
        <w:br/>
      </w:r>
      <w:r>
        <w:t xml:space="preserve">&amp; +2 a tutti i Tiri Salvezza</w:t>
      </w:r>
      <w:r>
        <w:br/>
      </w:r>
      <w:r>
        <w:t xml:space="preserve">&amp; +4 Difesa, +2 ad un Tiro Salvezza</w:t>
      </w:r>
      <w:r>
        <w:br/>
      </w:r>
      <w:r>
        <w:t xml:space="preserve">22 &amp; Crei una difesa per 6 Punti Ferita a round</w:t>
      </w:r>
      <w:r>
        <w:br/>
      </w:r>
      <w:r>
        <w:t xml:space="preserve">&amp; Crei una difesa da un elemento specifico</w:t>
      </w:r>
      <w:r>
        <w:br/>
      </w:r>
      <w:r>
        <w:t xml:space="preserve">&amp; anche magico per 60 Punti Ferita in tutto</w:t>
      </w:r>
      <w:r>
        <w:br/>
      </w:r>
      <w:r>
        <w:t xml:space="preserve">&amp; Barriera verso gli insetti normali</w:t>
      </w:r>
      <w:r>
        <w:br/>
      </w:r>
      <w:r>
        <w:t xml:space="preserve">25 &amp; Crei una difesa per 8 Punti Ferita a round</w:t>
      </w:r>
      <w:r>
        <w:br/>
      </w:r>
      <w:r>
        <w:t xml:space="preserve">&amp; Immune ad un elemento non magico</w:t>
      </w:r>
      <w:r>
        <w:br/>
      </w:r>
      <w:r>
        <w:t xml:space="preserve">&amp; +6 Difesa</w:t>
      </w:r>
      <w:r>
        <w:br/>
      </w:r>
      <w:r>
        <w:t xml:space="preserve">28 &amp; Resistenza ad un Energia da Essenza Attacco o naturale</w:t>
      </w:r>
      <w:r>
        <w:br/>
      </w:r>
      <w:r>
        <w:t xml:space="preserve">&amp; Barriera verso le piante normali</w:t>
      </w:r>
      <w:r>
        <w:br/>
      </w:r>
      <w:r>
        <w:t xml:space="preserve">&amp; +6 ad un Tiro Salvezza</w:t>
      </w:r>
      <w:r>
        <w:br/>
      </w:r>
      <w:r>
        <w:t xml:space="preserve">&amp; Immune a livello di potenza 11 di Attacco</w:t>
      </w:r>
      <w:r>
        <w:br/>
      </w:r>
      <w:r>
        <w:t xml:space="preserve">31 &amp; +6 a tutti i Tiro Salvezza</w:t>
      </w:r>
      <w:r>
        <w:br/>
      </w:r>
      <w:r>
        <w:t xml:space="preserve">&amp; Barriera verso gli animali normali</w:t>
      </w:r>
      <w:r>
        <w:br/>
      </w:r>
      <w:r>
        <w:t xml:space="preserve">&amp; Immune a livello di potenza 16 di Attacco / Trasformazione</w:t>
      </w:r>
      <w:r>
        <w:br/>
      </w:r>
      <w:r>
        <w:t xml:space="preserve">&amp; Crei una barriera intorno a te, che ti scherma</w:t>
      </w:r>
      <w:r>
        <w:br/>
      </w:r>
      <w:r>
        <w:t xml:space="preserve">&amp; da tutti gli attacchi fisici non magici</w:t>
      </w:r>
      <w:r>
        <w:br/>
      </w:r>
      <w:r>
        <w:t xml:space="preserve">34 &amp; Barriera verso gli animali magici</w:t>
      </w:r>
      <w:r>
        <w:br/>
      </w:r>
      <w:r>
        <w:t xml:space="preserve">&amp; Crei una barriera intorno a te che ti scherma da tutti gli attacchi fisici anche magici</w:t>
      </w:r>
      <w:r>
        <w:br/>
      </w:r>
      <w:r>
        <w:t xml:space="preserve">&amp; Immune a livello di potenza 22 di Attacco / Trasformazione / Distruzione</w:t>
      </w:r>
      <w:r>
        <w:br/>
      </w:r>
      <w:r>
        <w:t xml:space="preserve">37 &amp; Immune a livello di potenza 28 di Attacco / Trasformazione / Distruzione</w:t>
      </w:r>
      <w:r>
        <w:br/>
      </w:r>
      <w:r>
        <w:t xml:space="preserve">43 &amp; Immune a livello di potenza 34 di Attacco / Trasformazione / Distruzione</w:t>
      </w:r>
      <w:r>
        <w:br/>
      </w:r>
    </w:p>
    <w:p>
      <w:pPr>
        <w:pStyle w:val="BodyText"/>
      </w:pPr>
      <w:r>
        <w:t xml:space="preserve">Esempi:</w:t>
      </w:r>
    </w:p>
    <w:p>
      <w:pPr>
        <w:numPr>
          <w:ilvl w:val="0"/>
          <w:numId w:val="1052"/>
        </w:numPr>
      </w:pPr>
      <w:r>
        <w:t xml:space="preserve">"Chiamo la magia del grande cristallo perché mi protegga contro i miei avversari"</w:t>
      </w:r>
    </w:p>
    <w:p>
      <w:pPr>
        <w:numPr>
          <w:ilvl w:val="0"/>
          <w:numId w:val="1052"/>
        </w:numPr>
      </w:pPr>
      <w:r>
        <w:t xml:space="preserve">"Canto le invocazioni di morte. Possano le osse dei miei antenati proteggermi"</w:t>
      </w:r>
    </w:p>
    <w:p>
      <w:pPr>
        <w:numPr>
          <w:ilvl w:val="0"/>
          <w:numId w:val="1052"/>
        </w:numPr>
      </w:pPr>
      <w:r>
        <w:t xml:space="preserve">"Incido il mio petto con le sacre rune di Qizdo!"</w:t>
      </w:r>
    </w:p>
    <w:bookmarkEnd w:id="303"/>
    <w:bookmarkStart w:id="305" w:name="essenza-distruzione-volonta"/>
    <w:p>
      <w:pPr>
        <w:pStyle w:val="Heading2"/>
      </w:pPr>
      <w:r>
        <w:t xml:space="preserve">Essenza Distruzione – Volonta’</w:t>
      </w:r>
    </w:p>
    <w:p>
      <w:pPr>
        <w:pStyle w:val="FirstParagraph"/>
      </w:pPr>
      <w:r>
        <w:rPr>
          <w:b/>
        </w:rPr>
        <w:t xml:space="preserve">Verbo</w:t>
      </w:r>
      <w:r>
        <w:t xml:space="preserve">: Distruggo</w:t>
      </w:r>
      <w:r>
        <w:t xml:space="preserve"> </w:t>
      </w:r>
      <w:r>
        <w:rPr>
          <w:b/>
        </w:rPr>
        <w:t xml:space="preserve">Nome</w:t>
      </w:r>
      <w:r>
        <w:t xml:space="preserve">: Elementi, Creature, Energia</w:t>
      </w:r>
    </w:p>
    <w:p>
      <w:pPr>
        <w:pStyle w:val="BodyText"/>
      </w:pPr>
      <w:bookmarkStart w:id="304" w:name="essenza-distruzione---volonta"/>
      <w:r>
        <w:t xml:space="preserve">[essenza-distruzione---volonta]</w:t>
      </w:r>
      <w:bookmarkEnd w:id="304"/>
    </w:p>
    <w:p>
      <w:pPr>
        <w:pStyle w:val="BodyText"/>
      </w:pPr>
      <w:r>
        <w:rPr>
          <w:b/>
        </w:rPr>
        <w:t xml:space="preserve">Essenza Distruzione – Elementi</w:t>
      </w:r>
    </w:p>
    <w:p>
      <w:pPr>
        <w:pStyle w:val="BodyText"/>
      </w:pPr>
      <w:r>
        <w:t xml:space="preserve">La Distruzione di Elementi è la</w:t>
      </w:r>
      <w:r>
        <w:t xml:space="preserve"> </w:t>
      </w:r>
      <w:r>
        <w:rPr>
          <w:b/>
        </w:rPr>
        <w:t xml:space="preserve">distruzione di Elementi</w:t>
      </w:r>
    </w:p>
    <w:p>
      <w:pPr>
        <w:numPr>
          <w:ilvl w:val="0"/>
          <w:numId w:val="1053"/>
        </w:numPr>
      </w:pPr>
      <w:r>
        <w:t xml:space="preserve">La distruzione di Elementi è diretta, senza Tiro Salvezza.</w:t>
      </w:r>
    </w:p>
    <w:p>
      <w:pPr>
        <w:numPr>
          <w:ilvl w:val="0"/>
          <w:numId w:val="1053"/>
        </w:numPr>
      </w:pPr>
      <w:r>
        <w:t xml:space="preserve">La distruzione si intente di singolo e specifico oggetto non di volumi di più oggetti, tranne se omogenei (es un tavolo di legno, la serratura di metallo..)</w:t>
      </w:r>
    </w:p>
    <w:p>
      <w:pPr>
        <w:numPr>
          <w:ilvl w:val="0"/>
          <w:numId w:val="1053"/>
        </w:numPr>
      </w:pPr>
      <w:r>
        <w:t xml:space="preserve">La distruzione di materia è sempre permanente come durata. La durata ha difficoltà 8 + eventuale contingenza.</w:t>
      </w:r>
    </w:p>
    <w:p>
      <w:pPr>
        <w:pStyle w:val="FirstParagraph"/>
      </w:pPr>
      <w:r>
        <w:t xml:space="preserve">L</w:t>
      </w:r>
      <w:r>
        <w:t xml:space="preserve">3cm</w:t>
      </w:r>
      <w:r>
        <w:t xml:space="preserve"> </w:t>
      </w:r>
      <w:r>
        <w:t xml:space="preserve">L</w:t>
      </w:r>
      <w:r>
        <w:t xml:space="preserve">13cm</w:t>
      </w:r>
      <w:r>
        <w:t xml:space="preserve"> </w:t>
      </w:r>
      <w:r>
        <w:rPr>
          <w:b/>
        </w:rPr>
        <w:t xml:space="preserve">Livello di Potere</w:t>
      </w:r>
      <w:r>
        <w:t xml:space="preserve"> </w:t>
      </w:r>
      <w:r>
        <w:t xml:space="preserve">&amp;</w:t>
      </w:r>
      <w:r>
        <w:t xml:space="preserve"> </w:t>
      </w:r>
      <w:r>
        <w:rPr>
          <w:b/>
        </w:rPr>
        <w:t xml:space="preserve">Elementi</w:t>
      </w:r>
      <w:r>
        <w:t xml:space="preserve"> </w:t>
      </w:r>
      <w:r>
        <w:t xml:space="preserve">&lt;=11 &amp; Un cubo di lato fino a 10 cm e 100 grammi (minuscola) &amp; Un cubo di lato fino a 20 cm o 500gr (più piccola) &amp; Un cubo di lato fino a 0.5 metro o 3kg (piccola) &amp; Un cubo di lato fino a 1 metro (cubo base) o 25kg (piccola) &amp; Fino a 2 cubi base e 100kg (media) di peso &amp; Fino a 4 cubi base e 200kg (grande) &amp; Fino a 8 cubi base e 400kg (enorme) &amp; Fino a 16 cubi base e 800kg (enorme) &amp; Fino a 32 cubi base e 1.6 tonnellate (mastodontica) &amp; Fino a 64 cubi base e 3.2 tonnellate (mastodontica) &amp; Fino a 128 cubi base e 6.4 tonnellate (colossale)</w:t>
      </w:r>
    </w:p>
    <w:p>
      <w:pPr>
        <w:pStyle w:val="BodyText"/>
      </w:pPr>
      <w:r>
        <w:t xml:space="preserve">Il livello di Potere richiesto cambia anche in funzione del materiale che si va a distruggere.</w:t>
      </w:r>
    </w:p>
    <w:p>
      <w:pPr>
        <w:pStyle w:val="BodyText"/>
      </w:pPr>
      <w:r>
        <w:t xml:space="preserve">Consultare la</w:t>
      </w:r>
      <w:r>
        <w:t xml:space="preserve"> </w:t>
      </w:r>
      <w:r>
        <w:rPr>
          <w:b/>
        </w:rPr>
        <w:t xml:space="preserve">Tabella Modificatore Distruzione Elementi</w:t>
      </w:r>
      <w:r>
        <w:t xml:space="preserve"> </w:t>
      </w:r>
      <w:r>
        <w:t xml:space="preserve">per verificare il moltiplicatore al Livello di Potere necessario in base al materiale che si vuole distruggere.</w:t>
      </w:r>
    </w:p>
    <w:p>
      <w:pPr>
        <w:pStyle w:val="BodyText"/>
      </w:pPr>
      <w:r>
        <w:rPr>
          <w:b/>
        </w:rPr>
        <w:t xml:space="preserve">Tabella Modificatore Distruzione Elementi</w:t>
      </w:r>
    </w:p>
    <w:p>
      <w:pPr>
        <w:pStyle w:val="BodyText"/>
      </w:pPr>
      <w:r>
        <w:t xml:space="preserve">L</w:t>
      </w:r>
      <w:r>
        <w:t xml:space="preserve">3.5cm</w:t>
      </w:r>
      <w:r>
        <w:t xml:space="preserve"> </w:t>
      </w:r>
      <w:r>
        <w:t xml:space="preserve">L</w:t>
      </w:r>
      <w:r>
        <w:t xml:space="preserve">6cm</w:t>
      </w:r>
      <w:r>
        <w:t xml:space="preserve"> </w:t>
      </w:r>
      <w:r>
        <w:t xml:space="preserve">L</w:t>
      </w:r>
      <w:r>
        <w:t xml:space="preserve">6cm</w:t>
      </w:r>
      <w:r>
        <w:t xml:space="preserve"> </w:t>
      </w:r>
      <w:r>
        <w:rPr>
          <w:b/>
        </w:rPr>
        <w:t xml:space="preserve">Modificatore</w:t>
      </w:r>
      <w:r>
        <w:t xml:space="preserve"> </w:t>
      </w:r>
      <w:r>
        <w:t xml:space="preserve">&amp;</w:t>
      </w:r>
      <w:r>
        <w:t xml:space="preserve"> </w:t>
      </w:r>
      <w:r>
        <w:rPr>
          <w:b/>
        </w:rPr>
        <w:t xml:space="preserve">Durezza</w:t>
      </w:r>
      <w:r>
        <w:t xml:space="preserve"> </w:t>
      </w:r>
      <w:r>
        <w:t xml:space="preserve">&amp;</w:t>
      </w:r>
      <w:r>
        <w:t xml:space="preserve"> </w:t>
      </w:r>
      <w:r>
        <w:rPr>
          <w:b/>
        </w:rPr>
        <w:t xml:space="preserve">Esempio</w:t>
      </w:r>
      <w:r>
        <w:t xml:space="preserve"> </w:t>
      </w:r>
      <w:r>
        <w:t xml:space="preserve">&amp; Estremamente facile &amp; Sabbia &amp; Facile &amp; Vetro / Acqua &amp; Normale &amp; Legno / terriccio &amp; Difficile &amp; Ceramica / Pietra / terra dura &amp; Molto difficile &amp; Ferro / Mattone &amp; Estremamente difficile &amp; Acciaio/ Mithral &amp; Quasi impossibile &amp; Acciaio Nanico &amp; Inumana &amp; Adamantio &amp; Ultraterrena &amp; Acciaio Nanico Runico &amp; Divina &amp; Artefatti</w:t>
      </w:r>
    </w:p>
    <w:p>
      <w:pPr>
        <w:pStyle w:val="BodyText"/>
      </w:pPr>
      <w:r>
        <w:t xml:space="preserve">Se quindi si vuole dimostrare la propria potenza distruggendo una serratura di metallo semplicemente toccandola la difficoltà è 11 (livello di potere)</w:t>
      </w:r>
      <w:r>
        <w:t xml:space="preserve"> </w:t>
      </w:r>
      <w:r>
        <w:t xml:space="preserve">*</w:t>
      </w:r>
      <w:r>
        <w:t xml:space="preserve"> </w:t>
      </w:r>
      <w:r>
        <w:t xml:space="preserve">1.3 (ferro) = 14.3 = 14 di difficoltà più i fattori di base (8 di durata, distanza, contingenza...)</w:t>
      </w:r>
    </w:p>
    <w:p>
      <w:pPr>
        <w:pStyle w:val="BodyText"/>
      </w:pPr>
      <w:r>
        <w:t xml:space="preserve">L’arrotondamento si fa all’unità più vicina.</w:t>
      </w:r>
    </w:p>
    <w:p>
      <w:pPr>
        <w:pStyle w:val="BodyText"/>
      </w:pPr>
      <w:r>
        <w:t xml:space="preserve">Esempi:</w:t>
      </w:r>
    </w:p>
    <w:p>
      <w:pPr>
        <w:numPr>
          <w:ilvl w:val="0"/>
          <w:numId w:val="1054"/>
        </w:numPr>
      </w:pPr>
      <w:r>
        <w:t xml:space="preserve">"Per tutte le torce consumate. Buio!"</w:t>
      </w:r>
    </w:p>
    <w:p>
      <w:pPr>
        <w:numPr>
          <w:ilvl w:val="0"/>
          <w:numId w:val="1054"/>
        </w:numPr>
      </w:pPr>
      <w:r>
        <w:t xml:space="preserve">"Chiamo a me i terremoti passati. Il tuo castello crolli come la sabbià</w:t>
      </w:r>
    </w:p>
    <w:p>
      <w:pPr>
        <w:numPr>
          <w:ilvl w:val="0"/>
          <w:numId w:val="1054"/>
        </w:numPr>
      </w:pPr>
      <w:r>
        <w:t xml:space="preserve">"Getto a terra il sangue di un Ragnroll. Che una fossa ti colga!"</w:t>
      </w:r>
    </w:p>
    <w:p>
      <w:pPr>
        <w:pStyle w:val="FirstParagraph"/>
      </w:pPr>
      <w:r>
        <w:rPr>
          <w:b/>
        </w:rPr>
        <w:t xml:space="preserve">Essenza Distruzione – Creature</w:t>
      </w:r>
    </w:p>
    <w:p>
      <w:pPr>
        <w:numPr>
          <w:ilvl w:val="0"/>
          <w:numId w:val="1055"/>
        </w:numPr>
      </w:pPr>
      <w:r>
        <w:t xml:space="preserve">La distruzione di Creature Naturali o Creature Magiche causa la distruzione dell’equilibrio metabolico e mentale.</w:t>
      </w:r>
    </w:p>
    <w:p>
      <w:pPr>
        <w:numPr>
          <w:ilvl w:val="0"/>
          <w:numId w:val="1055"/>
        </w:numPr>
      </w:pPr>
      <w:r>
        <w:t xml:space="preserve">Una Essenza di Distruzione non può mai causare danno diretto, si deve usare l’Essenza Attacco.</w:t>
      </w:r>
    </w:p>
    <w:p>
      <w:pPr>
        <w:numPr>
          <w:ilvl w:val="0"/>
          <w:numId w:val="1055"/>
        </w:numPr>
      </w:pPr>
      <w:r>
        <w:t xml:space="preserve">Al target viene concesso un Tiro Salvezza su Tempra per negare gli effetti</w:t>
      </w:r>
    </w:p>
    <w:p>
      <w:pPr>
        <w:numPr>
          <w:ilvl w:val="0"/>
          <w:numId w:val="1055"/>
        </w:numPr>
      </w:pPr>
      <w:r>
        <w:t xml:space="preserve">Non è possibile distruggere "parti" di esseri viventi</w:t>
      </w:r>
    </w:p>
    <w:p>
      <w:pPr>
        <w:numPr>
          <w:ilvl w:val="0"/>
          <w:numId w:val="1055"/>
        </w:numPr>
      </w:pPr>
      <w:r>
        <w:t xml:space="preserve">Su molte creature magiche le condizioni indicate non hanno effetto, tenere sempre conto della durata degli effetti.</w:t>
      </w:r>
    </w:p>
    <w:p>
      <w:pPr>
        <w:pStyle w:val="FirstParagraph"/>
      </w:pPr>
      <w:r>
        <w:t xml:space="preserve">L</w:t>
      </w:r>
      <w:r>
        <w:t xml:space="preserve">3cm</w:t>
      </w:r>
      <w:r>
        <w:t xml:space="preserve"> </w:t>
      </w:r>
      <w:r>
        <w:t xml:space="preserve">L</w:t>
      </w:r>
      <w:r>
        <w:t xml:space="preserve">13cm</w:t>
      </w:r>
      <w:r>
        <w:t xml:space="preserve"> </w:t>
      </w:r>
      <w:r>
        <w:rPr>
          <w:b/>
        </w:rPr>
        <w:t xml:space="preserve">Livello di Potere</w:t>
      </w:r>
      <w:r>
        <w:t xml:space="preserve"> </w:t>
      </w:r>
      <w:r>
        <w:t xml:space="preserve">&amp;</w:t>
      </w:r>
      <w:r>
        <w:t xml:space="preserve"> </w:t>
      </w:r>
      <w:r>
        <w:rPr>
          <w:b/>
        </w:rPr>
        <w:t xml:space="preserve">Creature</w:t>
      </w:r>
      <w:r>
        <w:t xml:space="preserve"> </w:t>
      </w:r>
      <w:r>
        <w:t xml:space="preserve">&lt;=11 &amp; Attribuisci la condizione abbagliato.</w:t>
      </w:r>
      <w:r>
        <w:br/>
      </w:r>
      <w:r>
        <w:t xml:space="preserve">13 &amp; Attribuisci la condizione: Frastornato</w:t>
      </w:r>
      <w:r>
        <w:br/>
      </w:r>
      <w:r>
        <w:t xml:space="preserve">16 &amp; Attribuisci la condizione: Affaticato / Scosso / Infermo</w:t>
      </w:r>
      <w:r>
        <w:br/>
      </w:r>
      <w:r>
        <w:t xml:space="preserve">19 &amp; - Attribuisci la condizione di: Malato / Accecato</w:t>
      </w:r>
      <w:r>
        <w:br/>
      </w:r>
      <w:r>
        <w:t xml:space="preserve">&amp; / Assordato / Esausto / Nauseato</w:t>
      </w:r>
      <w:r>
        <w:br/>
      </w:r>
      <w:r>
        <w:t xml:space="preserve">&amp; Diminuisci di 1 punto una caratteristica</w:t>
      </w:r>
      <w:r>
        <w:br/>
      </w:r>
      <w:r>
        <w:t xml:space="preserve">22 &amp; Attribuisci la condizione di Avvelenato</w:t>
      </w:r>
      <w:r>
        <w:br/>
      </w:r>
      <w:r>
        <w:t xml:space="preserve">&amp; Diminuisci di 2 punti una caratteristica</w:t>
      </w:r>
      <w:r>
        <w:br/>
      </w:r>
      <w:r>
        <w:t xml:space="preserve">25 &amp; Distruggi l’armonia spirituale della creatura</w:t>
      </w:r>
      <w:r>
        <w:br/>
      </w:r>
      <w:r>
        <w:t xml:space="preserve">&amp; (-2 al colpire, al danno, ai Tiri Salvezza)</w:t>
      </w:r>
      <w:r>
        <w:br/>
      </w:r>
      <w:r>
        <w:t xml:space="preserve">&amp; 3 AGI oppure -3 POT</w:t>
      </w:r>
      <w:r>
        <w:br/>
      </w:r>
      <w:r>
        <w:t xml:space="preserve">28 &amp; Distruggi le ossa. -3 POT e AGI</w:t>
      </w:r>
      <w:r>
        <w:br/>
      </w:r>
      <w:r>
        <w:t xml:space="preserve">&amp; Distruggi temporaneamente le esperienze, il target perde</w:t>
      </w:r>
      <w:r>
        <w:br/>
      </w:r>
      <w:r>
        <w:t xml:space="preserve">&amp; un livello di esperienza</w:t>
      </w:r>
      <w:r>
        <w:br/>
      </w:r>
      <w:r>
        <w:t xml:space="preserve">31 &amp; Distruggi i tessuti ed arti, causi la distruzione del corpo (TS o morte).</w:t>
      </w:r>
      <w:r>
        <w:br/>
      </w:r>
      <w:r>
        <w:t xml:space="preserve">&amp; Distruggi permanentemente le esperienze, il target perde</w:t>
      </w:r>
      <w:r>
        <w:br/>
      </w:r>
      <w:r>
        <w:t xml:space="preserve">&amp; un livello di esperienza</w:t>
      </w:r>
      <w:r>
        <w:br/>
      </w:r>
      <w:r>
        <w:t xml:space="preserve">34 &amp; Invecchi il target di 3d6 anni</w:t>
      </w:r>
      <w:r>
        <w:br/>
      </w:r>
    </w:p>
    <w:p>
      <w:pPr>
        <w:pStyle w:val="BodyText"/>
      </w:pPr>
      <w:r>
        <w:t xml:space="preserve">Esempi</w:t>
      </w:r>
    </w:p>
    <w:p>
      <w:pPr>
        <w:numPr>
          <w:ilvl w:val="0"/>
          <w:numId w:val="1056"/>
        </w:numPr>
      </w:pPr>
      <w:r>
        <w:t xml:space="preserve">"Evoco lo stregone Adbul Aziz. Mi conceda di fare marcire le tue interiora!"</w:t>
      </w:r>
    </w:p>
    <w:p>
      <w:pPr>
        <w:numPr>
          <w:ilvl w:val="0"/>
          <w:numId w:val="1056"/>
        </w:numPr>
      </w:pPr>
      <w:r>
        <w:t xml:space="preserve">"Grande martello, Grande martello, affonda la tua testa nella sua"</w:t>
      </w:r>
    </w:p>
    <w:p>
      <w:pPr>
        <w:numPr>
          <w:ilvl w:val="0"/>
          <w:numId w:val="1056"/>
        </w:numPr>
      </w:pPr>
      <w:r>
        <w:t xml:space="preserve">"Osserva la spirale di Oman Gur Tha. Non sei mai stato così stanco"</w:t>
      </w:r>
    </w:p>
    <w:p>
      <w:pPr>
        <w:numPr>
          <w:ilvl w:val="0"/>
          <w:numId w:val="1056"/>
        </w:numPr>
      </w:pPr>
      <w:r>
        <w:t xml:space="preserve">"Oh Padrone Shayalia ti offro lo spirito del mio nemico"</w:t>
      </w:r>
    </w:p>
    <w:p>
      <w:pPr>
        <w:pStyle w:val="FirstParagraph"/>
      </w:pPr>
      <w:r>
        <w:rPr>
          <w:b/>
        </w:rPr>
        <w:t xml:space="preserve">Essenza Distruzione - animazione dei morti</w:t>
      </w:r>
    </w:p>
    <w:p>
      <w:pPr>
        <w:pStyle w:val="BodyText"/>
      </w:pPr>
      <w:r>
        <w:t xml:space="preserve">Molti incantatori seguaci di Sixiser utilizzano i non morti per portare caos e distruzione nel creato</w:t>
      </w:r>
    </w:p>
    <w:p>
      <w:pPr>
        <w:numPr>
          <w:ilvl w:val="0"/>
          <w:numId w:val="1057"/>
        </w:numPr>
      </w:pPr>
      <w:r>
        <w:t xml:space="preserve">L’Essenza di Distruzione (animazione) su Creature Naturali o Magiche non può concedere più dadi vita di quanti posseduti dalla creatura originale. Le caratteristiche di Volontà e Intelletto e Magnetismo vengono ridotte ad un terzo, a meno di aumentare il livello di potere a quello superiore.</w:t>
      </w:r>
    </w:p>
    <w:p>
      <w:pPr>
        <w:numPr>
          <w:ilvl w:val="0"/>
          <w:numId w:val="1057"/>
        </w:numPr>
      </w:pPr>
      <w:r>
        <w:t xml:space="preserve">Il CR indicato si riferisce alla sommatoria dei CR totali animati di creature naturali</w:t>
      </w:r>
    </w:p>
    <w:p>
      <w:pPr>
        <w:numPr>
          <w:ilvl w:val="0"/>
          <w:numId w:val="1057"/>
        </w:numPr>
      </w:pPr>
      <w:r>
        <w:t xml:space="preserve">Un incantatore non può animare creature naturali con più di 3 CR rispetto al suo valore di CM</w:t>
      </w:r>
    </w:p>
    <w:p>
      <w:pPr>
        <w:numPr>
          <w:ilvl w:val="0"/>
          <w:numId w:val="1057"/>
        </w:numPr>
      </w:pPr>
      <w:r>
        <w:t xml:space="preserve">Se si vuole animare una creatura magica la difficoltà passa a quella successiva e si somma con il costo del mantenimento delle caratteristiche mentali</w:t>
      </w:r>
    </w:p>
    <w:p>
      <w:pPr>
        <w:numPr>
          <w:ilvl w:val="0"/>
          <w:numId w:val="1057"/>
        </w:numPr>
      </w:pPr>
      <w:r>
        <w:t xml:space="preserve">La difficoltà della Durata dell’animazione è 8. Ed è permanente</w:t>
      </w:r>
      <w:r>
        <w:t xml:space="preserve"> </w:t>
      </w:r>
      <w:r>
        <w:t xml:space="preserve">finché la creatura animata non viene distrutta o dismessa dall’incantatore.</w:t>
      </w:r>
    </w:p>
    <w:p>
      <w:pPr>
        <w:pStyle w:val="FirstParagraph"/>
      </w:pPr>
      <w:r>
        <w:t xml:space="preserve">L</w:t>
      </w:r>
      <w:r>
        <w:t xml:space="preserve">3cm</w:t>
      </w:r>
      <w:r>
        <w:t xml:space="preserve"> </w:t>
      </w:r>
      <w:r>
        <w:t xml:space="preserve">L</w:t>
      </w:r>
      <w:r>
        <w:t xml:space="preserve">13cm</w:t>
      </w:r>
      <w:r>
        <w:t xml:space="preserve"> </w:t>
      </w:r>
      <w:r>
        <w:rPr>
          <w:b/>
        </w:rPr>
        <w:t xml:space="preserve">Livello di Potere</w:t>
      </w:r>
      <w:r>
        <w:t xml:space="preserve"> </w:t>
      </w:r>
      <w:r>
        <w:t xml:space="preserve">&amp;</w:t>
      </w:r>
      <w:r>
        <w:t xml:space="preserve"> </w:t>
      </w:r>
      <w:r>
        <w:rPr>
          <w:b/>
        </w:rPr>
        <w:t xml:space="preserve">Creature</w:t>
      </w:r>
      <w:r>
        <w:t xml:space="preserve"> </w:t>
      </w:r>
      <w:r>
        <w:t xml:space="preserve">&lt;=11 &amp; Animi fino a 1/3 CR &amp; Animi fino a 1/2 CR &amp; Animi fino a 1 CR &amp; Animi fino a 3 CR &amp; Animi fino a 5 CR &amp; Animi fino a 7 CR &amp; Animi fino a 9 CR &amp; Animi fino a 11 CR, max CR 9 &amp; Animi fino a 13 CR, max CR 9 &amp; Animi fino a 15 CR, max CR 10 &amp; Animi fino a 17 CR, max CR 10</w:t>
      </w:r>
    </w:p>
    <w:p>
      <w:pPr>
        <w:pStyle w:val="BodyText"/>
      </w:pPr>
      <w:r>
        <w:t xml:space="preserve">Esempi: d’uso:</w:t>
      </w:r>
      <w:r>
        <w:t xml:space="preserve"> </w:t>
      </w:r>
      <w:r>
        <w:t xml:space="preserve">Creare una zona di Oscurità equivale ad usare l’Essenza Distruzione sulla Luce. Considerate la grandezza dell’ambiente e la durata che vi serve</w:t>
      </w:r>
    </w:p>
    <w:bookmarkEnd w:id="305"/>
    <w:bookmarkStart w:id="307" w:name="essenza-illusione-magnetismo"/>
    <w:p>
      <w:pPr>
        <w:pStyle w:val="Heading2"/>
      </w:pPr>
      <w:r>
        <w:t xml:space="preserve">Essenza Illusione – Magnetismo</w:t>
      </w:r>
    </w:p>
    <w:p>
      <w:pPr>
        <w:pStyle w:val="FirstParagraph"/>
      </w:pPr>
      <w:bookmarkStart w:id="306" w:name="essenza-illusione---magnetismo"/>
      <w:r>
        <w:t xml:space="preserve">[essenza-illusione---magnetismo]</w:t>
      </w:r>
      <w:bookmarkEnd w:id="306"/>
    </w:p>
    <w:p>
      <w:pPr>
        <w:pStyle w:val="BodyText"/>
      </w:pPr>
      <w:r>
        <w:t xml:space="preserve">l’Essenza Illusione è la</w:t>
      </w:r>
      <w:r>
        <w:t xml:space="preserve"> </w:t>
      </w:r>
      <w:r>
        <w:rPr>
          <w:b/>
        </w:rPr>
        <w:t xml:space="preserve">capacità di creare immagini, suoni,</w:t>
      </w:r>
      <w:r>
        <w:rPr>
          <w:b/>
        </w:rPr>
        <w:t xml:space="preserve"> </w:t>
      </w:r>
      <w:r>
        <w:rPr>
          <w:b/>
        </w:rPr>
        <w:t xml:space="preserve">odori, profumi di cose che non esistono</w:t>
      </w:r>
      <w:r>
        <w:t xml:space="preserve">.</w:t>
      </w:r>
    </w:p>
    <w:p>
      <w:pPr>
        <w:numPr>
          <w:ilvl w:val="0"/>
          <w:numId w:val="1058"/>
        </w:numPr>
      </w:pPr>
      <w:r>
        <w:t xml:space="preserve">Una Illusione non può mai essere usata per ferire direttamente un avversario.</w:t>
      </w:r>
    </w:p>
    <w:p>
      <w:pPr>
        <w:numPr>
          <w:ilvl w:val="0"/>
          <w:numId w:val="1058"/>
        </w:numPr>
      </w:pPr>
      <w:r>
        <w:t xml:space="preserve">Una illusione non offre mai resistenza fisica.</w:t>
      </w:r>
    </w:p>
    <w:p>
      <w:pPr>
        <w:numPr>
          <w:ilvl w:val="0"/>
          <w:numId w:val="1058"/>
        </w:numPr>
      </w:pPr>
      <w:r>
        <w:t xml:space="preserve">In caso di creazione di proprie immagine una Essenza che causi danno ad area le distruggerà tutte.</w:t>
      </w:r>
    </w:p>
    <w:p>
      <w:pPr>
        <w:numPr>
          <w:ilvl w:val="0"/>
          <w:numId w:val="1058"/>
        </w:numPr>
      </w:pPr>
      <w:r>
        <w:t xml:space="preserve">Un Tiro salvezza su Arbitrio permette di discernere l’illusione.</w:t>
      </w:r>
    </w:p>
    <w:p>
      <w:pPr>
        <w:numPr>
          <w:ilvl w:val="0"/>
          <w:numId w:val="1058"/>
        </w:numPr>
      </w:pPr>
      <w:r>
        <w:t xml:space="preserve">è sempre e solo sensoriale (uditiva, visiva, olfattiva), e non influenza mai il tocco.</w:t>
      </w:r>
    </w:p>
    <w:p>
      <w:pPr>
        <w:numPr>
          <w:ilvl w:val="0"/>
          <w:numId w:val="1058"/>
        </w:numPr>
      </w:pPr>
      <w:r>
        <w:t xml:space="preserve">In base alla complessità e precisione dell’oggetto diminuire quantità e volumi.</w:t>
      </w:r>
    </w:p>
    <w:p>
      <w:pPr>
        <w:numPr>
          <w:ilvl w:val="0"/>
          <w:numId w:val="1058"/>
        </w:numPr>
      </w:pPr>
      <w:r>
        <w:t xml:space="preserve">Per Allarme si intende un trigger, un "sensore" che può essere usato per attivare ulteriori Essenze. Questo trigger evita di pagare il costo della contingenza ovvero usi due Essenze, la prima per creare l’Allarme (che deve anche durare) e la seconda che si attiva a seguito</w:t>
      </w:r>
      <w:r>
        <w:t xml:space="preserve"> </w:t>
      </w:r>
      <w:r>
        <w:t xml:space="preserve">dell’Allarma.</w:t>
      </w:r>
    </w:p>
    <w:p>
      <w:pPr>
        <w:pStyle w:val="FirstParagraph"/>
      </w:pPr>
      <w:r>
        <w:t xml:space="preserve">L</w:t>
      </w:r>
      <w:r>
        <w:t xml:space="preserve">3cm</w:t>
      </w:r>
      <w:r>
        <w:t xml:space="preserve"> </w:t>
      </w:r>
      <w:r>
        <w:t xml:space="preserve">L</w:t>
      </w:r>
      <w:r>
        <w:t xml:space="preserve">13cm</w:t>
      </w:r>
      <w:r>
        <w:t xml:space="preserve"> </w:t>
      </w:r>
      <w:r>
        <w:rPr>
          <w:b/>
        </w:rPr>
        <w:t xml:space="preserve">Livello di Potere</w:t>
      </w:r>
      <w:r>
        <w:t xml:space="preserve"> </w:t>
      </w:r>
      <w:r>
        <w:t xml:space="preserve">&amp;</w:t>
      </w:r>
      <w:r>
        <w:t xml:space="preserve"> </w:t>
      </w:r>
      <w:r>
        <w:rPr>
          <w:b/>
        </w:rPr>
        <w:t xml:space="preserve">Dimensione</w:t>
      </w:r>
      <w:r>
        <w:t xml:space="preserve"> </w:t>
      </w:r>
      <w:r>
        <w:t xml:space="preserve">&lt;=11 &amp; Un cubo di lato fino a 20 cm</w:t>
      </w:r>
      <w:r>
        <w:br/>
      </w:r>
      <w:r>
        <w:t xml:space="preserve">13 &amp; - Un cubo di lato fino a 50 cm</w:t>
      </w:r>
      <w:r>
        <w:br/>
      </w:r>
      <w:r>
        <w:t xml:space="preserve">&amp; Crei 1d4 immagini illusorie di te.</w:t>
      </w:r>
      <w:r>
        <w:br/>
      </w:r>
      <w:r>
        <w:t xml:space="preserve">&amp; Ogni attacco a segno elimina prima una immagine.</w:t>
      </w:r>
      <w:r>
        <w:br/>
      </w:r>
      <w:r>
        <w:t xml:space="preserve">16 &amp; Un cubo di lato fino a 1 metro</w:t>
      </w:r>
      <w:r>
        <w:br/>
      </w:r>
      <w:r>
        <w:t xml:space="preserve">&amp; Crei una illusione che ti rende sfocato, +3 CA</w:t>
      </w:r>
      <w:r>
        <w:br/>
      </w:r>
      <w:r>
        <w:t xml:space="preserve">&amp; Crei 2d4 immagini illusorie di te.</w:t>
      </w:r>
      <w:r>
        <w:br/>
      </w:r>
      <w:r>
        <w:t xml:space="preserve">&amp; Ogni attacco a segno elimina prima una immagine.</w:t>
      </w:r>
      <w:r>
        <w:br/>
      </w:r>
      <w:r>
        <w:t xml:space="preserve">&amp; Crei un Allarme sonoro che si attiva al passaggio</w:t>
      </w:r>
      <w:r>
        <w:br/>
      </w:r>
      <w:r>
        <w:t xml:space="preserve">19 &amp; Un cubo di lato fino a 2 metri</w:t>
      </w:r>
      <w:r>
        <w:br/>
      </w:r>
      <w:r>
        <w:t xml:space="preserve">&amp; Crei una illusione che ti rende invisibile. Attaccare rende visibile.</w:t>
      </w:r>
      <w:r>
        <w:br/>
      </w:r>
      <w:r>
        <w:t xml:space="preserve">&amp; Crei un Allarme sonoro che si attiva quando visto</w:t>
      </w:r>
      <w:r>
        <w:br/>
      </w:r>
      <w:r>
        <w:t xml:space="preserve">22 &amp; Un cubo di lato fino a 3 metri</w:t>
      </w:r>
      <w:r>
        <w:br/>
      </w:r>
      <w:r>
        <w:t xml:space="preserve">&amp; Crei una illusione di te a 2 metri, +4 Difesa</w:t>
      </w:r>
      <w:r>
        <w:br/>
      </w:r>
      <w:r>
        <w:t xml:space="preserve">&amp; Crei un Allarme sonoro che si attiva al passaggio o suono o se visto.</w:t>
      </w:r>
      <w:r>
        <w:br/>
      </w:r>
      <w:r>
        <w:t xml:space="preserve">&amp; Crei un Allarme sonoro e visivo che si attiva al passaggio o se visto</w:t>
      </w:r>
      <w:r>
        <w:br/>
      </w:r>
      <w:r>
        <w:t xml:space="preserve">25 &amp; Un cubo di lato fino a 4 metri</w:t>
      </w:r>
      <w:r>
        <w:br/>
      </w:r>
      <w:r>
        <w:t xml:space="preserve">&amp; Crei una illusione che rende invisibile te</w:t>
      </w:r>
      <w:r>
        <w:br/>
      </w:r>
      <w:r>
        <w:t xml:space="preserve">&amp; e altre 3 creature di taglia media. Attaccare rende visibile.</w:t>
      </w:r>
      <w:r>
        <w:br/>
      </w:r>
      <w:r>
        <w:t xml:space="preserve">&amp; Crei un Allarme sonoro e visivo che si attiva</w:t>
      </w:r>
      <w:r>
        <w:br/>
      </w:r>
      <w:r>
        <w:t xml:space="preserve">&amp; se ci sono creature anche invisibili</w:t>
      </w:r>
      <w:r>
        <w:br/>
      </w:r>
      <w:r>
        <w:t xml:space="preserve">28 &amp; Un cubo di lato fino a 6 metri &amp; Un cubo di lato fino a 10 metri &amp; Un cubo di lato fino a 15 metri &amp; Un cubo di lato fino a 20 metri &amp; Un cubo di lato fino a 50 metri</w:t>
      </w:r>
    </w:p>
    <w:p>
      <w:pPr>
        <w:pStyle w:val="BodyText"/>
      </w:pPr>
      <w:r>
        <w:t xml:space="preserve">Esempi:</w:t>
      </w:r>
    </w:p>
    <w:p>
      <w:pPr>
        <w:numPr>
          <w:ilvl w:val="0"/>
          <w:numId w:val="1059"/>
        </w:numPr>
      </w:pPr>
      <w:r>
        <w:t xml:space="preserve">"Dal Deserto di Darnhub chiamo il miraggio di una bellissima donna"</w:t>
      </w:r>
    </w:p>
    <w:p>
      <w:pPr>
        <w:numPr>
          <w:ilvl w:val="0"/>
          <w:numId w:val="1059"/>
        </w:numPr>
      </w:pPr>
      <w:r>
        <w:t xml:space="preserve">"Lasciami proteggere la porta. Creo questa campanellina perché suoni ad ogni passaggio"</w:t>
      </w:r>
    </w:p>
    <w:p>
      <w:pPr>
        <w:numPr>
          <w:ilvl w:val="0"/>
          <w:numId w:val="1059"/>
        </w:numPr>
      </w:pPr>
      <w:r>
        <w:t xml:space="preserve">"Incido la runa di Abildan. Chiunque passi da qui farà suonare le trombe di Torricelli"</w:t>
      </w:r>
    </w:p>
    <w:bookmarkEnd w:id="307"/>
    <w:bookmarkStart w:id="309" w:name="essenza-movimento-agilità"/>
    <w:p>
      <w:pPr>
        <w:pStyle w:val="Heading2"/>
      </w:pPr>
      <w:r>
        <w:t xml:space="preserve">Essenza Movimento – Agilità</w:t>
      </w:r>
    </w:p>
    <w:p>
      <w:pPr>
        <w:pStyle w:val="FirstParagraph"/>
      </w:pPr>
      <w:bookmarkStart w:id="308" w:name="essenza-movimento---agilita"/>
      <w:r>
        <w:t xml:space="preserve">[essenza-movimento---agilita]</w:t>
      </w:r>
      <w:bookmarkEnd w:id="308"/>
    </w:p>
    <w:p>
      <w:pPr>
        <w:pStyle w:val="BodyText"/>
      </w:pPr>
      <w:r>
        <w:t xml:space="preserve">L’Essenza di Movimento significa</w:t>
      </w:r>
      <w:r>
        <w:t xml:space="preserve"> </w:t>
      </w:r>
      <w:r>
        <w:rPr>
          <w:b/>
        </w:rPr>
        <w:t xml:space="preserve">potersi teletrasportare e spostarsi di piani nonché alterare la velocità e spostare le cose</w:t>
      </w:r>
      <w:r>
        <w:t xml:space="preserve">.</w:t>
      </w:r>
    </w:p>
    <w:p>
      <w:pPr>
        <w:pStyle w:val="BodyText"/>
      </w:pPr>
      <w:r>
        <w:rPr>
          <w:b/>
        </w:rPr>
        <w:t xml:space="preserve">Essenza Movimento (Spostare) – Creature</w:t>
      </w:r>
    </w:p>
    <w:p>
      <w:pPr>
        <w:numPr>
          <w:ilvl w:val="0"/>
          <w:numId w:val="1060"/>
        </w:numPr>
      </w:pPr>
      <w:r>
        <w:t xml:space="preserve">La Creatura Naturale o Magica che viene influenzata dell’Essenza di Movimento deve avere taglia media o inferiore.</w:t>
      </w:r>
    </w:p>
    <w:p>
      <w:pPr>
        <w:numPr>
          <w:ilvl w:val="0"/>
          <w:numId w:val="1060"/>
        </w:numPr>
      </w:pPr>
      <w:r>
        <w:t xml:space="preserve">Per ogni creatura oltre la prima ed anche per taglia superiore alla media la difficoltà aumenta di 2. In caso di taglia superiore alla media e creatura oltre la prima i costi si sommano. Quindi spostare 3 creature grandi a distanza di kilometri ha difficoltà 19+2</w:t>
      </w:r>
      <w:r>
        <w:t xml:space="preserve">*</w:t>
      </w:r>
      <w:r>
        <w:t xml:space="preserve">2 (2 creature oltre la prima) +2*3 (3 creature di taglia oltre la media) = 29.</w:t>
      </w:r>
    </w:p>
    <w:p>
      <w:pPr>
        <w:numPr>
          <w:ilvl w:val="0"/>
          <w:numId w:val="1060"/>
        </w:numPr>
      </w:pPr>
      <w:r>
        <w:t xml:space="preserve">Al target viene concesso un TS su Potenza per resistere agli effetti.</w:t>
      </w:r>
    </w:p>
    <w:p>
      <w:pPr>
        <w:numPr>
          <w:ilvl w:val="0"/>
          <w:numId w:val="1060"/>
        </w:numPr>
      </w:pPr>
      <w:r>
        <w:t xml:space="preserve">La durata è sempre istantanea (e’ un teletrasporto).</w:t>
      </w:r>
    </w:p>
    <w:p>
      <w:pPr>
        <w:pStyle w:val="FirstParagraph"/>
      </w:pPr>
      <w:r>
        <w:t xml:space="preserve">L</w:t>
      </w:r>
      <w:r>
        <w:t xml:space="preserve">3cm</w:t>
      </w:r>
      <w:r>
        <w:t xml:space="preserve"> </w:t>
      </w:r>
      <w:r>
        <w:t xml:space="preserve">L</w:t>
      </w:r>
      <w:r>
        <w:t xml:space="preserve">13cm</w:t>
      </w:r>
      <w:r>
        <w:t xml:space="preserve"> </w:t>
      </w:r>
      <w:r>
        <w:rPr>
          <w:b/>
        </w:rPr>
        <w:t xml:space="preserve">Livello di Potere</w:t>
      </w:r>
      <w:r>
        <w:t xml:space="preserve"> </w:t>
      </w:r>
      <w:r>
        <w:t xml:space="preserve">&amp;</w:t>
      </w:r>
      <w:r>
        <w:t xml:space="preserve"> </w:t>
      </w:r>
      <w:r>
        <w:rPr>
          <w:b/>
        </w:rPr>
        <w:t xml:space="preserve">Creature</w:t>
      </w:r>
      <w:r>
        <w:t xml:space="preserve"> </w:t>
      </w:r>
      <w:r>
        <w:t xml:space="preserve">&lt;=11 &amp; - Ci si puo’’ spostare entro raggio di 3 metri</w:t>
      </w:r>
      <w:r>
        <w:br/>
      </w:r>
      <w:r>
        <w:t xml:space="preserve">&amp; Caduta piuma</w:t>
      </w:r>
      <w:r>
        <w:br/>
      </w:r>
      <w:r>
        <w:t xml:space="preserve">13 &amp; Ci si puo’’ spostare entro raggio di 12 metri</w:t>
      </w:r>
      <w:r>
        <w:br/>
      </w:r>
      <w:r>
        <w:t xml:space="preserve">&amp; Levitazione</w:t>
      </w:r>
      <w:r>
        <w:br/>
      </w:r>
      <w:r>
        <w:t xml:space="preserve">16 &amp; Ci si puo’’ spostare entro raggio di 100 metri</w:t>
      </w:r>
      <w:r>
        <w:br/>
      </w:r>
      <w:r>
        <w:t xml:space="preserve">&amp; Si diventa eterei</w:t>
      </w:r>
      <w:r>
        <w:br/>
      </w:r>
      <w:r>
        <w:t xml:space="preserve">&amp; Volare</w:t>
      </w:r>
      <w:r>
        <w:br/>
      </w:r>
      <w:r>
        <w:t xml:space="preserve">19 &amp; Ci si puo’’ spostare entro 5 km</w:t>
      </w:r>
      <w:r>
        <w:br/>
      </w:r>
      <w:r>
        <w:t xml:space="preserve">&amp; Si puo’’ passare da un piano all’altro</w:t>
      </w:r>
      <w:r>
        <w:br/>
      </w:r>
      <w:r>
        <w:t xml:space="preserve">22 &amp; Ci si può spostare entro 20 km &amp; Ci si può spostare entro 100 km &amp; Si può coprire una distanza di 200 km</w:t>
      </w:r>
    </w:p>
    <w:p>
      <w:pPr>
        <w:pStyle w:val="BodyText"/>
      </w:pPr>
      <w:r>
        <w:t xml:space="preserve">Esempi:</w:t>
      </w:r>
    </w:p>
    <w:p>
      <w:pPr>
        <w:numPr>
          <w:ilvl w:val="0"/>
          <w:numId w:val="1061"/>
        </w:numPr>
      </w:pPr>
      <w:r>
        <w:t xml:space="preserve">"Lucido la punta degli stivali e sbatto i tacchi. E sono dove voglio"</w:t>
      </w:r>
    </w:p>
    <w:p>
      <w:pPr>
        <w:numPr>
          <w:ilvl w:val="0"/>
          <w:numId w:val="1061"/>
        </w:numPr>
      </w:pPr>
      <w:r>
        <w:t xml:space="preserve">"Per i grandi rapaci possa io arrivare in cima alla montagna"</w:t>
      </w:r>
    </w:p>
    <w:p>
      <w:pPr>
        <w:numPr>
          <w:ilvl w:val="0"/>
          <w:numId w:val="1061"/>
        </w:numPr>
      </w:pPr>
      <w:r>
        <w:t xml:space="preserve">"Banchetti e monete, specchietti e cadute. Portatemi a palazzo Dornean"</w:t>
      </w:r>
    </w:p>
    <w:p>
      <w:pPr>
        <w:pStyle w:val="FirstParagraph"/>
      </w:pPr>
      <w:r>
        <w:rPr>
          <w:b/>
        </w:rPr>
        <w:t xml:space="preserve">Essenza Movimento - Concetto</w:t>
      </w:r>
    </w:p>
    <w:p>
      <w:pPr>
        <w:pStyle w:val="BodyText"/>
      </w:pPr>
      <w:r>
        <w:t xml:space="preserve">Alterare il Movimento è alterare la velocità di azione di una creatura.</w:t>
      </w:r>
      <w:r>
        <w:t xml:space="preserve"> </w:t>
      </w:r>
      <w:r>
        <w:t xml:space="preserve">Questo concede di muoversi più velocemente o attaccare più volte o riuscire ad agire più volte nel round.</w:t>
      </w:r>
    </w:p>
    <w:p>
      <w:pPr>
        <w:pStyle w:val="BodyText"/>
      </w:pPr>
      <w:r>
        <w:t xml:space="preserve">Al target viene concesso un Tiro Salvezza su Arbitrio per negare gli effetti.</w:t>
      </w:r>
    </w:p>
    <w:p>
      <w:pPr>
        <w:pStyle w:val="BodyText"/>
      </w:pPr>
      <w:r>
        <w:t xml:space="preserve">L</w:t>
      </w:r>
      <w:r>
        <w:t xml:space="preserve">3cm</w:t>
      </w:r>
      <w:r>
        <w:t xml:space="preserve"> </w:t>
      </w:r>
      <w:r>
        <w:t xml:space="preserve">L</w:t>
      </w:r>
      <w:r>
        <w:t xml:space="preserve">13cm</w:t>
      </w:r>
      <w:r>
        <w:t xml:space="preserve"> </w:t>
      </w:r>
      <w:r>
        <w:rPr>
          <w:b/>
        </w:rPr>
        <w:t xml:space="preserve">Livello di Potere</w:t>
      </w:r>
      <w:r>
        <w:t xml:space="preserve"> </w:t>
      </w:r>
      <w:r>
        <w:t xml:space="preserve">&amp;</w:t>
      </w:r>
      <w:r>
        <w:t xml:space="preserve"> </w:t>
      </w:r>
      <w:r>
        <w:rPr>
          <w:b/>
        </w:rPr>
        <w:t xml:space="preserve">Concetto</w:t>
      </w:r>
      <w:r>
        <w:t xml:space="preserve"> </w:t>
      </w:r>
      <w:r>
        <w:t xml:space="preserve">&lt;=11 &amp; Il target ottiene una Azione di movimento bonus &amp; Il target ottiene due Azioni di movimento bonus &amp; Il target ottiene un bonus di una Azione &amp; Il target ottiene un bonus di una Azione ed una Azione di movimento &amp; Il target ottiene due Azioni in piu’ &amp; Il target ottiene tre Azioni in piu’ &amp; Il target può usare due abilità a disposizione (ma non può lanciare</w:t>
      </w:r>
      <w:r>
        <w:t xml:space="preserve"> </w:t>
      </w:r>
      <w:r>
        <w:t xml:space="preserve">2 Essenze)</w:t>
      </w:r>
    </w:p>
    <w:p>
      <w:pPr>
        <w:pStyle w:val="BodyText"/>
      </w:pPr>
      <w:r>
        <w:t xml:space="preserve">Esempi:</w:t>
      </w:r>
    </w:p>
    <w:p>
      <w:pPr>
        <w:numPr>
          <w:ilvl w:val="0"/>
          <w:numId w:val="1062"/>
        </w:numPr>
      </w:pPr>
      <w:r>
        <w:t xml:space="preserve">"Possa lo spirito dei grandi corridori guidarti i passi"</w:t>
      </w:r>
    </w:p>
    <w:p>
      <w:pPr>
        <w:numPr>
          <w:ilvl w:val="0"/>
          <w:numId w:val="1062"/>
        </w:numPr>
      </w:pPr>
      <w:r>
        <w:t xml:space="preserve">"Evoco a me i riti del mago Ratl Go Nw. Ora il tuo corpo è veloce come l’argento"</w:t>
      </w:r>
    </w:p>
    <w:p>
      <w:pPr>
        <w:numPr>
          <w:ilvl w:val="0"/>
          <w:numId w:val="1062"/>
        </w:numPr>
      </w:pPr>
      <w:r>
        <w:t xml:space="preserve">"Un passo a destra, uno a sinistra, incrocia le braccia. La velocità del Lupo è nei tuoi piedi"</w:t>
      </w:r>
    </w:p>
    <w:p>
      <w:pPr>
        <w:pStyle w:val="FirstParagraph"/>
      </w:pPr>
      <w:r>
        <w:t xml:space="preserve">Esempio pratico:</w:t>
      </w:r>
    </w:p>
    <w:p>
      <w:pPr>
        <w:numPr>
          <w:ilvl w:val="0"/>
          <w:numId w:val="1063"/>
        </w:numPr>
      </w:pPr>
      <w:r>
        <w:t xml:space="preserve">con Essenza Movimento a difficoltà 28 posso usare Incanalare energia due volte oppure Imposizione delle mani ed Incanalare energia (non posso usare due Essenze in un round)</w:t>
      </w:r>
    </w:p>
    <w:p>
      <w:pPr>
        <w:pStyle w:val="FirstParagraph"/>
      </w:pPr>
      <w:r>
        <w:rPr>
          <w:b/>
        </w:rPr>
        <w:t xml:space="preserve">Essenza Movimento (Blocco/Spostamento) - Elementi/Creature</w:t>
      </w:r>
    </w:p>
    <w:p>
      <w:pPr>
        <w:pStyle w:val="BodyText"/>
      </w:pPr>
      <w:r>
        <w:t xml:space="preserve">Tramite l’Essenza Movimento è possibile inibire lo spostamento di creature.</w:t>
      </w:r>
    </w:p>
    <w:p>
      <w:pPr>
        <w:pStyle w:val="BodyText"/>
      </w:pPr>
      <w:r>
        <w:t xml:space="preserve">Al target viene concesso un Tiro Salvezza su Tempra per negare gli effetti.</w:t>
      </w:r>
    </w:p>
    <w:p>
      <w:pPr>
        <w:numPr>
          <w:ilvl w:val="0"/>
          <w:numId w:val="1064"/>
        </w:numPr>
      </w:pPr>
      <w:r>
        <w:t xml:space="preserve">Il valore massimo è riferito al numero massimo di CR influenzati.</w:t>
      </w:r>
    </w:p>
    <w:p>
      <w:pPr>
        <w:numPr>
          <w:ilvl w:val="0"/>
          <w:numId w:val="1064"/>
        </w:numPr>
      </w:pPr>
      <w:r>
        <w:t xml:space="preserve">il target non può essere di 3 CR superiore al valore di CM dell’incantatore</w:t>
      </w:r>
    </w:p>
    <w:p>
      <w:pPr>
        <w:numPr>
          <w:ilvl w:val="0"/>
          <w:numId w:val="1064"/>
        </w:numPr>
      </w:pPr>
      <w:r>
        <w:t xml:space="preserve">Il numero massimo di creature influenzabili è pari alla metà dei dadi vita influenzati, con un minimo di 1</w:t>
      </w:r>
    </w:p>
    <w:p>
      <w:pPr>
        <w:pStyle w:val="FirstParagraph"/>
      </w:pPr>
      <w:r>
        <w:t xml:space="preserve">L</w:t>
      </w:r>
      <w:r>
        <w:t xml:space="preserve">3cm</w:t>
      </w:r>
      <w:r>
        <w:t xml:space="preserve"> </w:t>
      </w:r>
      <w:r>
        <w:t xml:space="preserve">L</w:t>
      </w:r>
      <w:r>
        <w:t xml:space="preserve">13cm</w:t>
      </w:r>
      <w:r>
        <w:t xml:space="preserve"> </w:t>
      </w:r>
      <w:r>
        <w:rPr>
          <w:b/>
        </w:rPr>
        <w:t xml:space="preserve">Livello di Potere</w:t>
      </w:r>
      <w:r>
        <w:t xml:space="preserve"> </w:t>
      </w:r>
      <w:r>
        <w:t xml:space="preserve">&amp;</w:t>
      </w:r>
      <w:r>
        <w:t xml:space="preserve"> </w:t>
      </w:r>
      <w:r>
        <w:rPr>
          <w:b/>
        </w:rPr>
        <w:t xml:space="preserve">Creature</w:t>
      </w:r>
      <w:r>
        <w:t xml:space="preserve"> </w:t>
      </w:r>
      <w:r>
        <w:t xml:space="preserve">&lt;=11 &amp; Il target inciampa, -1 azione &amp; Il target è rallentato, viene dimezzato la velocità di movimento &amp; Il target è fermo nella sua posizione (immobilizzato), massimo 2</w:t>
      </w:r>
      <w:r>
        <w:t xml:space="preserve"> </w:t>
      </w:r>
      <w:r>
        <w:t xml:space="preserve">CR &amp; I target rimangono fermi nella loro posizione, totale 5 CR</w:t>
      </w:r>
      <w:r>
        <w:br/>
      </w:r>
      <w:r>
        <w:t xml:space="preserve">&amp; non piu’di 3 CR a target &amp; Il target è fermo nella sua posizione, massimo 7 CR &amp; I target rimangono fermi nella loro posizione, totale 12 CR</w:t>
      </w:r>
      <w:r>
        <w:br/>
      </w:r>
      <w:r>
        <w:t xml:space="preserve">&amp; non piu’di 4 CR a target &amp; Il target è fermo nella sua posizione, massimo 9 CR &amp; I target rimangono fermi nella loro posizione, totale 16 CR</w:t>
      </w:r>
      <w:r>
        <w:br/>
      </w:r>
      <w:r>
        <w:t xml:space="preserve">&amp; non più di 5 CR a target &amp; Il target è fermo nella sua posizione, massimo 12 CR non puo’</w:t>
      </w:r>
      <w:r>
        <w:br/>
      </w:r>
      <w:r>
        <w:t xml:space="preserve">&amp;teletrasportarsi o cambiare di piano. &amp; I target rimangono fermi nella loro posizione, totale 24 CR</w:t>
      </w:r>
      <w:r>
        <w:br/>
      </w:r>
      <w:r>
        <w:t xml:space="preserve">&amp; non più di 7 CR a target &amp; Il target rimane fermo nella sua posizione, massimo 18 CR</w:t>
      </w:r>
    </w:p>
    <w:p>
      <w:pPr>
        <w:pStyle w:val="BodyText"/>
      </w:pPr>
      <w:r>
        <w:t xml:space="preserve">L</w:t>
      </w:r>
      <w:r>
        <w:t xml:space="preserve">3cm</w:t>
      </w:r>
      <w:r>
        <w:t xml:space="preserve"> </w:t>
      </w:r>
      <w:r>
        <w:t xml:space="preserve">L</w:t>
      </w:r>
      <w:r>
        <w:t xml:space="preserve">13cm</w:t>
      </w:r>
      <w:r>
        <w:t xml:space="preserve"> </w:t>
      </w:r>
      <w:r>
        <w:rPr>
          <w:b/>
        </w:rPr>
        <w:t xml:space="preserve">Livello Potere</w:t>
      </w:r>
      <w:r>
        <w:t xml:space="preserve"> </w:t>
      </w:r>
      <w:r>
        <w:t xml:space="preserve">&amp;</w:t>
      </w:r>
      <w:r>
        <w:t xml:space="preserve"> </w:t>
      </w:r>
      <w:r>
        <w:rPr>
          <w:b/>
        </w:rPr>
        <w:t xml:space="preserve">Elementi</w:t>
      </w:r>
      <w:r>
        <w:t xml:space="preserve">,</w:t>
      </w:r>
      <w:r>
        <w:t xml:space="preserve"> </w:t>
      </w:r>
      <w:r>
        <w:rPr>
          <w:b/>
        </w:rPr>
        <w:t xml:space="preserve">Creature</w:t>
      </w:r>
      <w:r>
        <w:t xml:space="preserve"> </w:t>
      </w:r>
      <w:r>
        <w:t xml:space="preserve">&lt;=11 &amp; Un cubo di lato fino a 10 cm e 100 grammi (minuscola). Area singolo</w:t>
      </w:r>
      <w:r>
        <w:t xml:space="preserve"> </w:t>
      </w:r>
      <w:r>
        <w:t xml:space="preserve">Target &amp; Un cubo di lato fino a 20 cm o 500gr (più piccola). Area singolo Target &amp; Un cubo di lato fino a 0.5 metro o 3kg (piccola). Area singolo Target &amp; Un cubo di lato fino a 1 metro (cubo base) o 25kg (). Area singolo</w:t>
      </w:r>
      <w:r>
        <w:t xml:space="preserve"> </w:t>
      </w:r>
      <w:r>
        <w:t xml:space="preserve">Target &amp; Fino a 2 cubi base e 100kg (media) di peso. Area 2x1x1 metro &amp; Fino a 4 cubi base e 200kg (grande). Area influenzata 2x2x1 metro &amp; Fino a 8 cubi base e 400kg (enorme). Area influenzata 4x2x1 metri &amp; Fino a 16 cubi base e 800kg (enorme). Area influenzata 8x2x1 metro &amp; Fino a 32 cubi base e 1.6 tonnellate (mastodontica).</w:t>
      </w:r>
      <w:r>
        <w:br/>
      </w:r>
      <w:r>
        <w:t xml:space="preserve">&amp; Area influenzata 16x2x1 metri &amp; Fino a 64 cubi base e 3.2 tonnellate (mastodontica).</w:t>
      </w:r>
      <w:r>
        <w:br/>
      </w:r>
      <w:r>
        <w:t xml:space="preserve">&amp; Area influenzata 8x8x1 metri &amp; Fino a 128 cubi base e 6.4 tonnellate (colossale).</w:t>
      </w:r>
      <w:r>
        <w:br/>
      </w:r>
      <w:r>
        <w:t xml:space="preserve">&amp; Area influenzata 32x4x1 metri</w:t>
      </w:r>
    </w:p>
    <w:p>
      <w:pPr>
        <w:pStyle w:val="BodyText"/>
      </w:pPr>
      <w:r>
        <w:t xml:space="preserve">La velocita’ con cui si muove la Creatura o Elemento e’ di 6 m/r. Per ogni successo critico la velocita’ aumenta di 3 m/r.</w:t>
      </w:r>
      <w:r>
        <w:t xml:space="preserve"> </w:t>
      </w:r>
      <w:r>
        <w:t xml:space="preserve">Se si sposta un Elemento (oggetto) il target e’ singolo (difficolta’ 1).</w:t>
      </w:r>
      <w:r>
        <w:t xml:space="preserve"> </w:t>
      </w:r>
      <w:r>
        <w:t xml:space="preserve">Se si sposta una Creatura questa ha diritto ad un TS su Tempra ogni round di durata.</w:t>
      </w:r>
    </w:p>
    <w:p>
      <w:pPr>
        <w:pStyle w:val="BodyText"/>
      </w:pPr>
      <w:r>
        <w:t xml:space="preserve"> </w:t>
      </w:r>
    </w:p>
    <w:p>
      <w:pPr>
        <w:pStyle w:val="BodyText"/>
      </w:pPr>
      <w:r>
        <w:t xml:space="preserve">Esempi</w:t>
      </w:r>
    </w:p>
    <w:p>
      <w:pPr>
        <w:numPr>
          <w:ilvl w:val="0"/>
          <w:numId w:val="1065"/>
        </w:numPr>
      </w:pPr>
      <w:r>
        <w:t xml:space="preserve">"Chiamo a me le ossa dei ladri. Fermate la creatura"</w:t>
      </w:r>
    </w:p>
    <w:p>
      <w:pPr>
        <w:numPr>
          <w:ilvl w:val="0"/>
          <w:numId w:val="1065"/>
        </w:numPr>
      </w:pPr>
      <w:r>
        <w:t xml:space="preserve">"Potenze dell’aria, rallentate la fuga della creatura"</w:t>
      </w:r>
      <w:r>
        <w:t xml:space="preserve"> </w:t>
      </w:r>
      <w:r>
        <w:rPr>
          <w:b/>
        </w:rPr>
        <w:t xml:space="preserve">Essenza Movimento – Elementi, Creature</w:t>
      </w:r>
    </w:p>
    <w:p>
      <w:pPr>
        <w:numPr>
          <w:ilvl w:val="0"/>
          <w:numId w:val="1065"/>
        </w:numPr>
      </w:pPr>
      <w:r>
        <w:t xml:space="preserve">Tramite l’Essenza Movimento è possibile spostare un oggetto, sollevandolo e muovendolo.</w:t>
      </w:r>
    </w:p>
    <w:p>
      <w:pPr>
        <w:numPr>
          <w:ilvl w:val="0"/>
          <w:numId w:val="1065"/>
        </w:numPr>
      </w:pPr>
      <w:r>
        <w:t xml:space="preserve">Se si muovono più target considerare la somma di volumi e pesi per determinare il costo.</w:t>
      </w:r>
    </w:p>
    <w:p>
      <w:pPr>
        <w:numPr>
          <w:ilvl w:val="0"/>
          <w:numId w:val="1065"/>
        </w:numPr>
      </w:pPr>
      <w:r>
        <w:t xml:space="preserve">Il movimento ottenuto è di 10 metri a round. Se serve più velocità aumentare la difficoltà (+5 = raddoppio velocita’)</w:t>
      </w:r>
    </w:p>
    <w:p>
      <w:pPr>
        <w:numPr>
          <w:ilvl w:val="0"/>
          <w:numId w:val="1065"/>
        </w:numPr>
      </w:pPr>
      <w:r>
        <w:t xml:space="preserve">Un cubo base è un cubo di lato 1 metro</w:t>
      </w:r>
    </w:p>
    <w:p>
      <w:pPr>
        <w:numPr>
          <w:ilvl w:val="0"/>
          <w:numId w:val="1065"/>
        </w:numPr>
      </w:pPr>
      <w:r>
        <w:t xml:space="preserve">Al target se vivente è concesso un Tiro Salvezza su Tempra per resistere e non farsi spostare</w:t>
      </w:r>
    </w:p>
    <w:p>
      <w:pPr>
        <w:numPr>
          <w:ilvl w:val="0"/>
          <w:numId w:val="1065"/>
        </w:numPr>
      </w:pPr>
      <w:r>
        <w:t xml:space="preserve">Il target viene spostato, nel corso dei round, fino a Distanza calcolata nelle difficoltà.</w:t>
      </w:r>
    </w:p>
    <w:p>
      <w:pPr>
        <w:numPr>
          <w:ilvl w:val="0"/>
          <w:numId w:val="1065"/>
        </w:numPr>
      </w:pPr>
      <w:r>
        <w:t xml:space="preserve">è possibile usare l’Essenza di Movimento per scagliare proiettili. Usato per scagliare proiettili (sassi, dardi, frecce.. oggetti fino a taglia media) il danno causato è pari a quello immediatamente inferiore causato dall’Essenza di Attacco.</w:t>
      </w:r>
    </w:p>
    <w:p>
      <w:pPr>
        <w:numPr>
          <w:ilvl w:val="0"/>
          <w:numId w:val="1065"/>
        </w:numPr>
      </w:pPr>
      <w:r>
        <w:t xml:space="preserve">è possibile usare la Essenza di Movimento per fare cadere una massa su singolo target o più target a seconda della dimensione della massa, vedi indicazione Area. Il danno causato è di 1d6 per cubo base che colpisce l’avversario. Quindi una colonna alta 8 cubi e larga 1 fa 8d6 di danni. Massimo 20d6, Tiro Salvezza su Riflessi per dimezzare. In caso di fallimento critico i danni si raddoppiano, in caso di successo critico i danni si dimezzano ulteriormente.</w:t>
      </w:r>
    </w:p>
    <w:p>
      <w:pPr>
        <w:numPr>
          <w:ilvl w:val="0"/>
          <w:numId w:val="1065"/>
        </w:numPr>
      </w:pPr>
      <w:r>
        <w:t xml:space="preserve">Le aree influenzate sono indicative, ricordarsi di distribuire i cubi secondo numero e forma volute.</w:t>
      </w:r>
    </w:p>
    <w:p>
      <w:pPr>
        <w:numPr>
          <w:ilvl w:val="0"/>
          <w:numId w:val="1065"/>
        </w:numPr>
      </w:pPr>
      <w:r>
        <w:t xml:space="preserve">E’ possibile usare l’Essenza di Movimento per tenere bloccata una porta.</w:t>
      </w:r>
    </w:p>
    <w:p>
      <w:pPr>
        <w:pStyle w:val="FirstParagraph"/>
      </w:pPr>
      <w:r>
        <w:t xml:space="preserve">Esempio:</w:t>
      </w:r>
    </w:p>
    <w:p>
      <w:pPr>
        <w:numPr>
          <w:ilvl w:val="0"/>
          <w:numId w:val="1066"/>
        </w:numPr>
      </w:pPr>
      <w:r>
        <w:t xml:space="preserve">"Chiamo i venti possenti che distrussero Orton Gal No. Sollevate questo carro!"</w:t>
      </w:r>
    </w:p>
    <w:p>
      <w:pPr>
        <w:numPr>
          <w:ilvl w:val="0"/>
          <w:numId w:val="1066"/>
        </w:numPr>
      </w:pPr>
      <w:r>
        <w:t xml:space="preserve">"Per il passo leggero degli Orunkes, io cammino nell’aria"</w:t>
      </w:r>
    </w:p>
    <w:p>
      <w:pPr>
        <w:numPr>
          <w:ilvl w:val="0"/>
          <w:numId w:val="1066"/>
        </w:numPr>
      </w:pPr>
      <w:r>
        <w:t xml:space="preserve">"Spiriti delle tempeste, scagliate la vostra rabbia contro chi osa sfidarci!"</w:t>
      </w:r>
    </w:p>
    <w:bookmarkEnd w:id="309"/>
    <w:bookmarkStart w:id="311" w:name="essenza-protezione-potenza"/>
    <w:p>
      <w:pPr>
        <w:pStyle w:val="Heading2"/>
      </w:pPr>
      <w:r>
        <w:t xml:space="preserve">Essenza Protezione – Potenza</w:t>
      </w:r>
    </w:p>
    <w:p>
      <w:pPr>
        <w:pStyle w:val="FirstParagraph"/>
      </w:pPr>
      <w:bookmarkStart w:id="310" w:name="essenza-protezione---potenza"/>
      <w:r>
        <w:t xml:space="preserve">[essenza-protezione---potenza]</w:t>
      </w:r>
      <w:bookmarkEnd w:id="310"/>
    </w:p>
    <w:p>
      <w:pPr>
        <w:pStyle w:val="BodyText"/>
      </w:pPr>
      <w:r>
        <w:t xml:space="preserve">l’Essenza di Protezione si applica su Creature, Elementi, Concetto e</w:t>
      </w:r>
      <w:r>
        <w:t xml:space="preserve"> </w:t>
      </w:r>
      <w:r>
        <w:rPr>
          <w:b/>
        </w:rPr>
        <w:t xml:space="preserve">permette di schermare o annullare gli effetti magici e non che altererebbero il nostro corpo</w:t>
      </w:r>
      <w:r>
        <w:t xml:space="preserve">.</w:t>
      </w:r>
    </w:p>
    <w:p>
      <w:pPr>
        <w:numPr>
          <w:ilvl w:val="0"/>
          <w:numId w:val="1067"/>
        </w:numPr>
      </w:pPr>
      <w:r>
        <w:t xml:space="preserve">Al target viene concesso un Tiro Salvezza su Arbitrio per negare gli</w:t>
      </w:r>
      <w:r>
        <w:t xml:space="preserve"> </w:t>
      </w:r>
      <w:r>
        <w:t xml:space="preserve">effetti</w:t>
      </w:r>
    </w:p>
    <w:p>
      <w:pPr>
        <w:numPr>
          <w:ilvl w:val="0"/>
          <w:numId w:val="1067"/>
        </w:numPr>
      </w:pPr>
      <w:r>
        <w:t xml:space="preserve">è possibile usare l’Essenza di Protezione come controincantesimo verso l’Essenza di Trasformazione o Alterazione o Charme o Movimento o Rivelazione. E’ necessario superare con il proprio check di magia il valore di difficoltà della prova che ha generato l’Essenza che si vuole controbattere.</w:t>
      </w:r>
    </w:p>
    <w:p>
      <w:pPr>
        <w:pStyle w:val="FirstParagraph"/>
      </w:pPr>
      <w:r>
        <w:t xml:space="preserve">L</w:t>
      </w:r>
      <w:r>
        <w:t xml:space="preserve">3cm</w:t>
      </w:r>
      <w:r>
        <w:t xml:space="preserve"> </w:t>
      </w:r>
      <w:r>
        <w:t xml:space="preserve">L</w:t>
      </w:r>
      <w:r>
        <w:t xml:space="preserve">13cm</w:t>
      </w:r>
      <w:r>
        <w:t xml:space="preserve"> </w:t>
      </w:r>
      <w:r>
        <w:rPr>
          <w:b/>
        </w:rPr>
        <w:t xml:space="preserve">Livello di Potere</w:t>
      </w:r>
      <w:r>
        <w:t xml:space="preserve"> </w:t>
      </w:r>
      <w:r>
        <w:t xml:space="preserve">&amp;</w:t>
      </w:r>
      <w:r>
        <w:t xml:space="preserve"> </w:t>
      </w:r>
      <w:r>
        <w:rPr>
          <w:b/>
        </w:rPr>
        <w:t xml:space="preserve">Creature, Presenza, Concetto</w:t>
      </w:r>
      <w:r>
        <w:t xml:space="preserve"> </w:t>
      </w:r>
      <w:r>
        <w:t xml:space="preserve">&lt;=11 &amp; Proteggi dalla condizione di Abbagliato. &amp; Proteggi dalla condizione di Frastornato / Scosso &amp; Proteggi dalla condizione di Affaticato / Infermo / Spaventato &amp; Proteggi dalla condizione di Malato / Esausto / Nauseato / Confuso &amp; Proteggi dalla condizione di Avvelenato / Charmato / In preda al panico &amp; Proteggi dalla condizione di Posseduto / Accecato / Assordato</w:t>
      </w:r>
      <w:r>
        <w:br/>
      </w:r>
      <w:r>
        <w:t xml:space="preserve">&amp; - Proteggi dalla distruzione fino a 2 livello di esperienza</w:t>
      </w:r>
      <w:r>
        <w:br/>
      </w:r>
      <w:r>
        <w:t xml:space="preserve">28 &amp; Proteggi dalla condizione di Dominato / Maledetto</w:t>
      </w:r>
      <w:r>
        <w:br/>
      </w:r>
      <w:r>
        <w:t xml:space="preserve">&amp; - Proteggi dalla distruzione fino a 4 livelli di esperienza</w:t>
      </w:r>
      <w:r>
        <w:br/>
      </w:r>
      <w:r>
        <w:t xml:space="preserve">31 &amp; Proteggi dalla distruzione di esperienza fino a durata</w:t>
      </w:r>
      <w:r>
        <w:br/>
      </w:r>
      <w:r>
        <w:t xml:space="preserve">&amp; Proteggi da tutti i condizionamenti mentali fino a durata</w:t>
      </w:r>
      <w:r>
        <w:br/>
      </w:r>
      <w:r>
        <w:t xml:space="preserve">34 &amp; Proteggi dall’Essenza di Charm e Rivelazione fino al livello 22 &amp; Proteggi dall’Essenza di Charm e Rivelazione fino al livello 25 &amp; Proteggi dall’Essenza di Charm e Rivelazione fino al livello 28</w:t>
      </w:r>
    </w:p>
    <w:p>
      <w:pPr>
        <w:pStyle w:val="BodyText"/>
      </w:pPr>
      <w:r>
        <w:t xml:space="preserve">Esempi:</w:t>
      </w:r>
    </w:p>
    <w:p>
      <w:pPr>
        <w:numPr>
          <w:ilvl w:val="0"/>
          <w:numId w:val="1068"/>
        </w:numPr>
      </w:pPr>
      <w:r>
        <w:t xml:space="preserve">"</w:t>
      </w:r>
      <w:r>
        <w:t xml:space="preserve"> </w:t>
      </w:r>
      <w:r>
        <w:t xml:space="preserve">"Possa la saggezza dei miei antenati proteggermi</w:t>
      </w:r>
    </w:p>
    <w:p>
      <w:pPr>
        <w:numPr>
          <w:ilvl w:val="0"/>
          <w:numId w:val="1068"/>
        </w:numPr>
      </w:pPr>
      <w:r>
        <w:t xml:space="preserve">"Spirito e Bontà. Possa la Massima Ljust proteggermi dalle Ombre" (protezione esperienza)</w:t>
      </w:r>
    </w:p>
    <w:p>
      <w:pPr>
        <w:numPr>
          <w:ilvl w:val="0"/>
          <w:numId w:val="1068"/>
        </w:numPr>
      </w:pPr>
      <w:r>
        <w:t xml:space="preserve">"Traccio il circolo dei Sacerdoti Gurla. Nessuno potrà osservarmi"</w:t>
      </w:r>
    </w:p>
    <w:p>
      <w:pPr>
        <w:numPr>
          <w:ilvl w:val="0"/>
          <w:numId w:val="1068"/>
        </w:numPr>
      </w:pPr>
      <w:r>
        <w:t xml:space="preserve">"Sbatto il piede e pronuncio la parola di potere Shrak. Non mi trasformerai in un rospo!" (controincantesimo )</w:t>
      </w:r>
    </w:p>
    <w:bookmarkEnd w:id="311"/>
    <w:bookmarkStart w:id="313" w:name="essenza-rivelazione-magnetismo"/>
    <w:p>
      <w:pPr>
        <w:pStyle w:val="Heading2"/>
      </w:pPr>
      <w:r>
        <w:t xml:space="preserve">Essenza Rivelazione – Magnetismo</w:t>
      </w:r>
    </w:p>
    <w:p>
      <w:pPr>
        <w:pStyle w:val="FirstParagraph"/>
      </w:pPr>
      <w:bookmarkStart w:id="312" w:name="essenza-rivelazione---magnetismo"/>
      <w:r>
        <w:t xml:space="preserve">[essenza-rivelazione---magnetismo]</w:t>
      </w:r>
      <w:bookmarkEnd w:id="312"/>
    </w:p>
    <w:p>
      <w:pPr>
        <w:pStyle w:val="BodyText"/>
      </w:pPr>
      <w:r>
        <w:t xml:space="preserve">La Rivelazione si applica a Creature (Naturali o Magiche), Elementi, Concetti e Virtù.</w:t>
      </w:r>
      <w:r>
        <w:t xml:space="preserve"> </w:t>
      </w:r>
      <w:r>
        <w:rPr>
          <w:b/>
        </w:rPr>
        <w:t xml:space="preserve">Permette di capire i tratti fisici principali e lo stato di "salute". Permette di espandere la propria coscienza per accedere alla comprensione di eventi od oggetti del passato</w:t>
      </w:r>
      <w:r>
        <w:t xml:space="preserve">.</w:t>
      </w:r>
    </w:p>
    <w:p>
      <w:pPr>
        <w:numPr>
          <w:ilvl w:val="0"/>
          <w:numId w:val="1069"/>
        </w:numPr>
      </w:pPr>
      <w:r>
        <w:t xml:space="preserve">Alla Creatura oggetto della Rivelazione viene concesso un Tiro Salvezza</w:t>
      </w:r>
      <w:r>
        <w:t xml:space="preserve"> </w:t>
      </w:r>
      <w:r>
        <w:t xml:space="preserve">su Arbitrio per annullare gli effetti.</w:t>
      </w:r>
    </w:p>
    <w:p>
      <w:pPr>
        <w:numPr>
          <w:ilvl w:val="0"/>
          <w:numId w:val="1069"/>
        </w:numPr>
      </w:pPr>
      <w:r>
        <w:t xml:space="preserve">Non è possibile usare l’Essenza Rivelazione per determinare un evento futuro.</w:t>
      </w:r>
    </w:p>
    <w:p>
      <w:pPr>
        <w:numPr>
          <w:ilvl w:val="0"/>
          <w:numId w:val="1069"/>
        </w:numPr>
      </w:pPr>
      <w:r>
        <w:t xml:space="preserve">L’Essenza Rivelazione serve per divinare o percepire in maniera più approfondita. Viene lasciato al giocatore ed al Narratore l’utilizzo creativo di questa Essenza. Quelli qui sotto proposti sono esempi di utilizzo, linee guida.</w:t>
      </w:r>
    </w:p>
    <w:p>
      <w:pPr>
        <w:pStyle w:val="FirstParagraph"/>
      </w:pPr>
      <w:r>
        <w:t xml:space="preserve">L</w:t>
      </w:r>
      <w:r>
        <w:t xml:space="preserve">3cm</w:t>
      </w:r>
      <w:r>
        <w:t xml:space="preserve"> </w:t>
      </w:r>
      <w:r>
        <w:t xml:space="preserve">L</w:t>
      </w:r>
      <w:r>
        <w:t xml:space="preserve">13cm</w:t>
      </w:r>
      <w:r>
        <w:t xml:space="preserve"> </w:t>
      </w:r>
      <w:r>
        <w:rPr>
          <w:b/>
        </w:rPr>
        <w:t xml:space="preserve">Livello di Potere</w:t>
      </w:r>
      <w:r>
        <w:t xml:space="preserve"> </w:t>
      </w:r>
      <w:r>
        <w:t xml:space="preserve">&amp;</w:t>
      </w:r>
      <w:r>
        <w:t xml:space="preserve"> </w:t>
      </w:r>
      <w:r>
        <w:rPr>
          <w:b/>
        </w:rPr>
        <w:t xml:space="preserve">Presenza, Concetto, Virtu’, Creature</w:t>
      </w:r>
      <w:r>
        <w:t xml:space="preserve"> </w:t>
      </w:r>
      <w:r>
        <w:t xml:space="preserve">&lt;=11 &amp; Comprendi se un oggetto e’ magico</w:t>
      </w:r>
      <w:r>
        <w:br/>
      </w:r>
      <w:r>
        <w:t xml:space="preserve">&amp; Sei in grado di leggere il magico</w:t>
      </w:r>
      <w:r>
        <w:br/>
      </w:r>
      <w:r>
        <w:t xml:space="preserve">13 &amp; Comprendi eta’, peso e dimensioni.</w:t>
      </w:r>
      <w:r>
        <w:br/>
      </w:r>
      <w:r>
        <w:t xml:space="preserve">&amp; Comprendi se e’ presente una protezione</w:t>
      </w:r>
      <w:r>
        <w:br/>
      </w:r>
      <w:r>
        <w:t xml:space="preserve">&amp; Sei in grado di leggere una pergamena magica senza difficolta’</w:t>
      </w:r>
      <w:r>
        <w:br/>
      </w:r>
      <w:r>
        <w:t xml:space="preserve">16 &amp; Comprendi lo stato del corpo se influenzato da qualche Essenza</w:t>
      </w:r>
      <w:r>
        <w:br/>
      </w:r>
      <w:r>
        <w:t xml:space="preserve">&amp; Comprendi quale tipo di protezione e’ presente</w:t>
      </w:r>
      <w:r>
        <w:br/>
      </w:r>
      <w:r>
        <w:t xml:space="preserve">&amp; Comprendi i tratti del soggetto.</w:t>
      </w:r>
      <w:r>
        <w:br/>
      </w:r>
      <w:r>
        <w:t xml:space="preserve">&amp; Conferisci ai tuoi occhi la visione della magia</w:t>
      </w:r>
      <w:r>
        <w:br/>
      </w:r>
      <w:r>
        <w:t xml:space="preserve">&amp; Conferisci ai tuoi occhi la visione crepuscolare 18m</w:t>
      </w:r>
      <w:r>
        <w:br/>
      </w:r>
      <w:r>
        <w:t xml:space="preserve">19 &amp; Comprendi lo stato originario del target.</w:t>
      </w:r>
      <w:r>
        <w:br/>
      </w:r>
      <w:r>
        <w:t xml:space="preserve">&amp; Comprendi la natura e specifiche di un oggetto magico</w:t>
      </w:r>
      <w:r>
        <w:br/>
      </w:r>
      <w:r>
        <w:t xml:space="preserve">&amp; Conferisci ai tuoi occhi di vedere nell’oscurita’</w:t>
      </w:r>
      <w:r>
        <w:br/>
      </w:r>
      <w:r>
        <w:t xml:space="preserve">22 &amp; La tua Consapevolezza e’ oltre le illusioni di pari potenza.</w:t>
      </w:r>
      <w:r>
        <w:br/>
      </w:r>
      <w:r>
        <w:t xml:space="preserve">&amp; Conferisci ai tuoi occhi di vedere nell’oscurita’ magica</w:t>
      </w:r>
      <w:r>
        <w:br/>
      </w:r>
      <w:r>
        <w:t xml:space="preserve">25 &amp; Puoi scrutare luoghi fino ad un 1 km di distanza</w:t>
      </w:r>
      <w:r>
        <w:br/>
      </w:r>
      <w:r>
        <w:t xml:space="preserve">28 &amp; Puoi scrutare persone fino ad 5 km di distanza.</w:t>
      </w:r>
      <w:r>
        <w:br/>
      </w:r>
      <w:r>
        <w:t xml:space="preserve">&amp; Toccando un oggetto ti permette di conoscere la sua storia.</w:t>
      </w:r>
      <w:r>
        <w:br/>
      </w:r>
      <w:r>
        <w:t xml:space="preserve">&amp; La tua Consapevolezza di permette di vedere il vero delle cose e persone</w:t>
      </w:r>
      <w:r>
        <w:br/>
      </w:r>
      <w:r>
        <w:t xml:space="preserve">31 &amp; Puoi scrutare luoghi e persone fino a 10 km di distanza.</w:t>
      </w:r>
      <w:r>
        <w:br/>
      </w:r>
      <w:r>
        <w:t xml:space="preserve">&amp; Concentrandoti puoi conoscere la storia di un logo/oggetto fino a 5 km di distanza</w:t>
      </w:r>
      <w:r>
        <w:br/>
      </w:r>
      <w:r>
        <w:t xml:space="preserve">34 &amp; La tua comprensione ti permette di conoscere nei dettagli la storia e</w:t>
      </w:r>
      <w:r>
        <w:t xml:space="preserve"> </w:t>
      </w:r>
      <w:r>
        <w:t xml:space="preserve">leggende</w:t>
      </w:r>
      <w:r>
        <w:br/>
      </w:r>
      <w:r>
        <w:t xml:space="preserve">&amp; di qualsiasi manufatto purche’ tu ne abbia una vaga idea di come e’ fatto</w:t>
      </w:r>
      <w:r>
        <w:br/>
      </w:r>
      <w:r>
        <w:t xml:space="preserve">37 &amp; La tua comprensione e’ leggendaria. Puoi conoscere fatti ed accadimenti di qualsiasi era</w:t>
      </w:r>
      <w:r>
        <w:br/>
      </w:r>
      <w:r>
        <w:t xml:space="preserve">43 &amp; La tua comprensione e’ tale come se tu fossi stato presente e partecipe</w:t>
      </w:r>
      <w:r>
        <w:br/>
      </w:r>
    </w:p>
    <w:p>
      <w:pPr>
        <w:pStyle w:val="BodyText"/>
      </w:pPr>
      <w:r>
        <w:t xml:space="preserve">Esempi:</w:t>
      </w:r>
    </w:p>
    <w:p>
      <w:pPr>
        <w:numPr>
          <w:ilvl w:val="0"/>
          <w:numId w:val="1070"/>
        </w:numPr>
      </w:pPr>
      <w:r>
        <w:t xml:space="preserve">"Grande Atmos, invoco la tua benedizione. Aiutami a comprendere questa bacchetta"</w:t>
      </w:r>
    </w:p>
    <w:p>
      <w:pPr>
        <w:numPr>
          <w:ilvl w:val="0"/>
          <w:numId w:val="1070"/>
        </w:numPr>
      </w:pPr>
      <w:r>
        <w:t xml:space="preserve">"Per i tomi della biblioteca del tempo. Chi costruì il castello di Hul Barton?"</w:t>
      </w:r>
    </w:p>
    <w:p>
      <w:pPr>
        <w:numPr>
          <w:ilvl w:val="0"/>
          <w:numId w:val="1070"/>
        </w:numPr>
      </w:pPr>
      <w:r>
        <w:t xml:space="preserve">"Benedetto servitore di Atmos concedimi di scrutare nella biblioteca segreta. Raccontami la storia di Rozanda Durand"</w:t>
      </w:r>
    </w:p>
    <w:bookmarkEnd w:id="313"/>
    <w:bookmarkStart w:id="315" w:name="essenza-trasformazione-potenza"/>
    <w:p>
      <w:pPr>
        <w:pStyle w:val="Heading2"/>
      </w:pPr>
      <w:r>
        <w:t xml:space="preserve">Essenza Trasformazione – Potenza</w:t>
      </w:r>
    </w:p>
    <w:p>
      <w:pPr>
        <w:pStyle w:val="FirstParagraph"/>
      </w:pPr>
      <w:bookmarkStart w:id="314" w:name="essenza-trasformazione---potenza"/>
      <w:r>
        <w:t xml:space="preserve">[essenza-trasformazione---potenza]</w:t>
      </w:r>
      <w:bookmarkEnd w:id="314"/>
    </w:p>
    <w:p>
      <w:pPr>
        <w:pStyle w:val="BodyText"/>
      </w:pPr>
      <w:r>
        <w:t xml:space="preserve">l’Essenza della Trasformazione</w:t>
      </w:r>
      <w:r>
        <w:t xml:space="preserve"> </w:t>
      </w:r>
      <w:r>
        <w:rPr>
          <w:b/>
        </w:rPr>
        <w:t xml:space="preserve">altera la forma e sostanza di Creature, Elementi, Energia.</w:t>
      </w:r>
    </w:p>
    <w:p>
      <w:pPr>
        <w:pStyle w:val="BodyText"/>
      </w:pPr>
      <w:r>
        <w:rPr>
          <w:b/>
        </w:rPr>
        <w:t xml:space="preserve">Essenza Trasformazione – Presenza, Energia</w:t>
      </w:r>
    </w:p>
    <w:p>
      <w:pPr>
        <w:pStyle w:val="BodyText"/>
      </w:pPr>
      <w:r>
        <w:t xml:space="preserve">L’Essenza di Trasformazione prende la materia già pronta e concede all’incantatore di Trasformare le forme e sostanze come più gli aggrada. La forma trasformata obbedisce alle leggi della fisica es. l’acqua non può volare se non è retta da qualcosa.</w:t>
      </w:r>
    </w:p>
    <w:p>
      <w:pPr>
        <w:numPr>
          <w:ilvl w:val="0"/>
          <w:numId w:val="1071"/>
        </w:numPr>
      </w:pPr>
      <w:r>
        <w:t xml:space="preserve">L’Essenza di Trasformazione può essere applicata ad una Essenza di Attacco. Si fa una prova con una difficoltà di un livello maggiore a quello usato per l’Attacco e comunque se ne subisce la conseguenza (getti aria possono farti volare via o danneggiare lo stesso se non si è protetti)</w:t>
      </w:r>
    </w:p>
    <w:p>
      <w:pPr>
        <w:numPr>
          <w:ilvl w:val="0"/>
          <w:numId w:val="1071"/>
        </w:numPr>
      </w:pPr>
      <w:r>
        <w:t xml:space="preserve">è anche possibile trasformare l’acqua in fuoco, ma per il principio che una Essenza deve fare una sola cosa, il danno da fuoco potrà esserci solo dal round successivo, se ancora esiste</w:t>
      </w:r>
    </w:p>
    <w:p>
      <w:pPr>
        <w:numPr>
          <w:ilvl w:val="0"/>
          <w:numId w:val="1071"/>
        </w:numPr>
      </w:pPr>
      <w:r>
        <w:t xml:space="preserve">Se si vuole trasformare la materia in un insieme di materia (fango, lava, pane.. si devono considerare le difficolà di ogni singolo elemento che lo compone, acqua e terra, terra e fuoco)</w:t>
      </w:r>
    </w:p>
    <w:p>
      <w:pPr>
        <w:numPr>
          <w:ilvl w:val="0"/>
          <w:numId w:val="1071"/>
        </w:numPr>
      </w:pPr>
      <w:r>
        <w:t xml:space="preserve">Se un soggetto è influenzato da una Essenza di trasformazione viene concesso un Tiro Salvezza su Tempra per annullarne gli effetti. Il Narratore deciderà il tipo e gli effetti</w:t>
      </w:r>
    </w:p>
    <w:p>
      <w:pPr>
        <w:pStyle w:val="FirstParagraph"/>
      </w:pPr>
      <w:r>
        <w:t xml:space="preserve">L</w:t>
      </w:r>
      <w:r>
        <w:t xml:space="preserve">3cm</w:t>
      </w:r>
      <w:r>
        <w:t xml:space="preserve"> </w:t>
      </w:r>
      <w:r>
        <w:t xml:space="preserve">L</w:t>
      </w:r>
      <w:r>
        <w:t xml:space="preserve">13cm</w:t>
      </w:r>
      <w:r>
        <w:t xml:space="preserve"> </w:t>
      </w:r>
      <w:r>
        <w:rPr>
          <w:b/>
        </w:rPr>
        <w:t xml:space="preserve">Livello di Potere</w:t>
      </w:r>
      <w:r>
        <w:t xml:space="preserve"> </w:t>
      </w:r>
      <w:r>
        <w:t xml:space="preserve">&amp;</w:t>
      </w:r>
      <w:r>
        <w:t xml:space="preserve"> </w:t>
      </w:r>
      <w:r>
        <w:rPr>
          <w:b/>
        </w:rPr>
        <w:t xml:space="preserve">Presenza, Energia</w:t>
      </w:r>
      <w:r>
        <w:t xml:space="preserve"> </w:t>
      </w:r>
      <w:r>
        <w:t xml:space="preserve">&lt;=11 &amp; Un cubo di lato fino a 10 cm e 100 grammi (minuscola) &amp; Un cubo di lato fino a 20 cm o 500gr (più piccola) &amp; Un cubo di lato fino a 0.5 metro o 3kg (piccola) &amp; Un cubo di lato fino a 1 metro (cubo base) o 25kg (piccola) &amp; Fino a 2 cubi base e 100kg (media) di peso &amp; Fino a 4 cubi base e 200kg (grande) &amp; Fino a 8 cubi base e 400kg (enorme) &amp; Fino a 16 cubi base e 800kg (enorme) &amp; Fino a 32 cubi base e 1.6 tonnellate (mastodontica) &amp; Fino a 64 cubi base e 3.2 tonnellate (mastodontica) &amp; Fino a 128 cubi base e 6.4 tonnellate (colossale)</w:t>
      </w:r>
    </w:p>
    <w:p>
      <w:pPr>
        <w:pStyle w:val="BodyText"/>
      </w:pPr>
      <w:r>
        <w:t xml:space="preserve">Esempi:</w:t>
      </w:r>
    </w:p>
    <w:p>
      <w:pPr>
        <w:numPr>
          <w:ilvl w:val="0"/>
          <w:numId w:val="1072"/>
        </w:numPr>
      </w:pPr>
      <w:r>
        <w:t xml:space="preserve">"Acqua e Terra, Fuoco e Acqua. Le mie mani non hanno fine"</w:t>
      </w:r>
    </w:p>
    <w:p>
      <w:pPr>
        <w:numPr>
          <w:ilvl w:val="0"/>
          <w:numId w:val="1072"/>
        </w:numPr>
      </w:pPr>
      <w:r>
        <w:t xml:space="preserve">"Per i riti degli antichi alchimisti ciò che era adesso non è più lui"</w:t>
      </w:r>
      <w:r>
        <w:t xml:space="preserve"> </w:t>
      </w:r>
      <w:r>
        <w:t xml:space="preserve">Esempio pratico:</w:t>
      </w:r>
    </w:p>
    <w:p>
      <w:pPr>
        <w:numPr>
          <w:ilvl w:val="0"/>
          <w:numId w:val="1072"/>
        </w:numPr>
      </w:pPr>
      <w:r>
        <w:t xml:space="preserve">Trasformando in acqua un cubo di 3</w:t>
      </w:r>
      <w:r>
        <w:t xml:space="preserve">*</w:t>
      </w:r>
      <w:r>
        <w:t xml:space="preserve">3</w:t>
      </w:r>
      <w:r>
        <w:t xml:space="preserve">*</w:t>
      </w:r>
      <w:r>
        <w:t xml:space="preserve">3 (27 cubi base) di terra si mette in seria difficoltà l’avversario (Tiro salvezza su riflessi concesso per evitare di cadere)</w:t>
      </w:r>
    </w:p>
    <w:p>
      <w:pPr>
        <w:numPr>
          <w:ilvl w:val="0"/>
          <w:numId w:val="1072"/>
        </w:numPr>
      </w:pPr>
      <w:r>
        <w:t xml:space="preserve">Si puo’ trasformare un pezzo di un lucchetto/serratura per bloccarlo od aprirelo. La prova va confrontata con la resistenza del lucchetto.</w:t>
      </w:r>
    </w:p>
    <w:p>
      <w:pPr>
        <w:pStyle w:val="FirstParagraph"/>
      </w:pPr>
      <w:r>
        <w:rPr>
          <w:b/>
        </w:rPr>
        <w:t xml:space="preserve">Essenza Trasformazione – Creature</w:t>
      </w:r>
    </w:p>
    <w:p>
      <w:pPr>
        <w:numPr>
          <w:ilvl w:val="0"/>
          <w:numId w:val="1073"/>
        </w:numPr>
      </w:pPr>
      <w:r>
        <w:t xml:space="preserve">L’Essenza di Trasformazione può trasformare Creature Naturali, Creature Magiche ed Elementi tra loro.</w:t>
      </w:r>
    </w:p>
    <w:p>
      <w:pPr>
        <w:numPr>
          <w:ilvl w:val="0"/>
          <w:numId w:val="1073"/>
        </w:numPr>
      </w:pPr>
      <w:r>
        <w:t xml:space="preserve">L’Essenza di Trasformazione se effettuata su una creatura senziente costa il livello superiore di potere. Per trasformare in pietra una creatura normale di 4 CR (in caso di PG il Livello è il CR) la prova ha difficoltà 28</w:t>
      </w:r>
    </w:p>
    <w:p>
      <w:pPr>
        <w:numPr>
          <w:ilvl w:val="0"/>
          <w:numId w:val="1073"/>
        </w:numPr>
      </w:pPr>
      <w:r>
        <w:t xml:space="preserve">Non si può influenzare o trasformare in una creatura con più di 3 CR superiore alla CM dell’incantatore</w:t>
      </w:r>
    </w:p>
    <w:p>
      <w:pPr>
        <w:numPr>
          <w:ilvl w:val="0"/>
          <w:numId w:val="1073"/>
        </w:numPr>
      </w:pPr>
      <w:r>
        <w:t xml:space="preserve">Se si vuole trasformare in una creatura magica il livello di potere passa a quello successivo (e si somma con il costo della senziente)</w:t>
      </w:r>
    </w:p>
    <w:p>
      <w:pPr>
        <w:numPr>
          <w:ilvl w:val="0"/>
          <w:numId w:val="1073"/>
        </w:numPr>
      </w:pPr>
      <w:r>
        <w:t xml:space="preserve">I CR indicati si riferiscono alla somma dei CR influenzati</w:t>
      </w:r>
    </w:p>
    <w:p>
      <w:pPr>
        <w:numPr>
          <w:ilvl w:val="0"/>
          <w:numId w:val="1073"/>
        </w:numPr>
      </w:pPr>
      <w:r>
        <w:t xml:space="preserve">Al target viene concesso un Tiro Salvezza su Arbitrio per negare gli effetti</w:t>
      </w:r>
    </w:p>
    <w:p>
      <w:pPr>
        <w:numPr>
          <w:ilvl w:val="0"/>
          <w:numId w:val="1073"/>
        </w:numPr>
      </w:pPr>
      <w:r>
        <w:t xml:space="preserve">Il target trasformato mantiene le caratteristiche mentali precedenti</w:t>
      </w:r>
      <w:r>
        <w:t xml:space="preserve"> </w:t>
      </w:r>
      <w:r>
        <w:t xml:space="preserve">ma prende quelle fisiche della creatura</w:t>
      </w:r>
    </w:p>
    <w:p>
      <w:pPr>
        <w:pStyle w:val="FirstParagraph"/>
      </w:pPr>
      <w:r>
        <w:t xml:space="preserve">L</w:t>
      </w:r>
      <w:r>
        <w:t xml:space="preserve">3cm</w:t>
      </w:r>
      <w:r>
        <w:t xml:space="preserve"> </w:t>
      </w:r>
      <w:r>
        <w:t xml:space="preserve">L</w:t>
      </w:r>
      <w:r>
        <w:t xml:space="preserve">10cm</w:t>
      </w:r>
      <w:r>
        <w:t xml:space="preserve"> </w:t>
      </w:r>
      <w:r>
        <w:rPr>
          <w:b/>
        </w:rPr>
        <w:t xml:space="preserve">Livello di Potere</w:t>
      </w:r>
      <w:r>
        <w:t xml:space="preserve"> </w:t>
      </w:r>
      <w:r>
        <w:t xml:space="preserve">&amp;</w:t>
      </w:r>
      <w:r>
        <w:t xml:space="preserve"> </w:t>
      </w:r>
      <w:r>
        <w:rPr>
          <w:b/>
        </w:rPr>
        <w:t xml:space="preserve">Creature</w:t>
      </w:r>
      <w:r>
        <w:t xml:space="preserve"> </w:t>
      </w:r>
      <w:r>
        <w:t xml:space="preserve">&lt;=11 &amp; - Un cubo di lato fino a 10 cm e 100 grammi</w:t>
      </w:r>
      <w:r>
        <w:br/>
      </w:r>
      <w:r>
        <w:t xml:space="preserve">&amp; 1/3 CR</w:t>
      </w:r>
      <w:r>
        <w:br/>
      </w:r>
      <w:r>
        <w:t xml:space="preserve">13 &amp; - Un cubo di lato fino a 20 cm o 500gr</w:t>
      </w:r>
      <w:r>
        <w:br/>
      </w:r>
      <w:r>
        <w:t xml:space="preserve">&amp; 1 /2 CR</w:t>
      </w:r>
      <w:r>
        <w:br/>
      </w:r>
      <w:r>
        <w:t xml:space="preserve">16 &amp; Un cubo di lato fino a 0.5 metro o 3kg</w:t>
      </w:r>
      <w:r>
        <w:br/>
      </w:r>
      <w:r>
        <w:t xml:space="preserve">&amp; 1 CR</w:t>
      </w:r>
      <w:r>
        <w:br/>
      </w:r>
      <w:r>
        <w:t xml:space="preserve">19 &amp; Un cubo di lato fino a 1 metro (cubo base) o 25kg</w:t>
      </w:r>
      <w:r>
        <w:br/>
      </w:r>
      <w:r>
        <w:t xml:space="preserve">&amp; 2 CR</w:t>
      </w:r>
      <w:r>
        <w:br/>
      </w:r>
      <w:r>
        <w:t xml:space="preserve">22 &amp; Fino a 2 cubi base e 100kg di peso</w:t>
      </w:r>
      <w:r>
        <w:br/>
      </w:r>
      <w:r>
        <w:t xml:space="preserve">&amp; 3 CR</w:t>
      </w:r>
      <w:r>
        <w:br/>
      </w:r>
      <w:r>
        <w:t xml:space="preserve">25 &amp; Fino a 4 cubi base e 200kg</w:t>
      </w:r>
      <w:r>
        <w:br/>
      </w:r>
      <w:r>
        <w:t xml:space="preserve">&amp; 5 CR</w:t>
      </w:r>
      <w:r>
        <w:br/>
      </w:r>
      <w:r>
        <w:t xml:space="preserve">28 &amp; Fino a 8 cubi base e 400kg</w:t>
      </w:r>
      <w:r>
        <w:br/>
      </w:r>
      <w:r>
        <w:t xml:space="preserve">&amp; 7 CR</w:t>
      </w:r>
      <w:r>
        <w:br/>
      </w:r>
      <w:r>
        <w:t xml:space="preserve">31 &amp; Fino a 16 cubi base e 800kg</w:t>
      </w:r>
      <w:r>
        <w:br/>
      </w:r>
      <w:r>
        <w:t xml:space="preserve">&amp; 9 CR</w:t>
      </w:r>
      <w:r>
        <w:br/>
      </w:r>
      <w:r>
        <w:t xml:space="preserve">34 &amp; Fino a 32 cubi base e 1.6 tonnellate</w:t>
      </w:r>
      <w:r>
        <w:br/>
      </w:r>
      <w:r>
        <w:t xml:space="preserve">&amp; 11 CR</w:t>
      </w:r>
      <w:r>
        <w:br/>
      </w:r>
      <w:r>
        <w:t xml:space="preserve">37 &amp; Fino a 64 cubi base e 3.2 tonnellate</w:t>
      </w:r>
      <w:r>
        <w:br/>
      </w:r>
      <w:r>
        <w:t xml:space="preserve">&amp; Fino a 13 CR, max singolo CR 7</w:t>
      </w:r>
      <w:r>
        <w:br/>
      </w:r>
      <w:r>
        <w:t xml:space="preserve">43 &amp; Fino a 128 cubi base e 6.4 tonnellate</w:t>
      </w:r>
      <w:r>
        <w:br/>
      </w:r>
      <w:r>
        <w:t xml:space="preserve">&amp; Fino a 15 CR, max singolo CR 9</w:t>
      </w:r>
      <w:r>
        <w:br/>
      </w:r>
    </w:p>
    <w:p>
      <w:pPr>
        <w:pStyle w:val="BodyText"/>
      </w:pPr>
      <w:r>
        <w:t xml:space="preserve">Esempi:</w:t>
      </w:r>
    </w:p>
    <w:p>
      <w:pPr>
        <w:numPr>
          <w:ilvl w:val="0"/>
          <w:numId w:val="1074"/>
        </w:numPr>
      </w:pPr>
      <w:r>
        <w:t xml:space="preserve">"Chiedo l’aiuto di tutte le streghe. Trasformate il mio nemico in un rospo!"</w:t>
      </w:r>
    </w:p>
    <w:p>
      <w:pPr>
        <w:numPr>
          <w:ilvl w:val="0"/>
          <w:numId w:val="1074"/>
        </w:numPr>
      </w:pPr>
      <w:r>
        <w:t xml:space="preserve">"Bava di Lumaca e sterco di vacca. Rumina nel prato"</w:t>
      </w:r>
    </w:p>
    <w:bookmarkEnd w:id="315"/>
    <w:bookmarkStart w:id="316" w:name="la-magia-semplificata-opzionale"/>
    <w:p>
      <w:pPr>
        <w:pStyle w:val="Heading2"/>
      </w:pPr>
      <w:r>
        <w:t xml:space="preserve">La Magia (Semplificata – Opzionale)</w:t>
      </w:r>
    </w:p>
    <w:p>
      <w:pPr>
        <w:pStyle w:val="FirstParagraph"/>
      </w:pPr>
      <w:r>
        <w:t xml:space="preserve">Questo sistema di Magia è più "classico" e riprende gli standard della 3ed e Pathfinder.</w:t>
      </w:r>
    </w:p>
    <w:p>
      <w:pPr>
        <w:pStyle w:val="BodyText"/>
      </w:pPr>
      <w:r>
        <w:t xml:space="preserve">Per ogni punto in Competenza Magica l’usufruitore di magia sceglie due Incantesimi. Il livello massimo sceglibile e lanciabile è indicato nella Tabella Punti Magia Posseduti.</w:t>
      </w:r>
    </w:p>
    <w:p>
      <w:pPr>
        <w:pStyle w:val="BodyText"/>
      </w:pPr>
      <w:r>
        <w:t xml:space="preserve">Ogni volta che si prende un punto in CM è possibile dimenticare un incantesimo e sostituirlo con un altro.</w:t>
      </w:r>
    </w:p>
    <w:p>
      <w:pPr>
        <w:pStyle w:val="BodyText"/>
      </w:pPr>
      <w:r>
        <w:t xml:space="preserve">Un usufruitore di magia ha a disposizione un numero di punti magia dato dal suo punteggio di CM, vedi tabella Punti Magia Posseduti.</w:t>
      </w:r>
    </w:p>
    <w:p>
      <w:pPr>
        <w:pStyle w:val="BodyText"/>
      </w:pPr>
      <w:r>
        <w:t xml:space="preserve">Un incantesimo costà un numero di punti magia pari al doppio del suo livello.</w:t>
      </w:r>
    </w:p>
    <w:p>
      <w:pPr>
        <w:pStyle w:val="BodyText"/>
      </w:pPr>
      <w:r>
        <w:t xml:space="preserve">Usate come lista di incantesimi quella di Pathfinder compresa nel Core Book, oppure online su http://aonprd.com/SpellsCustom.aspx e selezionare PFS Legal</w:t>
      </w:r>
    </w:p>
    <w:p>
      <w:pPr>
        <w:pStyle w:val="BodyText"/>
      </w:pPr>
      <w:r>
        <w:t xml:space="preserve">La DC per resistere all’incantesimo è 10+CM+Intelletto.</w:t>
      </w:r>
    </w:p>
    <w:p>
      <w:pPr>
        <w:pStyle w:val="BodyText"/>
      </w:pPr>
      <w:r>
        <w:t xml:space="preserve">Ogni volta che l’incantesimo fa riferimento al livello dell’usufruitore di magia considerate invece il punteggio di CM/2, gli altri fattori dell’incantesimo rimangono inalterati.</w:t>
      </w:r>
    </w:p>
    <w:p>
      <w:pPr>
        <w:pStyle w:val="BodyText"/>
      </w:pPr>
      <w:r>
        <w:rPr>
          <w:b/>
        </w:rPr>
        <w:t xml:space="preserve">Tabella Punti Magia posseduti</w:t>
      </w:r>
    </w:p>
    <w:p>
      <w:pPr>
        <w:pStyle w:val="BodyText"/>
      </w:pPr>
      <w:r>
        <w:t xml:space="preserve">L</w:t>
      </w:r>
      <w:r>
        <w:t xml:space="preserve">5cm</w:t>
      </w:r>
      <w:r>
        <w:t xml:space="preserve"> </w:t>
      </w:r>
      <w:r>
        <w:t xml:space="preserve">L</w:t>
      </w:r>
      <w:r>
        <w:t xml:space="preserve">5cm</w:t>
      </w:r>
      <w:r>
        <w:t xml:space="preserve"> </w:t>
      </w:r>
      <w:r>
        <w:t xml:space="preserve">L</w:t>
      </w:r>
      <w:r>
        <w:t xml:space="preserve">6cm</w:t>
      </w:r>
      <w:r>
        <w:t xml:space="preserve"> </w:t>
      </w:r>
      <w:r>
        <w:rPr>
          <w:b/>
        </w:rPr>
        <w:t xml:space="preserve">Valore Competenza Magia</w:t>
      </w:r>
      <w:r>
        <w:t xml:space="preserve"> </w:t>
      </w:r>
      <w:r>
        <w:t xml:space="preserve">&amp;</w:t>
      </w:r>
      <w:r>
        <w:t xml:space="preserve"> </w:t>
      </w:r>
      <w:r>
        <w:rPr>
          <w:b/>
        </w:rPr>
        <w:t xml:space="preserve">Punti Magia Posseduti</w:t>
      </w:r>
      <w:r>
        <w:t xml:space="preserve"> </w:t>
      </w:r>
      <w:r>
        <w:t xml:space="preserve">&amp;</w:t>
      </w:r>
      <w:r>
        <w:t xml:space="preserve"> </w:t>
      </w:r>
      <w:r>
        <w:rPr>
          <w:b/>
        </w:rPr>
        <w:t xml:space="preserve">Max livello incantesimo lanciabile e sceglibile</w:t>
      </w:r>
      <w:r>
        <w:br/>
      </w:r>
      <w:r>
        <w:t xml:space="preserve">1 &amp; 3 &amp; 1 &amp; 5 &amp; 1 &amp; 7 &amp; 2 &amp; 11 &amp; 2 &amp; 13 &amp; 3 &amp; 17 &amp; 3 &amp; 19 &amp; 3 &amp; 23 &amp; 4 &amp; 29 &amp; 4 &amp; 31 &amp; 5 &amp; 37 &amp; 5 &amp; 41 &amp; 6 &amp; 43 &amp; 6 &amp; 47 &amp; 7 &amp; 53 &amp; 7 &amp; 59 &amp; 7 &amp; 61 &amp; 8 &amp; 67 &amp; 8 &amp; 71 &amp; 9 &amp; 73 &amp; 9</w:t>
      </w:r>
    </w:p>
    <w:bookmarkEnd w:id="316"/>
    <w:bookmarkEnd w:id="317"/>
    <w:bookmarkStart w:id="320" w:name="vantaggi"/>
    <w:p>
      <w:pPr>
        <w:pStyle w:val="Heading1"/>
      </w:pPr>
      <w:r>
        <w:t xml:space="preserve">Vantaggi</w:t>
      </w:r>
    </w:p>
    <w:p>
      <w:pPr>
        <w:pStyle w:val="FirstParagraph"/>
      </w:pPr>
      <w:bookmarkStart w:id="318" w:name="vantaggi"/>
      <w:r>
        <w:t xml:space="preserve">[vantaggi]</w:t>
      </w:r>
      <w:bookmarkEnd w:id="318"/>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p>
    <w:p>
      <w:pPr>
        <w:pStyle w:val="BodyText"/>
      </w:pP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pStyle w:val="BodyText"/>
      </w:pPr>
      <w:r>
        <w:t xml:space="preserve">I Vantaggi con</w:t>
      </w:r>
      <w:r>
        <w:t xml:space="preserve"> </w:t>
      </w:r>
      <w:r>
        <w:t xml:space="preserve">*</w:t>
      </w:r>
      <w:r>
        <w:t xml:space="preserve"> </w:t>
      </w:r>
      <w:r>
        <w:t xml:space="preserve">e tutte quelle con costo 20 o superiore sono a discrezione del Narratore.</w:t>
      </w:r>
    </w:p>
    <w:p>
      <w:pPr>
        <w:pStyle w:val="BodyText"/>
      </w:pPr>
      <w:r>
        <w:t xml:space="preserve">I vantaggi si scelgono al primo livello, ogni vantaggio preso a livelli successivi va concordato con il Narratore.</w:t>
      </w:r>
    </w:p>
    <w:p>
      <w:pPr>
        <w:pStyle w:val="BodyText"/>
      </w:pPr>
      <w:r>
        <w:t xml:space="preserve">I punti di costo di un Vantaggio si pagano con i punti guadagnati dagli Svantaggi.</w:t>
      </w:r>
    </w:p>
    <w:p>
      <w:pPr>
        <w:pStyle w:val="BodyText"/>
      </w:pPr>
      <w:r>
        <w:t xml:space="preserve">I bonus dati alle competenze si intendono specifiche sulla prova quando indicato tra parentesi.</w:t>
      </w:r>
    </w:p>
    <w:p>
      <w:pPr>
        <w:pStyle w:val="BodyText"/>
      </w:pPr>
      <w:r>
        <w:rPr>
          <w:b/>
        </w:rPr>
        <w:t xml:space="preserve">Ali della provvidenza</w:t>
      </w:r>
      <w:r>
        <w:t xml:space="preserve"> </w:t>
      </w:r>
      <w:r>
        <w:t xml:space="preserve">20 : hai delle ali, a te la scelta di forma e colore, solitamente stanno sulle scapole e ti fanno volare (volare buono)</w:t>
      </w:r>
    </w:p>
    <w:p>
      <w:pPr>
        <w:pStyle w:val="BodyText"/>
      </w:pPr>
      <w:r>
        <w:rPr>
          <w:b/>
        </w:rPr>
        <w:t xml:space="preserve">Ambidestro</w:t>
      </w:r>
      <w:bookmarkStart w:id="319" w:name="Ambidestro"/>
      <w:r>
        <w:t xml:space="preserve">[Ambidestro]</w:t>
      </w:r>
      <w:bookmarkEnd w:id="319"/>
      <w:r>
        <w:t xml:space="preserve"> </w:t>
      </w:r>
      <w:r>
        <w:t xml:space="preserve">10: puoi usare indifferentemente le mani. I malus alle prove dove si usano due mani diminuiscono di 2</w:t>
      </w:r>
    </w:p>
    <w:p>
      <w:pPr>
        <w:pStyle w:val="BodyText"/>
      </w:pPr>
      <w:r>
        <w:rPr>
          <w:b/>
        </w:rPr>
        <w:t xml:space="preserve">Amico degli animali</w:t>
      </w:r>
      <w:r>
        <w:t xml:space="preserve"> </w:t>
      </w:r>
      <w:r>
        <w:t xml:space="preserve">5: +2 alle prove per gestire gli animali (anche selvaggi)</w:t>
      </w:r>
    </w:p>
    <w:p>
      <w:pPr>
        <w:pStyle w:val="BodyText"/>
      </w:pPr>
      <w:r>
        <w:rPr>
          <w:b/>
        </w:rPr>
        <w:t xml:space="preserve">Anfibio</w:t>
      </w:r>
      <w:r>
        <w:t xml:space="preserve"> </w:t>
      </w:r>
      <w:r>
        <w:t xml:space="preserve">20: puoi respirare sia sott’acqua che l’aria</w:t>
      </w:r>
    </w:p>
    <w:p>
      <w:pPr>
        <w:pStyle w:val="BodyText"/>
      </w:pPr>
      <w:r>
        <w:rPr>
          <w:b/>
        </w:rPr>
        <w:t xml:space="preserve">Arcobaleno</w:t>
      </w:r>
      <w:r>
        <w:t xml:space="preserve"> </w:t>
      </w:r>
      <w:r>
        <w:t xml:space="preserve">10: sei un artista. Le tue dita spontaneamente</w:t>
      </w:r>
      <w:r>
        <w:t xml:space="preserve"> </w:t>
      </w:r>
      <w:r>
        <w:t xml:space="preserve">producono colore</w:t>
      </w:r>
    </w:p>
    <w:p>
      <w:pPr>
        <w:pStyle w:val="BodyText"/>
      </w:pPr>
      <w:r>
        <w:rPr>
          <w:b/>
        </w:rPr>
        <w:t xml:space="preserve">Aura di coraggio</w:t>
      </w:r>
      <w:r>
        <w:t xml:space="preserve"> </w:t>
      </w:r>
      <w:r>
        <w:t xml:space="preserve">15: intorno a te, in distanza entro 3 metri infondi coraggio. +2 TS vs Essenza Charme</w:t>
      </w:r>
    </w:p>
    <w:p>
      <w:pPr>
        <w:pStyle w:val="BodyText"/>
      </w:pPr>
      <w:r>
        <w:rPr>
          <w:b/>
        </w:rPr>
        <w:t xml:space="preserve">Artigli</w:t>
      </w:r>
      <w:r>
        <w:t xml:space="preserve"> </w:t>
      </w:r>
      <w:r>
        <w:t xml:space="preserve">5: ogni tanto ricordati di spuntare gli unghiotti. 1d4 di danno per attacco. Gli attacchi con la seconda mano non hanno le penalità delle due armi.</w:t>
      </w:r>
    </w:p>
    <w:p>
      <w:pPr>
        <w:pStyle w:val="BodyText"/>
      </w:pPr>
      <w:r>
        <w:rPr>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
        </w:rPr>
        <w:t xml:space="preserve">Caduta gatto</w:t>
      </w:r>
      <w:r>
        <w:t xml:space="preserve"> </w:t>
      </w:r>
      <w:r>
        <w:t xml:space="preserve">5: +2 alle prove di Agilità sulle cadute</w:t>
      </w:r>
    </w:p>
    <w:p>
      <w:pPr>
        <w:pStyle w:val="BodyText"/>
      </w:pPr>
      <w:r>
        <w:rPr>
          <w:b/>
        </w:rPr>
        <w:t xml:space="preserve">Camaleonte</w:t>
      </w:r>
      <w:r>
        <w:t xml:space="preserve"> </w:t>
      </w:r>
      <w:r>
        <w:t xml:space="preserve">10-20: la tua pelle può cambiare colore. Tempo necessario 1 minuto/1round</w:t>
      </w:r>
    </w:p>
    <w:p>
      <w:pPr>
        <w:pStyle w:val="BodyText"/>
      </w:pPr>
      <w:r>
        <w:rPr>
          <w:b/>
        </w:rPr>
        <w:t xml:space="preserve">Cambiaforma</w:t>
      </w:r>
      <w:r>
        <w:t xml:space="preserve"> </w:t>
      </w:r>
      <w:r>
        <w:t xml:space="preserve">40: come Essenza Alterazione, Livello Potere 18</w:t>
      </w:r>
    </w:p>
    <w:p>
      <w:pPr>
        <w:pStyle w:val="BodyText"/>
      </w:pPr>
      <w:r>
        <w:rPr>
          <w:b/>
        </w:rPr>
        <w:t xml:space="preserve">Camminare sull’aria</w:t>
      </w:r>
      <w:r>
        <w:t xml:space="preserve"> </w:t>
      </w:r>
      <w:r>
        <w:t xml:space="preserve">30: non troppo controllato. Qualsiasi cosa che non sia camminare richiede una prova di Agilità</w:t>
      </w:r>
    </w:p>
    <w:p>
      <w:pPr>
        <w:pStyle w:val="BodyText"/>
      </w:pPr>
      <w:r>
        <w:rPr>
          <w:b/>
        </w:rPr>
        <w:t xml:space="preserve">Camminare sulle acque</w:t>
      </w:r>
      <w:r>
        <w:t xml:space="preserve"> </w:t>
      </w:r>
      <w:r>
        <w:t xml:space="preserve">30: ma non darti delle arie..</w:t>
      </w:r>
    </w:p>
    <w:p>
      <w:pPr>
        <w:pStyle w:val="BodyText"/>
      </w:pPr>
      <w:r>
        <w:rPr>
          <w:b/>
        </w:rPr>
        <w:t xml:space="preserve">Magnetico</w:t>
      </w:r>
      <w:r>
        <w:t xml:space="preserve"> </w:t>
      </w:r>
      <w:r>
        <w:t xml:space="preserve">5-10: sprigioni luce quando vuoi. per fortuna non letteralmente. +2 alle prove al Magnetismo</w:t>
      </w:r>
    </w:p>
    <w:p>
      <w:pPr>
        <w:pStyle w:val="BodyText"/>
      </w:pPr>
      <w:r>
        <w:rPr>
          <w:b/>
        </w:rPr>
        <w:t xml:space="preserve">Consumi ridotti</w:t>
      </w:r>
      <w:r>
        <w:t xml:space="preserve"> </w:t>
      </w:r>
      <w:r>
        <w:t xml:space="preserve">5: bevi e mangi la metà di un uomo normale. Sei sotto peso.</w:t>
      </w:r>
    </w:p>
    <w:p>
      <w:pPr>
        <w:pStyle w:val="BodyText"/>
      </w:pPr>
      <w:r>
        <w:rPr>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Potenza.</w:t>
      </w:r>
    </w:p>
    <w:p>
      <w:pPr>
        <w:pStyle w:val="BodyText"/>
      </w:pPr>
      <w:r>
        <w:rPr>
          <w:b/>
        </w:rPr>
        <w:t xml:space="preserve">Cure efficaci</w:t>
      </w:r>
      <w:r>
        <w:t xml:space="preserve"> </w:t>
      </w:r>
      <w:r>
        <w:t xml:space="preserve">10: +1d6 ogni volta che una Essenza</w:t>
      </w:r>
      <w:r>
        <w:t xml:space="preserve"> </w:t>
      </w:r>
      <w:r>
        <w:t xml:space="preserve">ti cura</w:t>
      </w:r>
    </w:p>
    <w:p>
      <w:pPr>
        <w:pStyle w:val="BodyText"/>
      </w:pPr>
      <w:r>
        <w:rPr>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
        </w:rPr>
        <w:t xml:space="preserve">Denti</w:t>
      </w:r>
      <w:r>
        <w:t xml:space="preserve"> </w:t>
      </w:r>
      <w:r>
        <w:t xml:space="preserve">5: il tuo morso fa male, 1d4, lavati i denti ogni tanto..</w:t>
      </w:r>
    </w:p>
    <w:p>
      <w:pPr>
        <w:pStyle w:val="BodyText"/>
      </w:pPr>
      <w:r>
        <w:rPr>
          <w:b/>
        </w:rPr>
        <w:t xml:space="preserve">Digestione universale</w:t>
      </w:r>
      <w:r>
        <w:t xml:space="preserve"> </w:t>
      </w:r>
      <w:r>
        <w:t xml:space="preserve">5: purché non faccia male si mangia, +2 TS su Tempra vs Veleni</w:t>
      </w:r>
    </w:p>
    <w:p>
      <w:pPr>
        <w:pStyle w:val="BodyText"/>
      </w:pPr>
      <w:r>
        <w:rPr>
          <w:b/>
        </w:rPr>
        <w:t xml:space="preserve">Direzione Assoluta</w:t>
      </w:r>
      <w:r>
        <w:t xml:space="preserve"> </w:t>
      </w:r>
      <w:r>
        <w:t xml:space="preserve">5: sai sempre dove è il nord magnetico. Hai un +4 alle prove di orientamento (Sopravvivenza)</w:t>
      </w:r>
    </w:p>
    <w:p>
      <w:pPr>
        <w:pStyle w:val="BodyText"/>
      </w:pPr>
      <w:r>
        <w:rPr>
          <w:b/>
        </w:rPr>
        <w:t xml:space="preserve">Duro da soggiogare</w:t>
      </w:r>
      <w:r>
        <w:t xml:space="preserve"> </w:t>
      </w:r>
      <w:r>
        <w:t xml:space="preserve">5: +2 TS su Arbitrio su Essenze Charme</w:t>
      </w:r>
    </w:p>
    <w:p>
      <w:pPr>
        <w:pStyle w:val="BodyText"/>
      </w:pPr>
      <w:r>
        <w:rPr>
          <w:b/>
        </w:rPr>
        <w:t xml:space="preserve">Duro da uccidere</w:t>
      </w:r>
      <w:r>
        <w:t xml:space="preserve"> </w:t>
      </w:r>
      <w:r>
        <w:t xml:space="preserve">5: non svieni a 0 PF, ma a -LV/2 in PF. Muori a 15+Potenza x 3 PF</w:t>
      </w:r>
    </w:p>
    <w:p>
      <w:pPr>
        <w:pStyle w:val="BodyText"/>
      </w:pPr>
      <w:r>
        <w:rPr>
          <w:b/>
        </w:rPr>
        <w:t xml:space="preserve">Empatia con le piante</w:t>
      </w:r>
      <w:r>
        <w:t xml:space="preserve"> </w:t>
      </w:r>
      <w:r>
        <w:t xml:space="preserve">10: io comprendo la sofferenza dell’erba pestata</w:t>
      </w:r>
    </w:p>
    <w:p>
      <w:pPr>
        <w:pStyle w:val="BodyText"/>
      </w:pPr>
      <w:r>
        <w:rPr>
          <w:b/>
        </w:rPr>
        <w:t xml:space="preserve">Empatia</w:t>
      </w:r>
      <w:r>
        <w:t xml:space="preserve"> </w:t>
      </w:r>
      <w:r>
        <w:t xml:space="preserve">5: +2 alle prove di percepire inganni (Consapevolezza)</w:t>
      </w:r>
    </w:p>
    <w:p>
      <w:pPr>
        <w:pStyle w:val="BodyText"/>
      </w:pPr>
      <w:r>
        <w:rPr>
          <w:b/>
        </w:rPr>
        <w:t xml:space="preserve">Empatia Animale</w:t>
      </w:r>
      <w:r>
        <w:t xml:space="preserve"> </w:t>
      </w:r>
      <w:r>
        <w:t xml:space="preserve">10: +4 alle prove per gestire gli animali (anche selvaggi)</w:t>
      </w:r>
    </w:p>
    <w:p>
      <w:pPr>
        <w:pStyle w:val="BodyText"/>
      </w:pPr>
      <w:r>
        <w:rPr>
          <w:b/>
        </w:rPr>
        <w:t xml:space="preserve">Empatia spirituale</w:t>
      </w:r>
      <w:r>
        <w:t xml:space="preserve"> </w:t>
      </w:r>
      <w:r>
        <w:t xml:space="preserve">5: non parli con gli spiriti, ma ne senti le emozioni</w:t>
      </w:r>
    </w:p>
    <w:p>
      <w:pPr>
        <w:pStyle w:val="BodyText"/>
      </w:pPr>
      <w:r>
        <w:rPr>
          <w:b/>
        </w:rPr>
        <w:t xml:space="preserve">Ermafrodito</w:t>
      </w:r>
      <w:r>
        <w:t xml:space="preserve"> </w:t>
      </w:r>
      <w:r>
        <w:t xml:space="preserve">10: lgbtE!</w:t>
      </w:r>
    </w:p>
    <w:p>
      <w:pPr>
        <w:pStyle w:val="BodyText"/>
      </w:pPr>
      <w:r>
        <w:rPr>
          <w:b/>
        </w:rPr>
        <w:t xml:space="preserve">Forgiato nell’acciaio</w:t>
      </w:r>
      <w:r>
        <w:t xml:space="preserve"> </w:t>
      </w:r>
      <w:r>
        <w:t xml:space="preserve">5: Tramite dolorose operazioni la tua pelle è stata rivestita con placche di metallo. +3 alla Difesa</w:t>
      </w:r>
    </w:p>
    <w:p>
      <w:pPr>
        <w:pStyle w:val="BodyText"/>
      </w:pPr>
      <w:r>
        <w:rPr>
          <w:b/>
        </w:rPr>
        <w:t xml:space="preserve">Forma d’ombra</w:t>
      </w:r>
      <w:r>
        <w:t xml:space="preserve"> </w:t>
      </w:r>
      <w:r>
        <w:t xml:space="preserve">30: considera il poterti trasformare in un ombra 1 ora per livello. Non puoi andare in spazi assolati e senza ombra.</w:t>
      </w:r>
    </w:p>
    <w:p>
      <w:pPr>
        <w:pStyle w:val="BodyText"/>
      </w:pPr>
      <w:r>
        <w:rPr>
          <w:b/>
        </w:rPr>
        <w:t xml:space="preserve">Fortunato</w:t>
      </w:r>
      <w:r>
        <w:t xml:space="preserve"> </w:t>
      </w:r>
      <w:r>
        <w:t xml:space="preserve">5-10: 3 volte al giorno puoi ritirare un 1 sul dado a 6, da dichiarare prima che il Narratore ti abbia detto se la prova è riuscita o meno.</w:t>
      </w:r>
    </w:p>
    <w:p>
      <w:pPr>
        <w:pStyle w:val="BodyText"/>
      </w:pPr>
      <w:r>
        <w:rPr>
          <w:b/>
        </w:rPr>
        <w:t xml:space="preserve">Guarigione accelerata</w:t>
      </w:r>
      <w:r>
        <w:t xml:space="preserve">: 5 ogni mattina recuperi il doppio dei Punti Ferita che normalmente recupereresti. Si cumula con Controllo Metabolismo.</w:t>
      </w:r>
    </w:p>
    <w:p>
      <w:pPr>
        <w:pStyle w:val="BodyText"/>
      </w:pPr>
      <w:r>
        <w:rPr>
          <w:b/>
        </w:rPr>
        <w:t xml:space="preserve">Guaritore</w:t>
      </w:r>
      <w:r>
        <w:t xml:space="preserve"> </w:t>
      </w:r>
      <w:r>
        <w:t xml:space="preserve">5: sai dove mettere le mani. +4 alle prove di Sopravvivenza (pronto soccorso)</w:t>
      </w:r>
    </w:p>
    <w:p>
      <w:pPr>
        <w:pStyle w:val="BodyText"/>
      </w:pPr>
      <w:r>
        <w:rPr>
          <w:b/>
        </w:rPr>
        <w:t xml:space="preserve">Il fegato non si conta</w:t>
      </w:r>
      <w:r>
        <w:t xml:space="preserve"> </w:t>
      </w:r>
      <w:r>
        <w:t xml:space="preserve">10: puoi bere tanto e non ti ubriachi</w:t>
      </w:r>
    </w:p>
    <w:p>
      <w:pPr>
        <w:pStyle w:val="BodyText"/>
      </w:pPr>
      <w:r>
        <w:rPr>
          <w:b/>
        </w:rPr>
        <w:t xml:space="preserve">Illuminato</w:t>
      </w:r>
      <w:r>
        <w:t xml:space="preserve"> </w:t>
      </w:r>
      <w:r>
        <w:t xml:space="preserve">10-20: fai luce.. letteralmente. Emetti luce in un raggio di 3/6 metri. Puoi controllare (20) l’emissione o meno (10)</w:t>
      </w:r>
    </w:p>
    <w:p>
      <w:pPr>
        <w:pStyle w:val="BodyText"/>
      </w:pPr>
      <w:r>
        <w:rPr>
          <w:b/>
        </w:rPr>
        <w:t xml:space="preserve">Immune</w:t>
      </w:r>
      <w:r>
        <w:t xml:space="preserve"> </w:t>
      </w:r>
      <w:r>
        <w:t xml:space="preserve">5-20: a cosa ?</w:t>
      </w:r>
    </w:p>
    <w:p>
      <w:pPr>
        <w:pStyle w:val="BodyText"/>
      </w:pPr>
      <w:r>
        <w:rPr>
          <w:b/>
        </w:rPr>
        <w:t xml:space="preserve">Invisibile</w:t>
      </w:r>
      <w:r>
        <w:t xml:space="preserve"> </w:t>
      </w:r>
      <w:r>
        <w:t xml:space="preserve">40: il tuo corpo è invisibile. Sempre. E non è magia...</w:t>
      </w:r>
    </w:p>
    <w:p>
      <w:pPr>
        <w:pStyle w:val="BodyText"/>
      </w:pPr>
      <w:r>
        <w:rPr>
          <w:b/>
        </w:rPr>
        <w:t xml:space="preserve">Ira</w:t>
      </w:r>
      <w:r>
        <w:t xml:space="preserve"> </w:t>
      </w:r>
      <w:r>
        <w:t xml:space="preserve">5: sei capace di infuriarti. +2 POT -1 Difesa. Ogni altri 5 punti +2 POT -1 a Difesa Max 20 punti. Durata 4 (anche non consecutivi)round ogni 5 punti. Si attiva come Azione a costo 1.</w:t>
      </w:r>
    </w:p>
    <w:p>
      <w:pPr>
        <w:pStyle w:val="BodyText"/>
      </w:pPr>
      <w:r>
        <w:rPr>
          <w:b/>
        </w:rPr>
        <w:t xml:space="preserve">La mia ombra è mia amica</w:t>
      </w:r>
      <w:r>
        <w:t xml:space="preserve"> </w:t>
      </w:r>
      <w:r>
        <w:t xml:space="preserve">10: Riesci a posizionare la tua ombra dove vuoi. Si considera tu possa lanciare Essenze a tocco tramite la tua ombra (che deve essere presente) entro raggio 3 metri.</w:t>
      </w:r>
    </w:p>
    <w:p>
      <w:pPr>
        <w:pStyle w:val="BodyText"/>
      </w:pPr>
      <w:r>
        <w:rPr>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Magnetismo) per liberarsi.</w:t>
      </w:r>
    </w:p>
    <w:p>
      <w:pPr>
        <w:pStyle w:val="BodyText"/>
      </w:pPr>
      <w:r>
        <w:rPr>
          <w:b/>
        </w:rPr>
        <w:t xml:space="preserve">Lento e Fermo</w:t>
      </w:r>
      <w:r>
        <w:t xml:space="preserve"> </w:t>
      </w:r>
      <w:r>
        <w:t xml:space="preserve">5: Sei eccezionalmente stabile sui tuoi piedi. Non puoi essere mosso se non da una creatura di 2 taglie superiori.</w:t>
      </w:r>
    </w:p>
    <w:p>
      <w:pPr>
        <w:pStyle w:val="BodyText"/>
      </w:pPr>
      <w:r>
        <w:rPr>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ai check basati sulla lingua</w:t>
      </w:r>
    </w:p>
    <w:p>
      <w:pPr>
        <w:pStyle w:val="BodyText"/>
      </w:pPr>
      <w:r>
        <w:rPr>
          <w:b/>
        </w:rPr>
        <w:t xml:space="preserve">Magia esplosiva</w:t>
      </w:r>
      <w:r>
        <w:t xml:space="preserve"> </w:t>
      </w:r>
      <w:r>
        <w:t xml:space="preserve">10: le tue Essenze di Attacco hanno un dado in più di danno (quando c’è da tirare un dado..)</w:t>
      </w:r>
    </w:p>
    <w:p>
      <w:pPr>
        <w:pStyle w:val="BodyText"/>
      </w:pPr>
      <w:r>
        <w:rPr>
          <w:b/>
        </w:rPr>
        <w:t xml:space="preserve">Mani di Fata</w:t>
      </w:r>
      <w:r>
        <w:t xml:space="preserve"> </w:t>
      </w:r>
      <w:r>
        <w:t xml:space="preserve">10: +4 prova di Criminalità che coinvolgano le mani. Puoi prendere 16 come prendessi un 10 nelle prove relative.</w:t>
      </w:r>
    </w:p>
    <w:p>
      <w:pPr>
        <w:pStyle w:val="BodyText"/>
      </w:pPr>
      <w:r>
        <w:rPr>
          <w:b/>
        </w:rPr>
        <w:t xml:space="preserve">Mano Piede palmata</w:t>
      </w:r>
      <w:r>
        <w:t xml:space="preserve"> </w:t>
      </w:r>
      <w:r>
        <w:t xml:space="preserve">5: +4 alle prove di nuotare</w:t>
      </w:r>
    </w:p>
    <w:p>
      <w:pPr>
        <w:pStyle w:val="BodyText"/>
      </w:pPr>
      <w:r>
        <w:rPr>
          <w:b/>
        </w:rPr>
        <w:t xml:space="preserve">Mattiniero</w:t>
      </w:r>
      <w:r>
        <w:t xml:space="preserve"> </w:t>
      </w:r>
      <w:r>
        <w:t xml:space="preserve">5-10-15: ti basta dormire 6/5/4 ore per notte</w:t>
      </w:r>
      <w:r>
        <w:t xml:space="preserve"> </w:t>
      </w:r>
      <w:r>
        <w:t xml:space="preserve">per essere riposato completamente</w:t>
      </w:r>
    </w:p>
    <w:p>
      <w:pPr>
        <w:pStyle w:val="BodyText"/>
      </w:pPr>
      <w:r>
        <w:rPr>
          <w:b/>
        </w:rPr>
        <w:t xml:space="preserve">Medium</w:t>
      </w:r>
      <w:r>
        <w:t xml:space="preserve"> </w:t>
      </w:r>
      <w:r>
        <w:t xml:space="preserve">10-20: alcune volte lo vuoi tu, altre volte ti cercano loro</w:t>
      </w:r>
    </w:p>
    <w:p>
      <w:pPr>
        <w:pStyle w:val="BodyText"/>
      </w:pPr>
      <w:r>
        <w:rPr>
          <w:b/>
        </w:rPr>
        <w:t xml:space="preserve">Memoria fotografica</w:t>
      </w:r>
      <w:r>
        <w:t xml:space="preserve"> </w:t>
      </w:r>
      <w:r>
        <w:t xml:space="preserve">20-50: per fortuna non è permanente (50). +8 alle prove per ricordare dettagli (Cultura e Consapevolezza)</w:t>
      </w:r>
    </w:p>
    <w:p>
      <w:pPr>
        <w:pStyle w:val="BodyText"/>
      </w:pPr>
      <w:r>
        <w:rPr>
          <w:b/>
        </w:rPr>
        <w:t xml:space="preserve">Naso peloso</w:t>
      </w:r>
      <w:r>
        <w:t xml:space="preserve"> </w:t>
      </w:r>
      <w:r>
        <w:t xml:space="preserve">5: le tue narici filtrano le tossine presenti nell’aria che respiri. +2 alle prove relative. Il tuo naso è di dimensioni.. non piccole.</w:t>
      </w:r>
    </w:p>
    <w:p>
      <w:pPr>
        <w:pStyle w:val="BodyText"/>
      </w:pPr>
      <w:r>
        <w:rPr>
          <w:b/>
        </w:rPr>
        <w:t xml:space="preserve">Non dormi</w:t>
      </w:r>
      <w:r>
        <w:t xml:space="preserve"> </w:t>
      </w:r>
      <w:r>
        <w:t xml:space="preserve">20</w:t>
      </w:r>
      <w:r>
        <w:t xml:space="preserve">*</w:t>
      </w:r>
      <w:r>
        <w:t xml:space="preserve">: e non so come fai..</w:t>
      </w:r>
    </w:p>
    <w:p>
      <w:pPr>
        <w:pStyle w:val="BodyText"/>
      </w:pPr>
      <w:r>
        <w:rPr>
          <w:b/>
        </w:rPr>
        <w:t xml:space="preserve">Non invecchi</w:t>
      </w:r>
      <w:r>
        <w:t xml:space="preserve"> </w:t>
      </w:r>
      <w:r>
        <w:t xml:space="preserve">20</w:t>
      </w:r>
      <w:r>
        <w:t xml:space="preserve">*</w:t>
      </w:r>
      <w:r>
        <w:t xml:space="preserve">: non invecchi (ma possono ucciderti lo stesso)</w:t>
      </w:r>
    </w:p>
    <w:p>
      <w:pPr>
        <w:pStyle w:val="BodyText"/>
      </w:pPr>
      <w:r>
        <w:rPr>
          <w:b/>
        </w:rPr>
        <w:t xml:space="preserve">Non mangi bevi</w:t>
      </w:r>
      <w:r>
        <w:t xml:space="preserve"> </w:t>
      </w:r>
      <w:r>
        <w:t xml:space="preserve">20: e non so come fai..</w:t>
      </w:r>
    </w:p>
    <w:p>
      <w:pPr>
        <w:pStyle w:val="BodyText"/>
      </w:pPr>
      <w:r>
        <w:rPr>
          <w:b/>
        </w:rPr>
        <w:t xml:space="preserve">Non respiri</w:t>
      </w:r>
      <w:r>
        <w:t xml:space="preserve"> </w:t>
      </w:r>
      <w:r>
        <w:t xml:space="preserve">20: e non so come fai..</w:t>
      </w:r>
    </w:p>
    <w:p>
      <w:pPr>
        <w:pStyle w:val="BodyText"/>
      </w:pPr>
      <w:r>
        <w:rPr>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
        </w:rPr>
        <w:t xml:space="preserve">Oracolo</w:t>
      </w:r>
      <w:r>
        <w:t xml:space="preserve"> </w:t>
      </w:r>
      <w:r>
        <w:t xml:space="preserve">20: per qualcuno è una maledizione</w:t>
      </w:r>
    </w:p>
    <w:p>
      <w:pPr>
        <w:pStyle w:val="BodyText"/>
      </w:pPr>
      <w:r>
        <w:rPr>
          <w:b/>
        </w:rPr>
        <w:t xml:space="preserve">Ottima vista</w:t>
      </w:r>
      <w:r>
        <w:t xml:space="preserve"> </w:t>
      </w:r>
      <w:r>
        <w:t xml:space="preserve">5: hai un ottima vista (12/10). +2 alle prove relative che usano la vista.</w:t>
      </w:r>
    </w:p>
    <w:p>
      <w:pPr>
        <w:pStyle w:val="BodyText"/>
      </w:pPr>
      <w:r>
        <w:rPr>
          <w:b/>
        </w:rPr>
        <w:t xml:space="preserve">Ottimo olfatto e gusto</w:t>
      </w:r>
      <w:r>
        <w:t xml:space="preserve"> </w:t>
      </w:r>
      <w:r>
        <w:t xml:space="preserve">5: hai un ottimo gusto ed olfatto. +2 alle prove relative che usano olfatto o gusto.</w:t>
      </w:r>
    </w:p>
    <w:p>
      <w:pPr>
        <w:pStyle w:val="BodyText"/>
      </w:pPr>
      <w:r>
        <w:t xml:space="preserve">Con un prova su Intelletto a DC 15 puoi capire cosa è una pozione.</w:t>
      </w:r>
    </w:p>
    <w:p>
      <w:pPr>
        <w:pStyle w:val="BodyText"/>
      </w:pPr>
      <w:r>
        <w:rPr>
          <w:b/>
        </w:rPr>
        <w:t xml:space="preserve">Ottimo tatto</w:t>
      </w:r>
      <w:r>
        <w:t xml:space="preserve"> </w:t>
      </w:r>
      <w:r>
        <w:t xml:space="preserve">5: hai un ottimo tatto. sai leggere con le dita. Sei in grado di trovare una porta nascosta toccando la parete.</w:t>
      </w:r>
    </w:p>
    <w:p>
      <w:pPr>
        <w:pStyle w:val="BodyText"/>
      </w:pPr>
      <w:r>
        <w:rPr>
          <w:b/>
        </w:rPr>
        <w:t xml:space="preserve">Ottimo udito</w:t>
      </w:r>
      <w:r>
        <w:t xml:space="preserve"> </w:t>
      </w:r>
      <w:r>
        <w:t xml:space="preserve">5: hai un ottimo udito. +2 alle prove che coinvolgono l’udito</w:t>
      </w:r>
    </w:p>
    <w:p>
      <w:pPr>
        <w:pStyle w:val="BodyText"/>
      </w:pPr>
      <w:r>
        <w:rPr>
          <w:b/>
        </w:rPr>
        <w:t xml:space="preserve">Parlare con gli animali</w:t>
      </w:r>
      <w:r>
        <w:t xml:space="preserve"> </w:t>
      </w:r>
      <w:r>
        <w:t xml:space="preserve">20: scegli una famiglia (ovini, marsupiali, caviette..)</w:t>
      </w:r>
    </w:p>
    <w:p>
      <w:pPr>
        <w:pStyle w:val="BodyText"/>
      </w:pPr>
      <w:r>
        <w:rPr>
          <w:b/>
        </w:rPr>
        <w:t xml:space="preserve">Parlare con le piante</w:t>
      </w:r>
      <w:r>
        <w:t xml:space="preserve"> </w:t>
      </w:r>
      <w:r>
        <w:t xml:space="preserve">20: ho sempre voluto parlare con le zucchine..</w:t>
      </w:r>
    </w:p>
    <w:p>
      <w:pPr>
        <w:pStyle w:val="BodyText"/>
      </w:pPr>
      <w:r>
        <w:rPr>
          <w:b/>
        </w:rPr>
        <w:t xml:space="preserve">Percezione Cieca</w:t>
      </w:r>
      <w:r>
        <w:t xml:space="preserve">(vista cieca): 30: riesci a percepire qualsiasi cosa con i tuoi sensi, dall’odore, al calore. Riesci a</w:t>
      </w:r>
      <w:r>
        <w:t xml:space="preserve"> </w:t>
      </w:r>
      <w:r>
        <w:t xml:space="preserve">“</w:t>
      </w:r>
      <w:r>
        <w:t xml:space="preserve">vedere</w:t>
      </w:r>
      <w:r>
        <w:t xml:space="preserve">”</w:t>
      </w:r>
      <w:r>
        <w:t xml:space="preserve"> </w:t>
      </w:r>
      <w:r>
        <w:t xml:space="preserve">attraverso e fino 18 metri, 10 cm di pietra, 20 cm di legno, 0.5 cm di metallo</w:t>
      </w:r>
    </w:p>
    <w:p>
      <w:pPr>
        <w:pStyle w:val="BodyText"/>
      </w:pPr>
      <w:r>
        <w:rPr>
          <w:b/>
        </w:rPr>
        <w:t xml:space="preserve">Perfetto equilibrio</w:t>
      </w:r>
      <w:r>
        <w:t xml:space="preserve"> </w:t>
      </w:r>
      <w:r>
        <w:t xml:space="preserve">5: +2 alle prove relative di Acrobatica</w:t>
      </w:r>
    </w:p>
    <w:p>
      <w:pPr>
        <w:pStyle w:val="BodyText"/>
      </w:pPr>
      <w:r>
        <w:rPr>
          <w:b/>
        </w:rPr>
        <w:t xml:space="preserve">Piedi veloci</w:t>
      </w:r>
      <w:r>
        <w:t xml:space="preserve"> </w:t>
      </w:r>
      <w:r>
        <w:t xml:space="preserve">10: il tuo movimento aumenta di 3 metri</w:t>
      </w:r>
    </w:p>
    <w:p>
      <w:pPr>
        <w:pStyle w:val="BodyText"/>
      </w:pPr>
      <w:r>
        <w:rPr>
          <w:b/>
        </w:rPr>
        <w:t xml:space="preserve">Pollice verde</w:t>
      </w:r>
      <w:r>
        <w:t xml:space="preserve"> </w:t>
      </w:r>
      <w:r>
        <w:t xml:space="preserve">5: +4 alle prove di Lavoro (Erboristeria, Professione Giardiniere..)</w:t>
      </w:r>
    </w:p>
    <w:p>
      <w:pPr>
        <w:pStyle w:val="BodyText"/>
      </w:pPr>
      <w:r>
        <w:rPr>
          <w:b/>
        </w:rPr>
        <w:t xml:space="preserve">Polmoni di ferro</w:t>
      </w:r>
      <w:r>
        <w:t xml:space="preserve"> </w:t>
      </w:r>
      <w:r>
        <w:t xml:space="preserve">5: puoi trattenere il respiro 20*POT round (minimo 20 round)</w:t>
      </w:r>
    </w:p>
    <w:p>
      <w:pPr>
        <w:pStyle w:val="BodyText"/>
      </w:pPr>
      <w:r>
        <w:rPr>
          <w:b/>
        </w:rPr>
        <w:t xml:space="preserve">Precognizione</w:t>
      </w:r>
      <w:r>
        <w:t xml:space="preserve"> </w:t>
      </w:r>
      <w:r>
        <w:t xml:space="preserve">30</w:t>
      </w:r>
      <w:r>
        <w:t xml:space="preserve">*</w:t>
      </w:r>
      <w:r>
        <w:t xml:space="preserve">: Puoi usare l’Essenza Rivelazione. In automatico conosci l’Essenza ed hai un valore in Competenza Magica pari al livello per questa Essenza (oppure un +6 al check se hai già l’Essenza)</w:t>
      </w:r>
    </w:p>
    <w:p>
      <w:pPr>
        <w:pStyle w:val="BodyText"/>
      </w:pPr>
      <w:r>
        <w:rPr>
          <w:b/>
        </w:rPr>
        <w:t xml:space="preserve">Recupero</w:t>
      </w:r>
      <w:r>
        <w:t xml:space="preserve"> </w:t>
      </w:r>
      <w:r>
        <w:t xml:space="preserve">10: il tuo corpo produce spontaneamente caffeina. Ignori la condizione affaticato</w:t>
      </w:r>
    </w:p>
    <w:p>
      <w:pPr>
        <w:pStyle w:val="BodyText"/>
      </w:pPr>
      <w:r>
        <w:rPr>
          <w:b/>
        </w:rPr>
        <w:t xml:space="preserve">Resistenza</w:t>
      </w:r>
      <w:r>
        <w:t xml:space="preserve"> </w:t>
      </w:r>
      <w:r>
        <w:t xml:space="preserve">5-10: +1/+2 TS a Riflessi o Tempra o Arbitrio</w:t>
      </w:r>
    </w:p>
    <w:p>
      <w:pPr>
        <w:pStyle w:val="BodyText"/>
      </w:pPr>
      <w:r>
        <w:rPr>
          <w:b/>
        </w:rPr>
        <w:t xml:space="preserve">Resistenza al danno</w:t>
      </w:r>
      <w:r>
        <w:t xml:space="preserve"> </w:t>
      </w:r>
      <w:r>
        <w:t xml:space="preserve">10: -1 danno. -1 danno aggiuntivo ogni 5 punti aggiuntivi</w:t>
      </w:r>
    </w:p>
    <w:p>
      <w:pPr>
        <w:pStyle w:val="BodyText"/>
      </w:pPr>
      <w:r>
        <w:rPr>
          <w:b/>
        </w:rPr>
        <w:t xml:space="preserve">Resistenza al magico</w:t>
      </w:r>
      <w:r>
        <w:t xml:space="preserve"> </w:t>
      </w:r>
      <w:r>
        <w:t xml:space="preserve">20: Hai una RM 3, ogni qual volta sei influenzato da una Essenza tira 3d6+RM se è superiore alla prova di Competenza Magica di chi ti lancia l’Essenza o 6+Livello Potere (in caso di oggetti/pozioni..) l’Essenza non ha effetto.</w:t>
      </w:r>
    </w:p>
    <w:p>
      <w:pPr>
        <w:pStyle w:val="BodyText"/>
      </w:pPr>
      <w:r>
        <w:rPr>
          <w:b/>
        </w:rPr>
        <w:t xml:space="preserve">Resistenza al fuoco/freddo/Elettricità</w:t>
      </w:r>
      <w:r>
        <w:t xml:space="preserve"> </w:t>
      </w:r>
      <w:r>
        <w:t xml:space="preserve">5-10: ignori i primi 3/6 punti di danno per round</w:t>
      </w:r>
    </w:p>
    <w:p>
      <w:pPr>
        <w:pStyle w:val="BodyText"/>
      </w:pPr>
      <w:r>
        <w:rPr>
          <w:b/>
        </w:rPr>
        <w:t xml:space="preserve">Ricostruzione</w:t>
      </w:r>
      <w:r>
        <w:t xml:space="preserve"> </w:t>
      </w:r>
      <w:r>
        <w:t xml:space="preserve">30: perdere una mano non è mai stato un problema..</w:t>
      </w:r>
    </w:p>
    <w:p>
      <w:pPr>
        <w:pStyle w:val="BodyText"/>
      </w:pPr>
      <w:r>
        <w:rPr>
          <w:b/>
        </w:rPr>
        <w:t xml:space="preserve">Rigenerazione</w:t>
      </w:r>
      <w:r>
        <w:t xml:space="preserve"> </w:t>
      </w:r>
      <w:r>
        <w:t xml:space="preserve">30: +1PF</w:t>
      </w:r>
      <w:r>
        <w:t xml:space="preserve"> </w:t>
      </w:r>
      <w:r>
        <w:t xml:space="preserve">*</w:t>
      </w:r>
      <w:r>
        <w:t xml:space="preserve">T (non rigeneri arti)</w:t>
      </w:r>
    </w:p>
    <w:p>
      <w:pPr>
        <w:pStyle w:val="BodyText"/>
      </w:pPr>
      <w:r>
        <w:rPr>
          <w:b/>
        </w:rPr>
        <w:t xml:space="preserve">Rigenerazione</w:t>
      </w:r>
      <w:r>
        <w:t xml:space="preserve"> </w:t>
      </w:r>
      <w:r>
        <w:rPr>
          <w:b/>
        </w:rPr>
        <w:t xml:space="preserve">veloce</w:t>
      </w:r>
      <w:r>
        <w:t xml:space="preserve"> </w:t>
      </w:r>
      <w:r>
        <w:t xml:space="preserve">40: +1PF per round (non rigeneri arti). Muori se distruggono il tuo corpo (o non rimane che cenere).</w:t>
      </w:r>
    </w:p>
    <w:p>
      <w:pPr>
        <w:pStyle w:val="BodyText"/>
      </w:pPr>
      <w:r>
        <w:rPr>
          <w:b/>
        </w:rPr>
        <w:t xml:space="preserve">Rimpicciolimento</w:t>
      </w:r>
      <w:r>
        <w:t xml:space="preserve"> </w:t>
      </w:r>
      <w:r>
        <w:t xml:space="preserve">30: puoi diminuire fino a due taglie. Durata fino a 8 ore</w:t>
      </w:r>
    </w:p>
    <w:p>
      <w:pPr>
        <w:pStyle w:val="BodyText"/>
      </w:pPr>
      <w:r>
        <w:rPr>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
        </w:rPr>
        <w:t xml:space="preserve">Scudo Mentale</w:t>
      </w:r>
      <w:r>
        <w:t xml:space="preserve"> </w:t>
      </w:r>
      <w:r>
        <w:t xml:space="preserve">10: +2 TS su controlli ed influenze mentali</w:t>
      </w:r>
    </w:p>
    <w:p>
      <w:pPr>
        <w:pStyle w:val="BodyText"/>
      </w:pPr>
      <w:r>
        <w:rPr>
          <w:b/>
        </w:rPr>
        <w:t xml:space="preserve">Sensi protetti</w:t>
      </w:r>
      <w:r>
        <w:t xml:space="preserve"> </w:t>
      </w:r>
      <w:r>
        <w:t xml:space="preserve">5: +2 TS contro suoni/luci/vapori o Essenza di Distruzione che agisca sui tuoi sensi</w:t>
      </w:r>
    </w:p>
    <w:p>
      <w:pPr>
        <w:pStyle w:val="BodyText"/>
      </w:pPr>
      <w:r>
        <w:rPr>
          <w:b/>
        </w:rPr>
        <w:t xml:space="preserve">Senso comune</w:t>
      </w:r>
      <w:r>
        <w:t xml:space="preserve"> </w:t>
      </w:r>
      <w:r>
        <w:t xml:space="preserve">5: se stai per fare una brutta figura un campanellino ti avvisa</w:t>
      </w:r>
    </w:p>
    <w:p>
      <w:pPr>
        <w:pStyle w:val="BodyText"/>
      </w:pPr>
      <w:r>
        <w:rPr>
          <w:b/>
        </w:rPr>
        <w:t xml:space="preserve">Senso della moda</w:t>
      </w:r>
      <w:r>
        <w:t xml:space="preserve"> </w:t>
      </w:r>
      <w:r>
        <w:t xml:space="preserve">5: sai sempre come vestirti bene. anche solo con uno straccetto</w:t>
      </w:r>
    </w:p>
    <w:p>
      <w:pPr>
        <w:pStyle w:val="BodyText"/>
      </w:pPr>
      <w:r>
        <w:rPr>
          <w:b/>
        </w:rPr>
        <w:t xml:space="preserve">Senso delle vibrazioni</w:t>
      </w:r>
      <w:r>
        <w:t xml:space="preserve"> </w:t>
      </w:r>
      <w:r>
        <w:t xml:space="preserve">(tremorsense) 30: tutto emette vibrazioni, o quasi, raggio di 18 metri intorno a te</w:t>
      </w:r>
    </w:p>
    <w:p>
      <w:pPr>
        <w:pStyle w:val="BodyText"/>
      </w:pPr>
      <w:r>
        <w:rPr>
          <w:b/>
        </w:rPr>
        <w:t xml:space="preserve">Senso del tempo</w:t>
      </w:r>
      <w:r>
        <w:t xml:space="preserve"> </w:t>
      </w:r>
      <w:r>
        <w:t xml:space="preserve">5: sai sempre che ore sono, giorno o notte.</w:t>
      </w:r>
    </w:p>
    <w:p>
      <w:pPr>
        <w:pStyle w:val="BodyText"/>
      </w:pPr>
      <w:r>
        <w:rPr>
          <w:b/>
        </w:rPr>
        <w:t xml:space="preserve">Senso ragno</w:t>
      </w:r>
      <w:r>
        <w:t xml:space="preserve"> </w:t>
      </w:r>
      <w:r>
        <w:t xml:space="preserve">15: no non ti ha morso un uomo radioattivo,ma sei estremamente sensibile ai pericoli. +2 iniziativa, non puoi essere sorpreso</w:t>
      </w:r>
    </w:p>
    <w:p>
      <w:pPr>
        <w:pStyle w:val="BodyText"/>
      </w:pPr>
      <w:r>
        <w:rPr>
          <w:b/>
        </w:rPr>
        <w:t xml:space="preserve">Senza paura</w:t>
      </w:r>
      <w:r>
        <w:t xml:space="preserve"> </w:t>
      </w:r>
      <w:r>
        <w:t xml:space="preserve">10: sei immune alla paura, magica o meno.</w:t>
      </w:r>
    </w:p>
    <w:p>
      <w:pPr>
        <w:pStyle w:val="BodyText"/>
      </w:pPr>
      <w:r>
        <w:rPr>
          <w:b/>
        </w:rPr>
        <w:t xml:space="preserve">Silenzioso</w:t>
      </w:r>
      <w:r>
        <w:t xml:space="preserve"> </w:t>
      </w:r>
      <w:r>
        <w:t xml:space="preserve">5: +4 alle prove di Consapevolezza (muoversi silenziosamente)</w:t>
      </w:r>
    </w:p>
    <w:p>
      <w:pPr>
        <w:pStyle w:val="BodyText"/>
      </w:pPr>
      <w:r>
        <w:rPr>
          <w:b/>
        </w:rPr>
        <w:t xml:space="preserve">Spine</w:t>
      </w:r>
      <w:r>
        <w:t xml:space="preserve"> </w:t>
      </w:r>
      <w:r>
        <w:t xml:space="preserve">5: e sei pure brutto. 1d4 di danno</w:t>
      </w:r>
    </w:p>
    <w:p>
      <w:pPr>
        <w:pStyle w:val="BodyText"/>
      </w:pPr>
      <w:r>
        <w:rPr>
          <w:b/>
        </w:rPr>
        <w:t xml:space="preserve">Super piastrine</w:t>
      </w:r>
      <w:r>
        <w:t xml:space="preserve"> </w:t>
      </w:r>
      <w:r>
        <w:t xml:space="preserve">5 Riduci il danno da Sanguinamento di 1 a fine di ogni round.</w:t>
      </w:r>
    </w:p>
    <w:p>
      <w:pPr>
        <w:pStyle w:val="BodyText"/>
      </w:pPr>
      <w:r>
        <w:rPr>
          <w:b/>
        </w:rPr>
        <w:t xml:space="preserve">Talento per le lingue</w:t>
      </w:r>
      <w:r>
        <w:t xml:space="preserve"> </w:t>
      </w:r>
      <w:r>
        <w:t xml:space="preserve">5: impari due lingue investendo 1 punto in Conoscenza Linguistica</w:t>
      </w:r>
    </w:p>
    <w:p>
      <w:pPr>
        <w:pStyle w:val="BodyText"/>
      </w:pPr>
      <w:r>
        <w:rPr>
          <w:b/>
        </w:rPr>
        <w:t xml:space="preserve">Talento selvaggio</w:t>
      </w:r>
      <w:r>
        <w:t xml:space="preserve">: parliamone</w:t>
      </w:r>
    </w:p>
    <w:p>
      <w:pPr>
        <w:pStyle w:val="BodyText"/>
      </w:pPr>
      <w:r>
        <w:rPr>
          <w:b/>
        </w:rPr>
        <w:t xml:space="preserve">Tocco gelido</w:t>
      </w:r>
      <w:r>
        <w:t xml:space="preserve"> </w:t>
      </w:r>
      <w:r>
        <w:t xml:space="preserve">10: toccando un morto (entro 1 giorno per livello) puoi vedere e sentire cosa è successo nel suo ultimo round di vita.</w:t>
      </w:r>
    </w:p>
    <w:p>
      <w:pPr>
        <w:pStyle w:val="BodyText"/>
      </w:pPr>
      <w:r>
        <w:rPr>
          <w:b/>
        </w:rPr>
        <w:t xml:space="preserve">Troll</w:t>
      </w:r>
      <w:r>
        <w:t xml:space="preserve"> </w:t>
      </w:r>
      <w:r>
        <w:t xml:space="preserve">50: rigeneri 5 pf a round anche se i PF sono negativi. Rigeneri anche arti. Puoi essere "ucciso" solo da fuoco o acido. Una condizione potrebbe comunque tenerti a punti ferita negativi (es. immerso sott’acqua).</w:t>
      </w:r>
    </w:p>
    <w:p>
      <w:pPr>
        <w:pStyle w:val="BodyText"/>
      </w:pPr>
      <w:r>
        <w:rPr>
          <w:b/>
        </w:rPr>
        <w:t xml:space="preserve">Udito subsonico</w:t>
      </w:r>
      <w:r>
        <w:t xml:space="preserve"> </w:t>
      </w:r>
      <w:r>
        <w:t xml:space="preserve">10: senti le frequenze inudibili per gli umani (come un cane)</w:t>
      </w:r>
    </w:p>
    <w:p>
      <w:pPr>
        <w:pStyle w:val="BodyText"/>
      </w:pPr>
      <w:r>
        <w:rPr>
          <w:b/>
        </w:rPr>
        <w:t xml:space="preserve">Vedere l’invisibile</w:t>
      </w:r>
      <w:r>
        <w:t xml:space="preserve"> </w:t>
      </w:r>
      <w:r>
        <w:t xml:space="preserve">15: meglio la vista a raggiX.. sbav..</w:t>
      </w:r>
    </w:p>
    <w:p>
      <w:pPr>
        <w:pStyle w:val="BodyText"/>
      </w:pPr>
      <w:r>
        <w:rPr>
          <w:b/>
        </w:rPr>
        <w:t xml:space="preserve">Comprensione del vero</w:t>
      </w:r>
      <w:r>
        <w:t xml:space="preserve"> </w:t>
      </w:r>
      <w:r>
        <w:t xml:space="preserve">10: la verità ha un suono tutto suo. +4 alla prove di percepire inganni</w:t>
      </w:r>
    </w:p>
    <w:p>
      <w:pPr>
        <w:pStyle w:val="BodyText"/>
      </w:pPr>
      <w:r>
        <w:rPr>
          <w:b/>
        </w:rPr>
        <w:t xml:space="preserve">Visione oscura</w:t>
      </w:r>
      <w:r>
        <w:t xml:space="preserve"> </w:t>
      </w:r>
      <w:r>
        <w:t xml:space="preserve">15: vedi nell’oscurità più totale, anche magica, fino a 18 metri</w:t>
      </w:r>
    </w:p>
    <w:p>
      <w:pPr>
        <w:pStyle w:val="BodyText"/>
      </w:pPr>
      <w:r>
        <w:rPr>
          <w:b/>
        </w:rPr>
        <w:t xml:space="preserve">Visione Perimetrale</w:t>
      </w:r>
      <w:r>
        <w:t xml:space="preserve"> </w:t>
      </w:r>
      <w:r>
        <w:t xml:space="preserve">5: sogliola ? +2 alle prove di Consapevolezza da lato</w:t>
      </w:r>
    </w:p>
    <w:p>
      <w:pPr>
        <w:pStyle w:val="BodyText"/>
      </w:pPr>
      <w:r>
        <w:rPr>
          <w:b/>
        </w:rPr>
        <w:t xml:space="preserve">Visione Telescopica</w:t>
      </w:r>
      <w:r>
        <w:t xml:space="preserve"> </w:t>
      </w:r>
      <w:r>
        <w:t xml:space="preserve">10: +4 alle prove di Consapevolezza e visione solo da lontano</w:t>
      </w:r>
    </w:p>
    <w:p>
      <w:pPr>
        <w:pStyle w:val="BodyText"/>
      </w:pPr>
      <w:r>
        <w:rPr>
          <w:b/>
        </w:rPr>
        <w:t xml:space="preserve">Voce suadente</w:t>
      </w:r>
      <w:r>
        <w:t xml:space="preserve"> </w:t>
      </w:r>
      <w:r>
        <w:t xml:space="preserve">5: +2 alle prove di Magnetismo che usano la voce</w:t>
      </w:r>
    </w:p>
    <w:p>
      <w:pPr>
        <w:pStyle w:val="BodyText"/>
      </w:pPr>
      <w:r>
        <w:rPr>
          <w:b/>
        </w:rPr>
        <w:t xml:space="preserve">Voce subsonica</w:t>
      </w:r>
      <w:r>
        <w:t xml:space="preserve"> </w:t>
      </w:r>
      <w:r>
        <w:t xml:space="preserve">10: emetti suoni non udibili dagli umani. I cani ti odiano</w:t>
      </w:r>
    </w:p>
    <w:bookmarkEnd w:id="320"/>
    <w:bookmarkStart w:id="325" w:name="svantaggi"/>
    <w:p>
      <w:pPr>
        <w:pStyle w:val="Heading1"/>
      </w:pPr>
      <w:r>
        <w:t xml:space="preserve">Svantaggi</w:t>
      </w:r>
    </w:p>
    <w:p>
      <w:pPr>
        <w:pStyle w:val="FirstParagraph"/>
      </w:pPr>
      <w:bookmarkStart w:id="321" w:name="svantaggi"/>
      <w:r>
        <w:t xml:space="preserve">[svantaggi]</w:t>
      </w:r>
      <w:bookmarkEnd w:id="321"/>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5"/>
        </w:numPr>
      </w:pPr>
      <w:r>
        <w:t xml:space="preserve">prendi degli svantaggi che siano divertenti da giocare, anche se ti metteranno nei guai.</w:t>
      </w:r>
    </w:p>
    <w:p>
      <w:pPr>
        <w:numPr>
          <w:ilvl w:val="0"/>
          <w:numId w:val="1075"/>
        </w:numPr>
      </w:pPr>
      <w:r>
        <w:t xml:space="preserve">prendi degli svantaggi che siano interessanti da giocare con gli altri giocatori anche se metteranno loro nei guai</w:t>
      </w:r>
    </w:p>
    <w:p>
      <w:pPr>
        <w:numPr>
          <w:ilvl w:val="0"/>
          <w:numId w:val="1075"/>
        </w:numPr>
      </w:pPr>
      <w:r>
        <w:t xml:space="preserve">prendi degli svantaggi che c’entrino con il personaggio</w:t>
      </w:r>
    </w:p>
    <w:p>
      <w:pPr>
        <w:numPr>
          <w:ilvl w:val="0"/>
          <w:numId w:val="1075"/>
        </w:numPr>
      </w:pPr>
      <w:r>
        <w:t xml:space="preserve">prendi degli svantaggi di cui non andrai a pentirti</w:t>
      </w:r>
    </w:p>
    <w:p>
      <w:pPr>
        <w:pStyle w:val="FirstParagraph"/>
      </w:pPr>
      <w:r>
        <w:rPr>
          <w:b/>
        </w:rPr>
        <w:t xml:space="preserve">Fai attenzione</w:t>
      </w:r>
      <w:r>
        <w:t xml:space="preserve">:</w:t>
      </w:r>
    </w:p>
    <w:p>
      <w:pPr>
        <w:numPr>
          <w:ilvl w:val="0"/>
          <w:numId w:val="1076"/>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6"/>
        </w:numPr>
      </w:pPr>
      <w:r>
        <w:t xml:space="preserve">non prendere svantaggi che ti possa vergognare a recitare</w:t>
      </w:r>
    </w:p>
    <w:p>
      <w:pPr>
        <w:numPr>
          <w:ilvl w:val="0"/>
          <w:numId w:val="1076"/>
        </w:numPr>
      </w:pPr>
      <w:r>
        <w:t xml:space="preserve">non prendere svantaggi che non c’entrano con il personaggio (in perfetta contraddizione con quanto già detto)</w:t>
      </w:r>
    </w:p>
    <w:p>
      <w:pPr>
        <w:numPr>
          <w:ilvl w:val="0"/>
          <w:numId w:val="1076"/>
        </w:numPr>
      </w:pPr>
      <w:r>
        <w:t xml:space="preserve">non prendere svantaggi insulsi (tipo la paura di girare a destra , degli ascensori..)</w:t>
      </w:r>
    </w:p>
    <w:p>
      <w:pPr>
        <w:numPr>
          <w:ilvl w:val="0"/>
          <w:numId w:val="1076"/>
        </w:numPr>
      </w:pPr>
      <w:r>
        <w:t xml:space="preserve">se prendi uno svantaggio severo, recitalo bene, il Narratore saprà ricompensarti</w:t>
      </w:r>
    </w:p>
    <w:p>
      <w:pPr>
        <w:pStyle w:val="FirstParagraph"/>
      </w:pPr>
      <w:r>
        <w:t xml:space="preserve">Gli svantaggi si dividono in due categorie,</w:t>
      </w:r>
      <w:r>
        <w:t xml:space="preserve"> </w:t>
      </w:r>
      <w:r>
        <w:rPr>
          <w:b/>
        </w:rPr>
        <w:t xml:space="preserve">Svantaggi di Ruolo</w:t>
      </w:r>
      <w:r>
        <w:t xml:space="preserve"> </w:t>
      </w:r>
      <w:r>
        <w:t xml:space="preserve">e</w:t>
      </w:r>
      <w:r>
        <w:t xml:space="preserve"> </w:t>
      </w:r>
      <w:r>
        <w:rPr>
          <w:b/>
        </w:rPr>
        <w:t xml:space="preserve">Svantaggi psico/fisici</w:t>
      </w:r>
      <w:r>
        <w:t xml:space="preserve">.</w:t>
      </w:r>
    </w:p>
    <w:p>
      <w:pPr>
        <w:pStyle w:val="BodyText"/>
      </w:pPr>
      <w:r>
        <w:t xml:space="preserve">Gli</w:t>
      </w:r>
      <w:r>
        <w:t xml:space="preserve"> </w:t>
      </w:r>
      <w:r>
        <w:rPr>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p>
    <w:p>
      <w:pPr>
        <w:pStyle w:val="BodyText"/>
      </w:pPr>
      <w:r>
        <w:t xml:space="preserve">Gli</w:t>
      </w:r>
      <w:r>
        <w:t xml:space="preserve"> </w:t>
      </w:r>
      <w:r>
        <w:rPr>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22" w:name="svantaggi-di-ruolo"/>
    <w:p>
      <w:pPr>
        <w:pStyle w:val="Heading3"/>
      </w:pPr>
      <w:r>
        <w:t xml:space="preserve">Svantaggi di Ruolo</w:t>
      </w:r>
    </w:p>
    <w:p>
      <w:pPr>
        <w:pStyle w:val="FirstParagraph"/>
      </w:pPr>
      <w:r>
        <w:rPr>
          <w:b/>
        </w:rPr>
        <w:t xml:space="preserve">Alcolismo</w:t>
      </w:r>
      <w:r>
        <w:t xml:space="preserve">: ti piace bere, e tanto.. ma quando smetti ?</w:t>
      </w:r>
    </w:p>
    <w:p>
      <w:pPr>
        <w:pStyle w:val="BodyText"/>
      </w:pPr>
      <w:r>
        <w:rPr>
          <w:b/>
        </w:rPr>
        <w:t xml:space="preserve">Alla moda</w:t>
      </w:r>
      <w:r>
        <w:t xml:space="preserve">: tua probabilmente, anche con vestiti nuovi non ti vesti mai bene. L’accostamento di colori è sempre un pugno nell’occhio.</w:t>
      </w:r>
    </w:p>
    <w:p>
      <w:pPr>
        <w:pStyle w:val="BodyText"/>
      </w:pPr>
      <w:r>
        <w:rPr>
          <w:b/>
        </w:rPr>
        <w:t xml:space="preserve">Amico degli animali</w:t>
      </w:r>
      <w:r>
        <w:t xml:space="preserve">: intesi come pulci, zecche, pidocchi, cimici.. mosche. Hai uno zoo su di te.</w:t>
      </w:r>
    </w:p>
    <w:p>
      <w:pPr>
        <w:pStyle w:val="BodyText"/>
      </w:pPr>
      <w:r>
        <w:rPr>
          <w:b/>
        </w:rPr>
        <w:t xml:space="preserve">Attira animali</w:t>
      </w:r>
      <w:r>
        <w:t xml:space="preserve">: non sai il perché ma sei sempre circondata da gatti, cani, coniglietti, coccatrici..</w:t>
      </w:r>
    </w:p>
    <w:p>
      <w:pPr>
        <w:pStyle w:val="BodyText"/>
      </w:pPr>
      <w:r>
        <w:rPr>
          <w:b/>
        </w:rPr>
        <w:t xml:space="preserve">Attira guai</w:t>
      </w:r>
      <w:r>
        <w:t xml:space="preserve">: non è colpa mia se il drago ha deviato per venire a fare la popò qui..</w:t>
      </w:r>
    </w:p>
    <w:p>
      <w:pPr>
        <w:pStyle w:val="BodyText"/>
      </w:pPr>
      <w:r>
        <w:rPr>
          <w:b/>
        </w:rPr>
        <w:t xml:space="preserve">Banana</w:t>
      </w:r>
      <w:r>
        <w:t xml:space="preserve">: quella che provi a farti nei capelli, ma non riesci.</w:t>
      </w:r>
      <w:r>
        <w:t xml:space="preserve"> </w:t>
      </w:r>
      <w:r>
        <w:t xml:space="preserve">I tuoi capelli non vanno d’accordo con te</w:t>
      </w:r>
    </w:p>
    <w:p>
      <w:pPr>
        <w:pStyle w:val="BodyText"/>
      </w:pPr>
      <w:r>
        <w:rPr>
          <w:b/>
        </w:rPr>
        <w:t xml:space="preserve">Bassa soglia del dolore</w:t>
      </w:r>
      <w:r>
        <w:t xml:space="preserve">: mi ha graffiato, aiuto! sto morendo!!!</w:t>
      </w:r>
    </w:p>
    <w:p>
      <w:pPr>
        <w:pStyle w:val="BodyText"/>
      </w:pPr>
      <w:r>
        <w:rPr>
          <w:b/>
        </w:rPr>
        <w:t xml:space="preserve">Brufoli</w:t>
      </w:r>
      <w:r>
        <w:t xml:space="preserve">: pieno, hai la faccia butterata e continuano a formarsi questi disgustosi brufoli gialli</w:t>
      </w:r>
    </w:p>
    <w:p>
      <w:pPr>
        <w:pStyle w:val="BodyText"/>
      </w:pPr>
      <w:r>
        <w:rPr>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
        </w:rPr>
        <w:t xml:space="preserve">Codardo</w:t>
      </w:r>
      <w:r>
        <w:t xml:space="preserve">: è meglio scappare, pardon, raccogliamo prima tutte le informazioni</w:t>
      </w:r>
    </w:p>
    <w:p>
      <w:pPr>
        <w:pStyle w:val="BodyText"/>
      </w:pPr>
      <w:r>
        <w:rPr>
          <w:b/>
        </w:rPr>
        <w:t xml:space="preserve">Cogito ergo sum</w:t>
      </w:r>
      <w:r>
        <w:t xml:space="preserve">: hai la tendenza a parlare tra te e te, ma ad alta voce anche se ci sono persone intorno e pure se non sono amichevoli</w:t>
      </w:r>
    </w:p>
    <w:p>
      <w:pPr>
        <w:pStyle w:val="BodyText"/>
      </w:pPr>
      <w:r>
        <w:rPr>
          <w:b/>
        </w:rPr>
        <w:t xml:space="preserve">Credulone</w:t>
      </w:r>
      <w:r>
        <w:t xml:space="preserve">: ma dai ? davvero ? e a quale altezza volava l’asino ?</w:t>
      </w:r>
    </w:p>
    <w:p>
      <w:pPr>
        <w:pStyle w:val="BodyText"/>
      </w:pPr>
      <w:r>
        <w:rPr>
          <w:b/>
        </w:rPr>
        <w:t xml:space="preserve">Criceto</w:t>
      </w:r>
      <w:r>
        <w:t xml:space="preserve">: intesa come memoria. Non riesci ad associare nomi a volti.</w:t>
      </w:r>
    </w:p>
    <w:p>
      <w:pPr>
        <w:pStyle w:val="BodyText"/>
      </w:pPr>
      <w:r>
        <w:rPr>
          <w:b/>
        </w:rPr>
        <w:t xml:space="preserve">Denti marci</w:t>
      </w:r>
      <w:r>
        <w:t xml:space="preserve">: probabilmente lo spazzolino che usi non ha setole di vero cinghiale...</w:t>
      </w:r>
    </w:p>
    <w:p>
      <w:pPr>
        <w:pStyle w:val="BodyText"/>
      </w:pPr>
      <w:r>
        <w:rPr>
          <w:b/>
        </w:rPr>
        <w:t xml:space="preserve">Dita nel naso</w:t>
      </w:r>
      <w:r>
        <w:t xml:space="preserve">: spero che siano almeno buone</w:t>
      </w:r>
    </w:p>
    <w:p>
      <w:pPr>
        <w:pStyle w:val="BodyText"/>
      </w:pPr>
      <w:r>
        <w:rPr>
          <w:b/>
        </w:rPr>
        <w:t xml:space="preserve">Diva</w:t>
      </w:r>
      <w:r>
        <w:t xml:space="preserve">: o almeno tu credi di esserlo. Non perdi occasione per dare sfoggio delle tue inesistenti capacità canore, comiche, estetiche... con grosse risate di tutti</w:t>
      </w:r>
    </w:p>
    <w:p>
      <w:pPr>
        <w:pStyle w:val="BodyText"/>
      </w:pPr>
      <w:r>
        <w:rPr>
          <w:b/>
        </w:rPr>
        <w:t xml:space="preserve">Faccia comune</w:t>
      </w:r>
      <w:r>
        <w:t xml:space="preserve">: come ti chiami ? mi sembra di averti già visto...</w:t>
      </w:r>
    </w:p>
    <w:p>
      <w:pPr>
        <w:pStyle w:val="BodyText"/>
      </w:pPr>
      <w:r>
        <w:rPr>
          <w:b/>
        </w:rPr>
        <w:t xml:space="preserve">Galante</w:t>
      </w:r>
      <w:r>
        <w:t xml:space="preserve">: al limite del maniacale, in ogni tuo gesto sei formale, appropriato e cordiale</w:t>
      </w:r>
    </w:p>
    <w:p>
      <w:pPr>
        <w:pStyle w:val="BodyText"/>
      </w:pPr>
      <w:r>
        <w:rPr>
          <w:b/>
        </w:rPr>
        <w:t xml:space="preserve">Killer</w:t>
      </w:r>
      <w:r>
        <w:t xml:space="preserve">: no, non sei un assassino. Hai però sempre le mani ed i piedi freddi.</w:t>
      </w:r>
    </w:p>
    <w:p>
      <w:pPr>
        <w:pStyle w:val="BodyText"/>
      </w:pPr>
      <w:r>
        <w:rPr>
          <w:b/>
        </w:rPr>
        <w:t xml:space="preserve">Impaurisci animali</w:t>
      </w:r>
      <w:r>
        <w:t xml:space="preserve">: può essere anche comodo, se non fosse per i cavalli che scappano e gli orsi che attaccano...</w:t>
      </w:r>
    </w:p>
    <w:p>
      <w:pPr>
        <w:pStyle w:val="BodyText"/>
      </w:pPr>
      <w:r>
        <w:rPr>
          <w:b/>
        </w:rPr>
        <w:t xml:space="preserve">Incapace di divertirsi</w:t>
      </w:r>
      <w:r>
        <w:t xml:space="preserve">: quindi ? è un problema tuo, non mio</w:t>
      </w:r>
    </w:p>
    <w:p>
      <w:pPr>
        <w:pStyle w:val="BodyText"/>
      </w:pPr>
      <w:r>
        <w:rPr>
          <w:b/>
        </w:rPr>
        <w:t xml:space="preserve">Inglese:</w:t>
      </w:r>
      <w:r>
        <w:t xml:space="preserve"> </w:t>
      </w:r>
      <w:r>
        <w:t xml:space="preserve">inteso come umorismo. Nessuno mai capisce le tue battute</w:t>
      </w:r>
    </w:p>
    <w:p>
      <w:pPr>
        <w:pStyle w:val="BodyText"/>
      </w:pPr>
      <w:r>
        <w:rPr>
          <w:b/>
        </w:rPr>
        <w:t xml:space="preserve">Mangione</w:t>
      </w:r>
      <w:r>
        <w:t xml:space="preserve">: CIOMP!. Mai lesinare, potrebbe essere l’ultimo pasto!</w:t>
      </w:r>
    </w:p>
    <w:p>
      <w:pPr>
        <w:pStyle w:val="BodyText"/>
      </w:pPr>
      <w:r>
        <w:rPr>
          <w:b/>
        </w:rPr>
        <w:t xml:space="preserve">Meteora</w:t>
      </w:r>
      <w:r>
        <w:t xml:space="preserve">: soffri di meteorismo compulsivo e rumoroso, per non parlare dell’odore sgradevole</w:t>
      </w:r>
    </w:p>
    <w:p>
      <w:pPr>
        <w:pStyle w:val="BodyText"/>
      </w:pPr>
      <w:r>
        <w:rPr>
          <w:b/>
        </w:rPr>
        <w:t xml:space="preserve">Megalomane</w:t>
      </w:r>
      <w:r>
        <w:t xml:space="preserve">: coinvolgiamo gli eserciti dei sette regni e penetriamo nel dungeon!</w:t>
      </w:r>
    </w:p>
    <w:p>
      <w:pPr>
        <w:pStyle w:val="BodyText"/>
      </w:pPr>
      <w:r>
        <w:rPr>
          <w:b/>
        </w:rPr>
        <w:t xml:space="preserve">Mentina:</w:t>
      </w:r>
      <w:r>
        <w:t xml:space="preserve"> </w:t>
      </w:r>
      <w:r>
        <w:t xml:space="preserve">se mangiassi solo aglio e cipolla il tuo alito sarebbe meno puzzolente</w:t>
      </w:r>
    </w:p>
    <w:p>
      <w:pPr>
        <w:pStyle w:val="BodyText"/>
      </w:pPr>
      <w:r>
        <w:rPr>
          <w:b/>
        </w:rPr>
        <w:t xml:space="preserve">Musichiere</w:t>
      </w:r>
      <w:r>
        <w:t xml:space="preserve">: con la bocca. Fischi di continuo, in ogni occasione che sei sovrappensiero o molto teso.. ti metti a fischiettare</w:t>
      </w:r>
    </w:p>
    <w:p>
      <w:pPr>
        <w:pStyle w:val="BodyText"/>
      </w:pPr>
      <w:r>
        <w:rPr>
          <w:b/>
        </w:rPr>
        <w:t xml:space="preserve">Non empatico</w:t>
      </w:r>
      <w:r>
        <w:t xml:space="preserve">: perché piange il bambino a cui ho appena dato a fuoco l’orsetto ?</w:t>
      </w:r>
    </w:p>
    <w:p>
      <w:pPr>
        <w:pStyle w:val="BodyText"/>
      </w:pPr>
      <w:r>
        <w:rPr>
          <w:b/>
        </w:rPr>
        <w:t xml:space="preserve">Ossessione</w:t>
      </w:r>
      <w:r>
        <w:t xml:space="preserve">: ancora, ancora, ancora. Un’altra crema per la pelle!!</w:t>
      </w:r>
    </w:p>
    <w:p>
      <w:pPr>
        <w:pStyle w:val="BodyText"/>
      </w:pPr>
      <w:r>
        <w:rPr>
          <w:b/>
        </w:rPr>
        <w:t xml:space="preserve">Pacco</w:t>
      </w:r>
      <w:r>
        <w:t xml:space="preserve">: il tuo. Hai sempre una mano laggiu. Forse i pantaloni sono stretti ? e no, non ti stringo la mano.</w:t>
      </w:r>
    </w:p>
    <w:p>
      <w:pPr>
        <w:pStyle w:val="BodyText"/>
      </w:pPr>
      <w:r>
        <w:rPr>
          <w:b/>
        </w:rPr>
        <w:t xml:space="preserve">Pessimo carattere</w:t>
      </w:r>
      <w:r>
        <w:t xml:space="preserve">: va bene essere burbero.. ma devi sempre renderlo palese ?</w:t>
      </w:r>
    </w:p>
    <w:p>
      <w:pPr>
        <w:pStyle w:val="BodyText"/>
      </w:pPr>
      <w:r>
        <w:rPr>
          <w:b/>
        </w:rPr>
        <w:t xml:space="preserve">Pezzata</w:t>
      </w:r>
      <w:r>
        <w:t xml:space="preserve">: no, non la mucca o la tua cavalla ma la tua ascella. Sudi copiosamente, che sia per caldo o freddo.. o nervoso.</w:t>
      </w:r>
    </w:p>
    <w:p>
      <w:pPr>
        <w:pStyle w:val="BodyText"/>
      </w:pPr>
      <w:r>
        <w:rPr>
          <w:b/>
        </w:rPr>
        <w:t xml:space="preserve">Rigidezza mentale</w:t>
      </w:r>
      <w:r>
        <w:t xml:space="preserve">: no, non capisco, la mappa dice di andare a destra. Non mi importa se non c’è una destra.</w:t>
      </w:r>
    </w:p>
    <w:p>
      <w:pPr>
        <w:pStyle w:val="BodyText"/>
      </w:pPr>
      <w:r>
        <w:rPr>
          <w:b/>
        </w:rPr>
        <w:t xml:space="preserve">Saccente</w:t>
      </w:r>
      <w:r>
        <w:t xml:space="preserve">: la risposta giusta è solo la tua. Non c’è dubbio.. per te.</w:t>
      </w:r>
    </w:p>
    <w:p>
      <w:pPr>
        <w:pStyle w:val="BodyText"/>
      </w:pPr>
      <w:r>
        <w:rPr>
          <w:b/>
        </w:rPr>
        <w:t xml:space="preserve">Sangue dal naso</w:t>
      </w:r>
      <w:r>
        <w:t xml:space="preserve">: capita, e sempre appena vedi una donna/uomo (a seconda dei gusti) che ti piace</w:t>
      </w:r>
    </w:p>
    <w:p>
      <w:pPr>
        <w:pStyle w:val="BodyText"/>
      </w:pPr>
      <w:r>
        <w:rPr>
          <w:b/>
        </w:rPr>
        <w:t xml:space="preserve">Sciarpina</w:t>
      </w:r>
      <w:r>
        <w:t xml:space="preserve">: devi sempre avere addosso e visibile un capo di un certo tipo, altrimenti non esci di caverna.</w:t>
      </w:r>
    </w:p>
    <w:p>
      <w:pPr>
        <w:pStyle w:val="BodyText"/>
      </w:pPr>
      <w:r>
        <w:rPr>
          <w:b/>
        </w:rPr>
        <w:t xml:space="preserve">Segreto</w:t>
      </w:r>
      <w:r>
        <w:t xml:space="preserve">: ho un segreto, talmente tanto segreto che non so se lo so neanche io...</w:t>
      </w:r>
    </w:p>
    <w:p>
      <w:pPr>
        <w:pStyle w:val="BodyText"/>
      </w:pPr>
      <w:r>
        <w:rPr>
          <w:b/>
        </w:rPr>
        <w:t xml:space="preserve">Seguire il Chaos</w:t>
      </w:r>
      <w:r>
        <w:t xml:space="preserve">: è più forte di te, non riesci mai ad ubbidire a qualsiasi legge o autorità preposta.</w:t>
      </w:r>
    </w:p>
    <w:p>
      <w:pPr>
        <w:pStyle w:val="BodyText"/>
      </w:pPr>
      <w:r>
        <w:rPr>
          <w:b/>
        </w:rPr>
        <w:t xml:space="preserve">Seguire la Legge</w:t>
      </w:r>
      <w:r>
        <w:t xml:space="preserve">: è più forte di te, non importa che legge sia, tu non la violi.</w:t>
      </w:r>
    </w:p>
    <w:p>
      <w:pPr>
        <w:pStyle w:val="BodyText"/>
      </w:pPr>
      <w:r>
        <w:rPr>
          <w:b/>
        </w:rPr>
        <w:t xml:space="preserve">Tatuato:</w:t>
      </w:r>
      <w:r>
        <w:t xml:space="preserve"> </w:t>
      </w:r>
      <w:r>
        <w:t xml:space="preserve">il tatuaggio è il modo di vivere. Hai almeno il 30% del corpo già tatuato e non perdi occasioni per farti nuovi tatuaggi.</w:t>
      </w:r>
    </w:p>
    <w:p>
      <w:pPr>
        <w:pStyle w:val="BodyText"/>
      </w:pPr>
      <w:r>
        <w:rPr>
          <w:b/>
        </w:rPr>
        <w:t xml:space="preserve">Topi</w:t>
      </w:r>
      <w:r>
        <w:t xml:space="preserve">: sei una TOPI!</w:t>
      </w:r>
    </w:p>
    <w:p>
      <w:pPr>
        <w:pStyle w:val="BodyText"/>
      </w:pPr>
      <w:r>
        <w:rPr>
          <w:b/>
        </w:rPr>
        <w:t xml:space="preserve">Unghie</w:t>
      </w:r>
      <w:r>
        <w:t xml:space="preserve">: sei un divoratore compulsivo di unghie, la punta delle dita ti sanguina a volte</w:t>
      </w:r>
    </w:p>
    <w:p>
      <w:pPr>
        <w:pStyle w:val="BodyText"/>
      </w:pPr>
      <w:r>
        <w:rPr>
          <w:b/>
        </w:rPr>
        <w:t xml:space="preserve">Ultima parola</w:t>
      </w:r>
      <w:r>
        <w:t xml:space="preserve">: è più forte di te, devi avere l’ultima parola in ogni discorso,</w:t>
      </w:r>
    </w:p>
    <w:bookmarkEnd w:id="322"/>
    <w:bookmarkStart w:id="324" w:name="svantaggi-psicofisici"/>
    <w:p>
      <w:pPr>
        <w:pStyle w:val="Heading2"/>
      </w:pPr>
      <w:r>
        <w:t xml:space="preserve">Svantaggi psico/fisici</w:t>
      </w:r>
    </w:p>
    <w:p>
      <w:pPr>
        <w:pStyle w:val="FirstParagraph"/>
      </w:pPr>
      <w:bookmarkStart w:id="323" w:name="svantaggi-psicofisici"/>
      <w:r>
        <w:t xml:space="preserve">[svantaggi-psicofisici]</w:t>
      </w:r>
      <w:bookmarkEnd w:id="323"/>
    </w:p>
    <w:p>
      <w:pPr>
        <w:pStyle w:val="BodyText"/>
      </w:pPr>
      <w:r>
        <w:rPr>
          <w:b/>
        </w:rPr>
        <w:t xml:space="preserve">Albino</w:t>
      </w:r>
    </w:p>
    <w:p>
      <w:pPr>
        <w:pStyle w:val="BodyText"/>
      </w:pPr>
      <w:r>
        <w:t xml:space="preserve">Bianco, quasi latte. Non ti abbronzi e non sopporti la luce, la tua pelle è delicata.</w:t>
      </w:r>
    </w:p>
    <w:p>
      <w:pPr>
        <w:pStyle w:val="BodyText"/>
      </w:pPr>
      <w:r>
        <w:rPr>
          <w:b/>
        </w:rPr>
        <w:t xml:space="preserve">13</w:t>
      </w:r>
      <w:r>
        <w:t xml:space="preserve">: Oltre ad essere estremamente riconoscibile hai i seguenti svantaggi: Miopia e Fotosensibilità e Pelle Sensibile.</w:t>
      </w:r>
    </w:p>
    <w:p>
      <w:pPr>
        <w:pStyle w:val="BodyText"/>
      </w:pPr>
      <w:r>
        <w:rPr>
          <w:b/>
        </w:rPr>
        <w:t xml:space="preserve">Allergia</w:t>
      </w:r>
    </w:p>
    <w:p>
      <w:pPr>
        <w:pStyle w:val="BodyText"/>
      </w:pPr>
      <w:r>
        <w:t xml:space="preserve">Hai una qualche forma allergica. Spero non grave. Assicurati di avere sempre con te una pozione di Essenza rimuovi veleno.</w:t>
      </w:r>
    </w:p>
    <w:p>
      <w:pPr>
        <w:pStyle w:val="BodyText"/>
      </w:pPr>
      <w:r>
        <w:rPr>
          <w:b/>
        </w:rPr>
        <w:t xml:space="preserve">5:</w:t>
      </w:r>
      <w:r>
        <w:t xml:space="preserve"> </w:t>
      </w:r>
      <w:r>
        <w:t xml:space="preserve">In presenza di un allergene specifico il personaggio starnutisce sonoramente finché l’allergene non viene allontanato, -1 a tutti i Check. (es. Allergico alla Birra)</w:t>
      </w:r>
    </w:p>
    <w:p>
      <w:pPr>
        <w:pStyle w:val="BodyText"/>
      </w:pPr>
      <w:r>
        <w:rPr>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
        </w:rPr>
        <w:t xml:space="preserve">20</w:t>
      </w:r>
      <w:r>
        <w:t xml:space="preserve">: Il personaggio cade in preda di una crisi respiratoria, ed è incapace di compiere qualsiasi azione che non sia vomitare , annaspare e tossire sangue. Fallendo un Tiro Salvezza su Tempra DC 25 il personaggio muore annegando nel suo stesso vomito. Il tiro va ripetuto ogni round fino a che l’allergene non è allontanato.</w:t>
      </w:r>
    </w:p>
    <w:p>
      <w:pPr>
        <w:pStyle w:val="BodyText"/>
      </w:pPr>
      <w:r>
        <w:rPr>
          <w:b/>
        </w:rPr>
        <w:t xml:space="preserve">Allucinazioni</w:t>
      </w:r>
    </w:p>
    <w:p>
      <w:pPr>
        <w:pStyle w:val="BodyText"/>
      </w:pPr>
      <w:r>
        <w:t xml:space="preserve">c’è qualcosa che non va nella tua testa, ogni tanto si innesca una scintilla.</w:t>
      </w:r>
    </w:p>
    <w:p>
      <w:pPr>
        <w:pStyle w:val="BodyText"/>
      </w:pPr>
      <w:r>
        <w:rPr>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con durata di 1d4 ore.</w:t>
      </w:r>
    </w:p>
    <w:p>
      <w:pPr>
        <w:pStyle w:val="BodyText"/>
      </w:pPr>
      <w:r>
        <w:rPr>
          <w:b/>
        </w:rPr>
        <w:t xml:space="preserve">Amnesia</w:t>
      </w:r>
    </w:p>
    <w:p>
      <w:pPr>
        <w:pStyle w:val="BodyText"/>
      </w:pPr>
      <w:r>
        <w:rPr>
          <w:b/>
        </w:rPr>
        <w:t xml:space="preserve">10</w:t>
      </w:r>
      <w:r>
        <w:t xml:space="preserve">: Hai dimenticato il tuo passato e con quello il ricordo di amici, nemici, obiettivi. Non c’è modo di recuperare i ricordi perduti.</w:t>
      </w:r>
    </w:p>
    <w:p>
      <w:pPr>
        <w:pStyle w:val="BodyText"/>
      </w:pPr>
      <w:r>
        <w:rPr>
          <w:b/>
        </w:rPr>
        <w:t xml:space="preserve">Asceta</w:t>
      </w:r>
    </w:p>
    <w:p>
      <w:pPr>
        <w:pStyle w:val="BodyText"/>
      </w:pPr>
      <w:r>
        <w:t xml:space="preserve">10, lo dice la regola. Non porterai con te più di 10 oggetti.</w:t>
      </w:r>
    </w:p>
    <w:p>
      <w:pPr>
        <w:pStyle w:val="BodyText"/>
      </w:pPr>
      <w:r>
        <w:rPr>
          <w:b/>
        </w:rPr>
        <w:t xml:space="preserve">20</w:t>
      </w:r>
      <w:r>
        <w:t xml:space="preserve">: non puoi avere più di 10 oggetti con te, magici o normali o monete o armi. Per fortuna i vestiti non contano.</w:t>
      </w:r>
    </w:p>
    <w:p>
      <w:pPr>
        <w:pStyle w:val="BodyText"/>
      </w:pPr>
      <w:r>
        <w:rPr>
          <w:b/>
        </w:rPr>
        <w:t xml:space="preserve">Balbuziente</w:t>
      </w:r>
    </w:p>
    <w:p>
      <w:pPr>
        <w:pStyle w:val="BodyText"/>
      </w:pPr>
      <w:r>
        <w:t xml:space="preserve">Sai parlare, ma male.</w:t>
      </w:r>
    </w:p>
    <w:p>
      <w:pPr>
        <w:pStyle w:val="BodyText"/>
      </w:pPr>
      <w:r>
        <w:rPr>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
        </w:rPr>
        <w:t xml:space="preserve">Pessimo Carattere</w:t>
      </w:r>
    </w:p>
    <w:p>
      <w:pPr>
        <w:pStyle w:val="BodyText"/>
      </w:pPr>
      <w:r>
        <w:t xml:space="preserve">Le buone maniere non sono mai una opzione.</w:t>
      </w:r>
    </w:p>
    <w:p>
      <w:pPr>
        <w:pStyle w:val="BodyText"/>
      </w:pPr>
      <w:r>
        <w:rPr>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Magnetismo</w:t>
      </w:r>
    </w:p>
    <w:p>
      <w:pPr>
        <w:pStyle w:val="BodyText"/>
      </w:pPr>
      <w:r>
        <w:rPr>
          <w:b/>
        </w:rPr>
        <w:t xml:space="preserve">Spendaccione</w:t>
      </w:r>
    </w:p>
    <w:p>
      <w:pPr>
        <w:pStyle w:val="BodyText"/>
      </w:pPr>
      <w:r>
        <w:rPr>
          <w:b/>
        </w:rPr>
        <w:t xml:space="preserve">10</w:t>
      </w:r>
      <w:r>
        <w:t xml:space="preserve">: devi spendere metà dei tuoi guadagni di missione in piaceri futili (mangiare cibi costosi, bere vino e liquori pregiati, vestiti lussuosi, no armi od oggetti magici)</w:t>
      </w:r>
    </w:p>
    <w:p>
      <w:pPr>
        <w:pStyle w:val="BodyText"/>
      </w:pPr>
      <w:r>
        <w:rPr>
          <w:b/>
        </w:rPr>
        <w:t xml:space="preserve">15</w:t>
      </w:r>
      <w:r>
        <w:t xml:space="preserve">: devi spendere tutti i tuoi guadagni di missione in piaceri futili (mangiare cibi costosi, bere vino e liquori pregiati, vestiti lussuosi, no armi od oggetti magici)</w:t>
      </w:r>
    </w:p>
    <w:p>
      <w:pPr>
        <w:pStyle w:val="BodyText"/>
      </w:pPr>
      <w:r>
        <w:rPr>
          <w:b/>
        </w:rPr>
        <w:t xml:space="preserve">Caritatevole</w:t>
      </w:r>
    </w:p>
    <w:p>
      <w:pPr>
        <w:pStyle w:val="BodyText"/>
      </w:pPr>
      <w:r>
        <w:rPr>
          <w:b/>
        </w:rPr>
        <w:t xml:space="preserve">10</w:t>
      </w:r>
      <w:r>
        <w:t xml:space="preserve">: devi donare metà dei tuoi guadagni di missione in beneficenza</w:t>
      </w:r>
    </w:p>
    <w:p>
      <w:pPr>
        <w:pStyle w:val="BodyText"/>
      </w:pPr>
      <w:r>
        <w:rPr>
          <w:b/>
        </w:rPr>
        <w:t xml:space="preserve">15</w:t>
      </w:r>
      <w:r>
        <w:t xml:space="preserve">: non può tenere più di 10 mo in contanti</w:t>
      </w:r>
    </w:p>
    <w:p>
      <w:pPr>
        <w:pStyle w:val="BodyText"/>
      </w:pPr>
      <w:r>
        <w:rPr>
          <w:b/>
        </w:rPr>
        <w:t xml:space="preserve">Cecita’</w:t>
      </w:r>
    </w:p>
    <w:p>
      <w:pPr>
        <w:pStyle w:val="BodyText"/>
      </w:pPr>
      <w:r>
        <w:rPr>
          <w:b/>
        </w:rPr>
        <w:t xml:space="preserve">10</w:t>
      </w:r>
      <w:r>
        <w:t xml:space="preserve">: Sei orbo, visione laterale compromessa, problemi nel capire la distanza delle cose.</w:t>
      </w:r>
      <w:r>
        <w:t xml:space="preserve"> </w:t>
      </w:r>
      <w:r>
        <w:t xml:space="preserve">Le competenze quali Sopravvivenza e i Check CA per colpire con armi da lancio hanno</w:t>
      </w:r>
      <w:r>
        <w:t xml:space="preserve"> </w:t>
      </w:r>
      <w:r>
        <w:t xml:space="preserve">un -4. La Difesa peggiora di 2</w:t>
      </w:r>
    </w:p>
    <w:p>
      <w:pPr>
        <w:pStyle w:val="BodyText"/>
      </w:pPr>
      <w:r>
        <w:rPr>
          <w:b/>
        </w:rPr>
        <w:t xml:space="preserve">20</w:t>
      </w:r>
      <w:r>
        <w:t xml:space="preserve">: sei cieco. Non vedi. tutti i nemici sono Occultati.</w:t>
      </w:r>
    </w:p>
    <w:p>
      <w:pPr>
        <w:pStyle w:val="BodyText"/>
      </w:pPr>
      <w:r>
        <w:rPr>
          <w:b/>
        </w:rPr>
        <w:t xml:space="preserve">Cleptomania</w:t>
      </w:r>
    </w:p>
    <w:p>
      <w:pPr>
        <w:pStyle w:val="BodyText"/>
      </w:pPr>
      <w:r>
        <w:rPr>
          <w:b/>
        </w:rPr>
        <w:t xml:space="preserve">5</w:t>
      </w:r>
      <w:r>
        <w:t xml:space="preserve">: Senti il bisogno irresistibile di appropriarti di oggetti</w:t>
      </w:r>
      <w:r>
        <w:t xml:space="preserve"> </w:t>
      </w:r>
      <w:r>
        <w:t xml:space="preserve">“</w:t>
      </w:r>
      <w:r>
        <w:t xml:space="preserve">interessanti</w:t>
      </w:r>
      <w:r>
        <w:t xml:space="preserve">”</w:t>
      </w:r>
      <w:r>
        <w:t xml:space="preserve">, di tanto in tanto. Se in un giorno non hai rubato almeno un oggetto non potrai usare Punti Fato per quel giorno.</w:t>
      </w:r>
    </w:p>
    <w:p>
      <w:pPr>
        <w:pStyle w:val="BodyText"/>
      </w:pPr>
      <w:r>
        <w:rPr>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
        </w:rPr>
        <w:t xml:space="preserve">5-10</w:t>
      </w:r>
      <w:r>
        <w:t xml:space="preserve">: quando sei preda del comportamento compulsivo hai un -2 alle prove di Consapevolezza / sei sempre l’ultimo ad agire indipendentemente dall’iniziativa tirata o dall’ordine di marcia / altro</w:t>
      </w:r>
    </w:p>
    <w:p>
      <w:pPr>
        <w:pStyle w:val="BodyText"/>
      </w:pPr>
      <w:r>
        <w:rPr>
          <w:b/>
        </w:rPr>
        <w:t xml:space="preserve">Daltonismo</w:t>
      </w:r>
    </w:p>
    <w:p>
      <w:pPr>
        <w:pStyle w:val="BodyText"/>
      </w:pPr>
      <w:r>
        <w:t xml:space="preserve">Sei cieco ai colori, un tramonto sarà qualcosa di triste visto in grigio</w:t>
      </w:r>
    </w:p>
    <w:p>
      <w:pPr>
        <w:pStyle w:val="BodyText"/>
      </w:pPr>
      <w:r>
        <w:rPr>
          <w:b/>
        </w:rPr>
        <w:t xml:space="preserve">5</w:t>
      </w:r>
      <w:r>
        <w:t xml:space="preserve">: non hai la consapevolezza dei colori (acromatopsia). Vedi tutto in scala di grigi.</w:t>
      </w:r>
    </w:p>
    <w:p>
      <w:pPr>
        <w:pStyle w:val="BodyText"/>
      </w:pPr>
      <w:r>
        <w:rPr>
          <w:b/>
        </w:rPr>
        <w:t xml:space="preserve">Deformita’</w:t>
      </w:r>
    </w:p>
    <w:p>
      <w:pPr>
        <w:pStyle w:val="BodyText"/>
      </w:pPr>
      <w:r>
        <w:t xml:space="preserve">Non tutti nascono belli o dritti. c’è anche chi nasce storto e brutto.</w:t>
      </w:r>
    </w:p>
    <w:p>
      <w:pPr>
        <w:pStyle w:val="BodyText"/>
      </w:pPr>
      <w:r>
        <w:rPr>
          <w:b/>
        </w:rPr>
        <w:t xml:space="preserve">5</w:t>
      </w:r>
      <w:r>
        <w:t xml:space="preserve">: Malformazione minore, incide a scelta tra Potenza o Agilità. Togli 1 punto a questa statistica.</w:t>
      </w:r>
    </w:p>
    <w:p>
      <w:pPr>
        <w:pStyle w:val="BodyText"/>
      </w:pPr>
      <w:r>
        <w:rPr>
          <w:b/>
        </w:rPr>
        <w:t xml:space="preserve">10</w:t>
      </w:r>
      <w:r>
        <w:t xml:space="preserve">: Due caratteristiche a tua scelta non possono superare i 2 punti se non magicamente. Hai movimento dimezzato.</w:t>
      </w:r>
    </w:p>
    <w:p>
      <w:pPr>
        <w:pStyle w:val="BodyText"/>
      </w:pPr>
      <w:r>
        <w:rPr>
          <w:b/>
        </w:rPr>
        <w:t xml:space="preserve">20</w:t>
      </w:r>
      <w:r>
        <w:t xml:space="preserve">: Malformazione grave. Tre caratteristiche a tua scelta non possono superare 1 punto. Hai movimento dimezzato</w:t>
      </w:r>
    </w:p>
    <w:p>
      <w:pPr>
        <w:pStyle w:val="BodyText"/>
      </w:pPr>
      <w:r>
        <w:rPr>
          <w:b/>
        </w:rPr>
        <w:t xml:space="preserve">Depressione</w:t>
      </w:r>
    </w:p>
    <w:p>
      <w:pPr>
        <w:pStyle w:val="BodyText"/>
      </w:pPr>
      <w:r>
        <w:t xml:space="preserve">Ogni giorno è un pessimo giorno e nulla lo farà migliorare</w:t>
      </w:r>
    </w:p>
    <w:p>
      <w:pPr>
        <w:pStyle w:val="BodyText"/>
      </w:pPr>
      <w:r>
        <w:rPr>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
        </w:rPr>
        <w:t xml:space="preserve">Dipendenza</w:t>
      </w:r>
    </w:p>
    <w:p>
      <w:pPr>
        <w:pStyle w:val="BodyText"/>
      </w:pPr>
      <w:r>
        <w:rPr>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
        </w:rPr>
        <w:t xml:space="preserve">Dislessia</w:t>
      </w:r>
    </w:p>
    <w:p>
      <w:pPr>
        <w:pStyle w:val="BodyText"/>
      </w:pPr>
      <w:r>
        <w:t xml:space="preserve">jk j0j zo mdbbdfd</w:t>
      </w:r>
    </w:p>
    <w:p>
      <w:pPr>
        <w:pStyle w:val="BodyText"/>
      </w:pPr>
      <w:r>
        <w:rPr>
          <w:b/>
        </w:rPr>
        <w:t xml:space="preserve">10</w:t>
      </w:r>
      <w:r>
        <w:t xml:space="preserve">: Non sei in grado di leggere e scrivere. Non sei capace di associare correttamente suoni a lettere e forme a suoni</w:t>
      </w:r>
    </w:p>
    <w:p>
      <w:pPr>
        <w:pStyle w:val="BodyText"/>
      </w:pPr>
      <w:r>
        <w:rPr>
          <w:b/>
        </w:rPr>
        <w:t xml:space="preserve">Disonestà Compulsiva</w:t>
      </w:r>
    </w:p>
    <w:p>
      <w:pPr>
        <w:pStyle w:val="BodyText"/>
      </w:pPr>
      <w:r>
        <w:t xml:space="preserve">Menti, è più forte di te.</w:t>
      </w:r>
    </w:p>
    <w:p>
      <w:pPr>
        <w:pStyle w:val="BodyText"/>
      </w:pPr>
      <w:r>
        <w:rPr>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
        </w:rPr>
        <w:t xml:space="preserve">Dolore Cronico</w:t>
      </w:r>
    </w:p>
    <w:p>
      <w:pPr>
        <w:pStyle w:val="BodyText"/>
      </w:pPr>
      <w:r>
        <w:t xml:space="preserve">oh che male. Incatatore usi un’Essenza di cura su di me anche oggi ?</w:t>
      </w:r>
    </w:p>
    <w:p>
      <w:pPr>
        <w:pStyle w:val="BodyText"/>
      </w:pPr>
      <w:r>
        <w:rPr>
          <w:b/>
        </w:rPr>
        <w:t xml:space="preserve">10</w:t>
      </w:r>
      <w:r>
        <w:t xml:space="preserve">: non recuperi Punti Ferita se non magicamente</w:t>
      </w:r>
    </w:p>
    <w:p>
      <w:pPr>
        <w:pStyle w:val="BodyText"/>
      </w:pPr>
      <w:r>
        <w:rPr>
          <w:b/>
        </w:rPr>
        <w:t xml:space="preserve">Emofilia</w:t>
      </w:r>
    </w:p>
    <w:p>
      <w:pPr>
        <w:pStyle w:val="BodyText"/>
      </w:pPr>
      <w:r>
        <w:t xml:space="preserve">tendi a sanguinare sempre, anche nei momenti meno opportuni</w:t>
      </w:r>
    </w:p>
    <w:p>
      <w:pPr>
        <w:pStyle w:val="BodyText"/>
      </w:pPr>
      <w:r>
        <w:rPr>
          <w:b/>
        </w:rPr>
        <w:t xml:space="preserve">8</w:t>
      </w:r>
      <w:r>
        <w:t xml:space="preserve">: CEROTTO!!! (ogni attacco che subisci automaticamente cumula Sanguinamento +1)</w:t>
      </w:r>
    </w:p>
    <w:p>
      <w:pPr>
        <w:pStyle w:val="BodyText"/>
      </w:pPr>
      <w:r>
        <w:rPr>
          <w:b/>
        </w:rPr>
        <w:t xml:space="preserve">Epilessia</w:t>
      </w:r>
    </w:p>
    <w:p>
      <w:pPr>
        <w:pStyle w:val="BodyText"/>
      </w:pPr>
      <w:r>
        <w:t xml:space="preserve">sempre e solo nei momenti meno opportuni</w:t>
      </w:r>
    </w:p>
    <w:p>
      <w:pPr>
        <w:pStyle w:val="BodyText"/>
      </w:pPr>
      <w:r>
        <w:rPr>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
        </w:rPr>
        <w:t xml:space="preserve">Feticismo</w:t>
      </w:r>
    </w:p>
    <w:p>
      <w:pPr>
        <w:pStyle w:val="BodyText"/>
      </w:pPr>
      <w:r>
        <w:t xml:space="preserve">Se non annusi un piede di donna diventi depresso.</w:t>
      </w:r>
    </w:p>
    <w:p>
      <w:pPr>
        <w:pStyle w:val="BodyText"/>
      </w:pPr>
      <w:r>
        <w:rPr>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
        </w:rPr>
        <w:t xml:space="preserve">Ricordi</w:t>
      </w:r>
    </w:p>
    <w:p>
      <w:pPr>
        <w:pStyle w:val="BodyText"/>
      </w:pPr>
      <w:r>
        <w:t xml:space="preserve">ehi.. ci sei? perché ti sei paralizzato ? e queste cose quando le hai imparate ?</w:t>
      </w:r>
    </w:p>
    <w:p>
      <w:pPr>
        <w:pStyle w:val="BodyText"/>
      </w:pPr>
      <w:r>
        <w:rPr>
          <w:b/>
        </w:rPr>
        <w:t xml:space="preserve">5</w:t>
      </w:r>
      <w:r>
        <w:t xml:space="preserve">: ad ogni check di competenza tira un d4. Con 1-2 fai la prova normale, con 3 fai la prova con un -2, con 4 fai la prova con un +2</w:t>
      </w:r>
    </w:p>
    <w:p>
      <w:pPr>
        <w:pStyle w:val="BodyText"/>
      </w:pPr>
      <w:r>
        <w:rPr>
          <w:b/>
        </w:rPr>
        <w:t xml:space="preserve">Fobie</w:t>
      </w:r>
    </w:p>
    <w:p>
      <w:pPr>
        <w:pStyle w:val="BodyText"/>
      </w:pPr>
      <w:r>
        <w:rPr>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
        </w:rPr>
        <w:t xml:space="preserve">Fotosensibilita’</w:t>
      </w:r>
    </w:p>
    <w:p>
      <w:pPr>
        <w:pStyle w:val="BodyText"/>
      </w:pPr>
      <w:r>
        <w:t xml:space="preserve">La luce anche se leggera ti da fastidio.</w:t>
      </w:r>
    </w:p>
    <w:p>
      <w:pPr>
        <w:pStyle w:val="BodyText"/>
      </w:pPr>
      <w:r>
        <w:rPr>
          <w:b/>
        </w:rPr>
        <w:t xml:space="preserve">5</w:t>
      </w:r>
      <w:r>
        <w:t xml:space="preserve">: Il personaggio ha un -1 in ogni tiro in cui la luminosità è almeno quella diurna</w:t>
      </w:r>
    </w:p>
    <w:p>
      <w:pPr>
        <w:pStyle w:val="BodyText"/>
      </w:pPr>
      <w:r>
        <w:rPr>
          <w:b/>
        </w:rPr>
        <w:t xml:space="preserve">10</w:t>
      </w:r>
      <w:r>
        <w:t xml:space="preserve">: Il personaggio ha un -2 in ogni tiro in cui la luminosità è almeno quella di una lanterna</w:t>
      </w:r>
    </w:p>
    <w:p>
      <w:pPr>
        <w:pStyle w:val="BodyText"/>
      </w:pPr>
      <w:r>
        <w:rPr>
          <w:b/>
        </w:rPr>
        <w:t xml:space="preserve">20</w:t>
      </w:r>
      <w:r>
        <w:t xml:space="preserve">: Il personaggio ha un -3 in ogni tiro in cui la luminosità è almeno quella di una torcia. Il personaggio è così sensibile che è per lui impossibile muoversi liberamente in luoghi direttamente o meno illuminati, preferirà muoversi e viaggiare di notte.</w:t>
      </w:r>
    </w:p>
    <w:p>
      <w:pPr>
        <w:pStyle w:val="BodyText"/>
      </w:pPr>
      <w:r>
        <w:rPr>
          <w:b/>
        </w:rPr>
        <w:t xml:space="preserve">Ghiro</w:t>
      </w:r>
    </w:p>
    <w:p>
      <w:pPr>
        <w:pStyle w:val="BodyText"/>
      </w:pPr>
      <w:r>
        <w:t xml:space="preserve">ti piace dormire e tanto. Ronf</w:t>
      </w:r>
    </w:p>
    <w:p>
      <w:pPr>
        <w:pStyle w:val="BodyText"/>
      </w:pPr>
      <w:r>
        <w:rPr>
          <w:b/>
        </w:rPr>
        <w:t xml:space="preserve">5</w:t>
      </w:r>
      <w:r>
        <w:t xml:space="preserve">: +2 per ogni 2 ore oltre le 8, altrimenti sei affaticato.</w:t>
      </w:r>
    </w:p>
    <w:p>
      <w:pPr>
        <w:pStyle w:val="BodyText"/>
      </w:pPr>
      <w:r>
        <w:rPr>
          <w:b/>
        </w:rPr>
        <w:t xml:space="preserve">Goffaggine</w:t>
      </w:r>
    </w:p>
    <w:p>
      <w:pPr>
        <w:pStyle w:val="BodyText"/>
      </w:pPr>
      <w:r>
        <w:rPr>
          <w:b/>
        </w:rPr>
        <w:t xml:space="preserve">10</w:t>
      </w:r>
      <w:r>
        <w:t xml:space="preserve">:Il punteggio della Agilità non può superare 2. Hai un -2 a tutte le prove che richiedano Agilità (disattivare congegni, svuotare tasche, arrampicarsi, iniziativa....)</w:t>
      </w:r>
    </w:p>
    <w:p>
      <w:pPr>
        <w:pStyle w:val="BodyText"/>
      </w:pPr>
      <w:r>
        <w:rPr>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
        </w:rPr>
        <w:t xml:space="preserve">5</w:t>
      </w:r>
      <w:r>
        <w:t xml:space="preserve">: hai l’impulso a pulirti di continuo e pulire tutto ciò che dovrai toccare.</w:t>
      </w:r>
    </w:p>
    <w:p>
      <w:pPr>
        <w:pStyle w:val="BodyText"/>
      </w:pPr>
      <w:r>
        <w:rPr>
          <w:b/>
        </w:rPr>
        <w:t xml:space="preserve">Incoscienza</w:t>
      </w:r>
    </w:p>
    <w:p>
      <w:pPr>
        <w:pStyle w:val="BodyText"/>
      </w:pPr>
      <w:r>
        <w:rPr>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
        </w:rPr>
        <w:t xml:space="preserve">Indeciso</w:t>
      </w:r>
    </w:p>
    <w:p>
      <w:pPr>
        <w:pStyle w:val="BodyText"/>
      </w:pPr>
      <w:r>
        <w:t xml:space="preserve">Non facciamolo, aspettiamo domani..magari è meglio!</w:t>
      </w:r>
    </w:p>
    <w:p>
      <w:pPr>
        <w:pStyle w:val="BodyText"/>
      </w:pPr>
      <w:r>
        <w:rPr>
          <w:b/>
        </w:rPr>
        <w:t xml:space="preserve">10</w:t>
      </w:r>
      <w:r>
        <w:t xml:space="preserve">: non agisci mai per primo. -4 alle prove di iniziativa</w:t>
      </w:r>
    </w:p>
    <w:p>
      <w:pPr>
        <w:pStyle w:val="BodyText"/>
      </w:pPr>
      <w:r>
        <w:rPr>
          <w:b/>
        </w:rPr>
        <w:t xml:space="preserve">Incubi Ricorrenti</w:t>
      </w:r>
    </w:p>
    <w:p>
      <w:pPr>
        <w:pStyle w:val="BodyText"/>
      </w:pPr>
      <w:r>
        <w:rPr>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
        </w:rPr>
        <w:t xml:space="preserve">Libro Aperto</w:t>
      </w:r>
    </w:p>
    <w:p>
      <w:pPr>
        <w:pStyle w:val="BodyText"/>
      </w:pPr>
      <w:r>
        <w:t xml:space="preserve">si, lo so, posso stare zitto, tanto avete già capito tutto.</w:t>
      </w:r>
    </w:p>
    <w:p>
      <w:pPr>
        <w:pStyle w:val="BodyText"/>
      </w:pPr>
      <w:r>
        <w:rPr>
          <w:b/>
        </w:rPr>
        <w:t xml:space="preserve">5</w:t>
      </w:r>
      <w:r>
        <w:t xml:space="preserve">: non è che non sei in grado di mentire è che hai un -4 alle prove di Ingannare</w:t>
      </w:r>
    </w:p>
    <w:p>
      <w:pPr>
        <w:pStyle w:val="BodyText"/>
      </w:pPr>
      <w:r>
        <w:rPr>
          <w:b/>
        </w:rPr>
        <w:t xml:space="preserve">Emicrania</w:t>
      </w:r>
    </w:p>
    <w:p>
      <w:pPr>
        <w:pStyle w:val="BodyText"/>
      </w:pPr>
      <w:r>
        <w:t xml:space="preserve">Non è mai un buon giorno. Soffri di continui e feroci mal di testa.</w:t>
      </w:r>
    </w:p>
    <w:p>
      <w:pPr>
        <w:pStyle w:val="BodyText"/>
      </w:pPr>
      <w:r>
        <w:rPr>
          <w:b/>
        </w:rPr>
        <w:t xml:space="preserve">15:</w:t>
      </w:r>
      <w:r>
        <w:t xml:space="preserve"> </w:t>
      </w:r>
      <w:r>
        <w:t xml:space="preserve">Il personaggio soffre di violenti mal di testa.. Ogni giorno il personaggio tira un d4: con 1 il personaggio non lamenta alcun effetto, con 2 o 3 subisce una penalità di -1 a tutti lle prove, con 4 la penalità diventa -2.</w:t>
      </w:r>
    </w:p>
    <w:p>
      <w:pPr>
        <w:pStyle w:val="BodyText"/>
      </w:pPr>
      <w:r>
        <w:rPr>
          <w:b/>
        </w:rPr>
        <w:t xml:space="preserve">Maledetto</w:t>
      </w:r>
    </w:p>
    <w:p>
      <w:pPr>
        <w:pStyle w:val="BodyText"/>
      </w:pPr>
      <w:r>
        <w:t xml:space="preserve">Sei Maledetto. Un oscuro destino ha macchiato la tua anima</w:t>
      </w:r>
    </w:p>
    <w:p>
      <w:pPr>
        <w:pStyle w:val="BodyText"/>
      </w:pPr>
      <w:r>
        <w:rPr>
          <w:b/>
        </w:rPr>
        <w:t xml:space="preserve">5-10</w:t>
      </w:r>
      <w:r>
        <w:t xml:space="preserve">: porti una maledizione. Discutine con il Narratore</w:t>
      </w:r>
    </w:p>
    <w:p>
      <w:pPr>
        <w:pStyle w:val="BodyText"/>
      </w:pPr>
      <w:r>
        <w:rPr>
          <w:b/>
        </w:rPr>
        <w:t xml:space="preserve">Miopia</w:t>
      </w:r>
    </w:p>
    <w:p>
      <w:pPr>
        <w:pStyle w:val="BodyText"/>
      </w:pPr>
      <w:r>
        <w:t xml:space="preserve">Spera di trovare degli occhiali</w:t>
      </w:r>
    </w:p>
    <w:p>
      <w:pPr>
        <w:pStyle w:val="BodyText"/>
      </w:pPr>
      <w:r>
        <w:rPr>
          <w:b/>
        </w:rPr>
        <w:t xml:space="preserve">5</w:t>
      </w:r>
      <w:r>
        <w:t xml:space="preserve">: Ci vedi poco. Hai un -2 a tutti i check competenza con armi da colpire da lontano e prove di Consapevolezza oltre i 12 metri.</w:t>
      </w:r>
    </w:p>
    <w:p>
      <w:pPr>
        <w:pStyle w:val="BodyText"/>
      </w:pPr>
      <w:r>
        <w:rPr>
          <w:b/>
        </w:rPr>
        <w:t xml:space="preserve">15</w:t>
      </w:r>
      <w:r>
        <w:t xml:space="preserve">: Ci vedi molto poco. Hai una prova -4 competenza con armi da colpire da lontano e prove di Consapevolezza oltre i 9 metri.</w:t>
      </w:r>
    </w:p>
    <w:p>
      <w:pPr>
        <w:pStyle w:val="BodyText"/>
      </w:pPr>
      <w:r>
        <w:rPr>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
        </w:rPr>
        <w:t xml:space="preserve">10</w:t>
      </w:r>
      <w:r>
        <w:t xml:space="preserve">: Non sei in grado di emettere suoni. Non parli o meglio nessuno ti sente. Prendi un -4 ai check basati su Magnetismo e competenze orali</w:t>
      </w:r>
    </w:p>
    <w:p>
      <w:pPr>
        <w:pStyle w:val="BodyText"/>
      </w:pPr>
      <w:r>
        <w:rPr>
          <w:b/>
        </w:rPr>
        <w:t xml:space="preserve">Discalculia</w:t>
      </w:r>
    </w:p>
    <w:p>
      <w:pPr>
        <w:pStyle w:val="BodyText"/>
      </w:pPr>
      <w:r>
        <w:t xml:space="preserve">1+1= ?</w:t>
      </w:r>
    </w:p>
    <w:p>
      <w:pPr>
        <w:pStyle w:val="BodyText"/>
      </w:pPr>
      <w:r>
        <w:rPr>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
        </w:rPr>
        <w:t xml:space="preserve">Obesita’</w:t>
      </w:r>
    </w:p>
    <w:p>
      <w:pPr>
        <w:pStyle w:val="BodyText"/>
      </w:pPr>
      <w:r>
        <w:t xml:space="preserve">Sei decisamente fuori forma, e di tanto.</w:t>
      </w:r>
    </w:p>
    <w:p>
      <w:pPr>
        <w:pStyle w:val="BodyText"/>
      </w:pPr>
      <w:r>
        <w:rPr>
          <w:b/>
        </w:rPr>
        <w:t xml:space="preserve">10</w:t>
      </w:r>
      <w:r>
        <w:t xml:space="preserve">: Agilità non può essere sopra 2. Hai un -4 alla prove di Agilità ed ai tiri salvezza su riflessi. Guadagni un +2 ai Tiri Salvezza su Tempra</w:t>
      </w:r>
    </w:p>
    <w:p>
      <w:pPr>
        <w:pStyle w:val="BodyText"/>
      </w:pPr>
      <w:r>
        <w:rPr>
          <w:b/>
        </w:rPr>
        <w:t xml:space="preserve">Olfatto/Gusto Difettoso</w:t>
      </w:r>
    </w:p>
    <w:p>
      <w:pPr>
        <w:pStyle w:val="BodyText"/>
      </w:pPr>
      <w:r>
        <w:t xml:space="preserve">Naso, palato, lingua bruciata, abuso di peperoncino o wasabi.. possono essere tante le cause</w:t>
      </w:r>
    </w:p>
    <w:p>
      <w:pPr>
        <w:pStyle w:val="BodyText"/>
      </w:pPr>
      <w:r>
        <w:rPr>
          <w:b/>
        </w:rPr>
        <w:t xml:space="preserve">5</w:t>
      </w:r>
      <w:r>
        <w:t xml:space="preserve">: -2 due alle prove che usano gusto od olfatto. Non senti sapori e odori se non estremi.</w:t>
      </w:r>
    </w:p>
    <w:p>
      <w:pPr>
        <w:pStyle w:val="BodyText"/>
      </w:pPr>
      <w:r>
        <w:rPr>
          <w:b/>
        </w:rPr>
        <w:t xml:space="preserve">Onestà Compulsiva</w:t>
      </w:r>
    </w:p>
    <w:p>
      <w:pPr>
        <w:pStyle w:val="BodyText"/>
      </w:pPr>
      <w:r>
        <w:rPr>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
        </w:rPr>
        <w:t xml:space="preserve">Ossa di Cristallo</w:t>
      </w:r>
    </w:p>
    <w:p>
      <w:pPr>
        <w:pStyle w:val="BodyText"/>
      </w:pPr>
      <w:r>
        <w:t xml:space="preserve">Si chiamerebbe osteogenesi imperfetta ma per te sono solo dolori continui.</w:t>
      </w:r>
    </w:p>
    <w:p>
      <w:pPr>
        <w:pStyle w:val="BodyText"/>
      </w:pPr>
      <w:r>
        <w:rPr>
          <w:b/>
        </w:rPr>
        <w:t xml:space="preserve">5</w:t>
      </w:r>
      <w:r>
        <w:t xml:space="preserve">: Il personaggio ha le ossa fragili. Ogni danno causato da arma da botta causa 2 PF in più di danno</w:t>
      </w:r>
    </w:p>
    <w:p>
      <w:pPr>
        <w:pStyle w:val="BodyText"/>
      </w:pPr>
      <w:r>
        <w:rPr>
          <w:b/>
        </w:rPr>
        <w:t xml:space="preserve">10</w:t>
      </w:r>
      <w:r>
        <w:t xml:space="preserve">: Il personaggio ha le ossa fragili. Ogni danno causato da arma da botta causa 5 PF in più di danno</w:t>
      </w:r>
    </w:p>
    <w:p>
      <w:pPr>
        <w:pStyle w:val="BodyText"/>
      </w:pPr>
      <w:r>
        <w:rPr>
          <w:b/>
        </w:rPr>
        <w:t xml:space="preserve">Paranoioso</w:t>
      </w:r>
    </w:p>
    <w:p>
      <w:pPr>
        <w:pStyle w:val="BodyText"/>
      </w:pPr>
      <w:r>
        <w:t xml:space="preserve">Sei paranoico e noioso.</w:t>
      </w:r>
    </w:p>
    <w:p>
      <w:pPr>
        <w:pStyle w:val="BodyText"/>
      </w:pPr>
      <w:r>
        <w:rPr>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ha una difficoltà di -5 aggiuntiva ed un fallimento indica che il target ha qualcosa di vitale da nascondere.</w:t>
      </w:r>
    </w:p>
    <w:p>
      <w:pPr>
        <w:pStyle w:val="BodyText"/>
      </w:pPr>
      <w:r>
        <w:rPr>
          <w:b/>
        </w:rPr>
        <w:t xml:space="preserve">Pelle Sensibile</w:t>
      </w:r>
    </w:p>
    <w:p>
      <w:pPr>
        <w:pStyle w:val="BodyText"/>
      </w:pPr>
      <w:r>
        <w:t xml:space="preserve">Non ami il Sole, o almeno la tua pelle non lo ama.</w:t>
      </w:r>
    </w:p>
    <w:p>
      <w:pPr>
        <w:pStyle w:val="BodyText"/>
      </w:pPr>
      <w:r>
        <w:rPr>
          <w:b/>
        </w:rPr>
        <w:t xml:space="preserve">5</w:t>
      </w:r>
      <w:r>
        <w:t xml:space="preserve">: Il tuo personaggio si scotta facilmente, un’esposizione prolungata senza le adeguate protezioni comporta dolorose e antiestetiche bruciature e disagi.</w:t>
      </w:r>
    </w:p>
    <w:p>
      <w:pPr>
        <w:pStyle w:val="BodyText"/>
      </w:pPr>
      <w:r>
        <w:rPr>
          <w:b/>
        </w:rPr>
        <w:t xml:space="preserve">10</w:t>
      </w:r>
      <w:r>
        <w:t xml:space="preserve">: Sei oltremodo sensibile agli ultravioletti. Ogni danno da fuoco causa 2 danni aggiunti.</w:t>
      </w:r>
    </w:p>
    <w:p>
      <w:pPr>
        <w:pStyle w:val="BodyText"/>
      </w:pPr>
      <w:r>
        <w:rPr>
          <w:b/>
        </w:rPr>
        <w:t xml:space="preserve">Pigro</w:t>
      </w:r>
    </w:p>
    <w:p>
      <w:pPr>
        <w:pStyle w:val="BodyText"/>
      </w:pPr>
      <w:r>
        <w:t xml:space="preserve">sei lento e svogliato</w:t>
      </w:r>
    </w:p>
    <w:p>
      <w:pPr>
        <w:pStyle w:val="BodyText"/>
      </w:pPr>
      <w:r>
        <w:rPr>
          <w:b/>
        </w:rPr>
        <w:t xml:space="preserve">5</w:t>
      </w:r>
      <w:r>
        <w:t xml:space="preserve">: -2 all’iniziativa</w:t>
      </w:r>
    </w:p>
    <w:p>
      <w:pPr>
        <w:pStyle w:val="BodyText"/>
      </w:pPr>
      <w:r>
        <w:rPr>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
        </w:rPr>
        <w:t xml:space="preserve">5</w:t>
      </w:r>
      <w:r>
        <w:t xml:space="preserve">: hai un -4 alle prove di muoversi silenziosamente</w:t>
      </w:r>
    </w:p>
    <w:p>
      <w:pPr>
        <w:pStyle w:val="BodyText"/>
      </w:pPr>
      <w:r>
        <w:rPr>
          <w:b/>
        </w:rPr>
        <w:t xml:space="preserve">Sangue Debole</w:t>
      </w:r>
    </w:p>
    <w:p>
      <w:pPr>
        <w:pStyle w:val="BodyText"/>
      </w:pPr>
      <w:r>
        <w:rPr>
          <w:b/>
        </w:rPr>
        <w:t xml:space="preserve">10</w:t>
      </w:r>
      <w:r>
        <w:t xml:space="preserve">: Il sistema immunitario del personaggio fa decisamente pena. -2 ai Tiri Salvezza su Tempra</w:t>
      </w:r>
    </w:p>
    <w:p>
      <w:pPr>
        <w:pStyle w:val="BodyText"/>
      </w:pPr>
      <w:r>
        <w:rPr>
          <w:b/>
        </w:rPr>
        <w:t xml:space="preserve">Sbadataggine</w:t>
      </w:r>
    </w:p>
    <w:p>
      <w:pPr>
        <w:pStyle w:val="BodyText"/>
      </w:pPr>
      <w:r>
        <w:t xml:space="preserve">Ops..non me ne ero accorta!</w:t>
      </w:r>
    </w:p>
    <w:p>
      <w:pPr>
        <w:pStyle w:val="BodyText"/>
      </w:pPr>
      <w:r>
        <w:rPr>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
        </w:rPr>
        <w:t xml:space="preserve">Schizofrenia</w:t>
      </w:r>
    </w:p>
    <w:p>
      <w:pPr>
        <w:pStyle w:val="BodyText"/>
      </w:pPr>
      <w:r>
        <w:t xml:space="preserve">Non sono stato io, ma l’altro!</w:t>
      </w:r>
    </w:p>
    <w:p>
      <w:pPr>
        <w:pStyle w:val="BodyText"/>
      </w:pPr>
      <w:r>
        <w:rPr>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personalità viene alla luce.</w:t>
      </w:r>
    </w:p>
    <w:p>
      <w:pPr>
        <w:pStyle w:val="BodyText"/>
      </w:pPr>
      <w:r>
        <w:rPr>
          <w:b/>
        </w:rPr>
        <w:t xml:space="preserve">Sfortunato</w:t>
      </w:r>
    </w:p>
    <w:p>
      <w:pPr>
        <w:pStyle w:val="BodyText"/>
      </w:pPr>
      <w:r>
        <w:t xml:space="preserve">le cose non capitano e basta, bisogna saperle anche cercare</w:t>
      </w:r>
    </w:p>
    <w:p>
      <w:pPr>
        <w:pStyle w:val="BodyText"/>
      </w:pPr>
      <w:r>
        <w:rPr>
          <w:b/>
        </w:rPr>
        <w:t xml:space="preserve">5</w:t>
      </w:r>
      <w:r>
        <w:t xml:space="preserve">: ignori il primo critico che fai (TC o TS) nella giornata</w:t>
      </w:r>
    </w:p>
    <w:p>
      <w:pPr>
        <w:pStyle w:val="BodyText"/>
      </w:pPr>
      <w:r>
        <w:rPr>
          <w:b/>
        </w:rPr>
        <w:t xml:space="preserve">7</w:t>
      </w:r>
      <w:r>
        <w:t xml:space="preserve">: ignori i primi tre critici che fai (TC o TS) nella giornata</w:t>
      </w:r>
    </w:p>
    <w:p>
      <w:pPr>
        <w:pStyle w:val="BodyText"/>
      </w:pPr>
      <w:r>
        <w:rPr>
          <w:b/>
        </w:rPr>
        <w:t xml:space="preserve">Sindrome Maniaco Depressiva</w:t>
      </w:r>
    </w:p>
    <w:p>
      <w:pPr>
        <w:pStyle w:val="BodyText"/>
      </w:pPr>
      <w:r>
        <w:t xml:space="preserve">Oggi è venerdi’!!! è Venerdi!!!</w:t>
      </w:r>
    </w:p>
    <w:p>
      <w:pPr>
        <w:pStyle w:val="BodyText"/>
      </w:pPr>
      <w:r>
        <w:rPr>
          <w:b/>
        </w:rPr>
        <w:t xml:space="preserve">7</w:t>
      </w:r>
      <w:r>
        <w:t xml:space="preserve">: Il personaggio alterna stati di euforia a momenti di cupa disperazione. Ogni giorno viene tirato 1d4. Con 1 il personaggio ha un umore "normale". Con 2 o 3 si consideri in Depressione , con 4 è in uno stato di gioiosa esaltazione (vedi Incoscienza ) e spavalderia.</w:t>
      </w:r>
    </w:p>
    <w:p>
      <w:pPr>
        <w:pStyle w:val="BodyText"/>
      </w:pPr>
      <w:r>
        <w:rPr>
          <w:b/>
        </w:rPr>
        <w:t xml:space="preserve">Soggezione</w:t>
      </w:r>
    </w:p>
    <w:p>
      <w:pPr>
        <w:pStyle w:val="BodyText"/>
      </w:pPr>
      <w:r>
        <w:t xml:space="preserve">chiedo scusa</w:t>
      </w:r>
    </w:p>
    <w:p>
      <w:pPr>
        <w:pStyle w:val="BodyText"/>
      </w:pPr>
      <w:r>
        <w:rPr>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Essenza Charme</w:t>
      </w:r>
    </w:p>
    <w:p>
      <w:pPr>
        <w:pStyle w:val="BodyText"/>
      </w:pPr>
      <w:r>
        <w:rPr>
          <w:b/>
        </w:rPr>
        <w:t xml:space="preserve">Sonno Leggero</w:t>
      </w:r>
    </w:p>
    <w:p>
      <w:pPr>
        <w:pStyle w:val="BodyText"/>
      </w:pPr>
      <w:r>
        <w:t xml:space="preserve">ogni rumore di disturba, non riesci mai a dormire bene</w:t>
      </w:r>
    </w:p>
    <w:p>
      <w:pPr>
        <w:pStyle w:val="BodyText"/>
      </w:pPr>
      <w:r>
        <w:rPr>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
        </w:rPr>
        <w:t xml:space="preserve">Sordita’</w:t>
      </w:r>
    </w:p>
    <w:p>
      <w:pPr>
        <w:pStyle w:val="BodyText"/>
      </w:pPr>
      <w:r>
        <w:t xml:space="preserve">Il silenzio ha un suono tutto suo dice chi ci sente, per te è solo uno straziante urlo muto.</w:t>
      </w:r>
    </w:p>
    <w:p>
      <w:pPr>
        <w:pStyle w:val="BodyText"/>
      </w:pPr>
      <w:r>
        <w:rPr>
          <w:b/>
        </w:rPr>
        <w:t xml:space="preserve">10</w:t>
      </w:r>
      <w:r>
        <w:t xml:space="preserve">: Non ci senti. Non puoi fare prova di Consapevolezza che richiedano l’uso dell’udito. Non puoi ascoltare le persone che parlano. Ma puoi leggere le labbra se sai farlo.</w:t>
      </w:r>
    </w:p>
    <w:p>
      <w:pPr>
        <w:pStyle w:val="BodyText"/>
      </w:pPr>
      <w:r>
        <w:rPr>
          <w:b/>
        </w:rPr>
        <w:t xml:space="preserve">Vertigini</w:t>
      </w:r>
    </w:p>
    <w:p>
      <w:pPr>
        <w:pStyle w:val="BodyText"/>
      </w:pPr>
      <w:r>
        <w:t xml:space="preserve">I disagi si manifestano nel momento in cui il personaggio è conscio dell’altezza. Solo per il fatto di camminare in montagna non ha penalita’</w:t>
      </w:r>
    </w:p>
    <w:p>
      <w:pPr>
        <w:pStyle w:val="BodyText"/>
      </w:pPr>
      <w:r>
        <w:rPr>
          <w:b/>
        </w:rPr>
        <w:t xml:space="preserve">5</w:t>
      </w:r>
      <w:r>
        <w:t xml:space="preserve">: Ad altezze superiori i 20 metri tendi a bloccarti. Prendi un -2 a tutti i check</w:t>
      </w:r>
    </w:p>
    <w:p>
      <w:pPr>
        <w:pStyle w:val="BodyText"/>
      </w:pPr>
      <w:r>
        <w:rPr>
          <w:b/>
        </w:rPr>
        <w:t xml:space="preserve">7</w:t>
      </w:r>
      <w:r>
        <w:t xml:space="preserve">: Ad altezze superiori i 10 metri tendi a bloccarti. Prendi un -2 a tutti i check</w:t>
      </w:r>
    </w:p>
    <w:p>
      <w:pPr>
        <w:pStyle w:val="BodyText"/>
      </w:pPr>
      <w:r>
        <w:rPr>
          <w:b/>
        </w:rPr>
        <w:t xml:space="preserve">10</w:t>
      </w:r>
      <w:r>
        <w:t xml:space="preserve">: Ad altezze superiori i 6 metri tendi a bloccarti. Prendi un -2 a tutti i check</w:t>
      </w:r>
    </w:p>
    <w:p>
      <w:pPr>
        <w:pStyle w:val="BodyText"/>
      </w:pPr>
      <w:r>
        <w:rPr>
          <w:b/>
        </w:rPr>
        <w:t xml:space="preserve">Visione notturna ridotta</w:t>
      </w:r>
    </w:p>
    <w:p>
      <w:pPr>
        <w:pStyle w:val="BodyText"/>
      </w:pPr>
      <w:r>
        <w:t xml:space="preserve">I tuoi occhi non lavorano bene con luminosità ridotta.</w:t>
      </w:r>
    </w:p>
    <w:p>
      <w:pPr>
        <w:pStyle w:val="BodyText"/>
      </w:pPr>
      <w:r>
        <w:rPr>
          <w:b/>
        </w:rPr>
        <w:t xml:space="preserve">5</w:t>
      </w:r>
      <w:r>
        <w:t xml:space="preserve">: Quando la luminosità è pari o inferiore a quella di una torcia il personaggio ha un -2 ai Tiro per Colpire.</w:t>
      </w:r>
    </w:p>
    <w:p>
      <w:pPr>
        <w:pStyle w:val="BodyText"/>
      </w:pPr>
      <w:r>
        <w:rPr>
          <w:b/>
        </w:rPr>
        <w:t xml:space="preserve">Timidezza</w:t>
      </w:r>
    </w:p>
    <w:p>
      <w:pPr>
        <w:pStyle w:val="BodyText"/>
      </w:pPr>
      <w:r>
        <w:rPr>
          <w:b/>
        </w:rPr>
        <w:t xml:space="preserve">5</w:t>
      </w:r>
      <w:r>
        <w:t xml:space="preserve">: Sei timido e riservato.</w:t>
      </w:r>
    </w:p>
    <w:p>
      <w:pPr>
        <w:pStyle w:val="BodyText"/>
      </w:pPr>
      <w:r>
        <w:t xml:space="preserve">Hai un -2 alle prove basate su Magnetismo</w:t>
      </w:r>
    </w:p>
    <w:p>
      <w:pPr>
        <w:pStyle w:val="BodyText"/>
      </w:pPr>
      <w:r>
        <w:rPr>
          <w:b/>
        </w:rPr>
        <w:t xml:space="preserve">Zoppo</w:t>
      </w:r>
    </w:p>
    <w:p>
      <w:pPr>
        <w:pStyle w:val="BodyText"/>
      </w:pPr>
      <w:r>
        <w:t xml:space="preserve">sei claudicante</w:t>
      </w:r>
    </w:p>
    <w:p>
      <w:pPr>
        <w:pStyle w:val="BodyText"/>
      </w:pPr>
      <w:r>
        <w:rPr>
          <w:b/>
        </w:rPr>
        <w:t xml:space="preserve">5</w:t>
      </w:r>
      <w:r>
        <w:t xml:space="preserve">: Hai movimento dimezzato</w:t>
      </w:r>
    </w:p>
    <w:p>
      <w:pPr>
        <w:pStyle w:val="BodyText"/>
      </w:pPr>
      <w:r>
        <w:rPr>
          <w:b/>
        </w:rPr>
        <w:t xml:space="preserve">10</w:t>
      </w:r>
      <w:r>
        <w:t xml:space="preserve">: sei significativamente storpio. -2 alle prove che richiedono Agilità, il tuo movimento è dimezzato</w:t>
      </w:r>
    </w:p>
    <w:p>
      <w:pPr>
        <w:pStyle w:val="BodyText"/>
      </w:pPr>
      <w:r>
        <w:rPr>
          <w:b/>
        </w:rPr>
        <w:t xml:space="preserve">Tabella Fobie (5-15 punti)</w:t>
      </w:r>
    </w:p>
    <w:p>
      <w:pPr>
        <w:pStyle w:val="BodyText"/>
      </w:pPr>
      <w:r>
        <w:t xml:space="preserve">L</w:t>
      </w:r>
      <w:r>
        <w:t xml:space="preserve">3cm</w:t>
      </w:r>
      <w:r>
        <w:t xml:space="preserve"> </w:t>
      </w:r>
      <w:r>
        <w:t xml:space="preserve">L</w:t>
      </w:r>
      <w:r>
        <w:t xml:space="preserve">13cm</w:t>
      </w:r>
      <w:r>
        <w:t xml:space="preserve"> </w:t>
      </w:r>
      <w:r>
        <w:rPr>
          <w:b/>
        </w:rPr>
        <w:t xml:space="preserve">Nome Fobia</w:t>
      </w:r>
      <w:r>
        <w:t xml:space="preserve"> </w:t>
      </w:r>
      <w:r>
        <w:t xml:space="preserve">&amp;</w:t>
      </w:r>
      <w:r>
        <w:t xml:space="preserve"> </w:t>
      </w:r>
      <w:r>
        <w:rPr>
          <w:b/>
        </w:rPr>
        <w:t xml:space="preserve">Descrizione</w:t>
      </w:r>
      <w:r>
        <w:t xml:space="preserve"> </w:t>
      </w:r>
      <w:r>
        <w:t xml:space="preserve">Blennofobia &amp; Paura Delle Cose Viscide</w:t>
      </w:r>
      <w:r>
        <w:t xml:space="preserve"> </w:t>
      </w:r>
      <w:r>
        <w:t xml:space="preserve">Keraunofobia &amp; Paura Dei Tuoni</w:t>
      </w:r>
      <w:r>
        <w:t xml:space="preserve"> </w:t>
      </w:r>
      <w:r>
        <w:t xml:space="preserve">Ipocondria &amp; Paura Delle Malattie</w:t>
      </w:r>
      <w:r>
        <w:t xml:space="preserve"> </w:t>
      </w:r>
      <w:r>
        <w:t xml:space="preserve">Claustrofobia &amp; Paura Dei Luoghi Chiusi</w:t>
      </w:r>
      <w:r>
        <w:t xml:space="preserve"> </w:t>
      </w:r>
      <w:r>
        <w:t xml:space="preserve">Coimetrofobia &amp; Paura Del Cimitero</w:t>
      </w:r>
      <w:r>
        <w:t xml:space="preserve"> </w:t>
      </w:r>
      <w:r>
        <w:t xml:space="preserve">Edonofobia &amp; Paura Di Poter Provare Piacere Fisico</w:t>
      </w:r>
      <w:r>
        <w:t xml:space="preserve"> </w:t>
      </w:r>
      <w:r>
        <w:t xml:space="preserve">Eisoptrofobia &amp; Paura Degli Specchi</w:t>
      </w:r>
      <w:r>
        <w:t xml:space="preserve"> </w:t>
      </w:r>
      <w:r>
        <w:t xml:space="preserve">Glossofobia &amp; Paura Di Parlare In Pubblico</w:t>
      </w:r>
      <w:r>
        <w:t xml:space="preserve"> </w:t>
      </w:r>
      <w:r>
        <w:t xml:space="preserve">Monofobia &amp; Paura Di Rimanere Solo</w:t>
      </w:r>
      <w:r>
        <w:t xml:space="preserve"> </w:t>
      </w:r>
      <w:r>
        <w:t xml:space="preserve">Necrofobia &amp; Paura Dei Corpi Morti</w:t>
      </w:r>
      <w:r>
        <w:t xml:space="preserve"> </w:t>
      </w:r>
      <w:r>
        <w:t xml:space="preserve">Nictofobia &amp; Paura Del Buio</w:t>
      </w:r>
      <w:r>
        <w:t xml:space="preserve"> </w:t>
      </w:r>
      <w:r>
        <w:t xml:space="preserve">Acrofobia &amp; Paura Delle Altezze</w:t>
      </w:r>
      <w:r>
        <w:t xml:space="preserve"> </w:t>
      </w:r>
      <w:r>
        <w:t xml:space="preserve">Agorafobia &amp; Paura Degli Spazi Aperti</w:t>
      </w:r>
      <w:r>
        <w:t xml:space="preserve"> </w:t>
      </w:r>
      <w:r>
        <w:t xml:space="preserve">Rupofobia &amp; Paura Dello Sporco E Non Igienico. Senti il bisogno di pulire</w:t>
      </w:r>
      <w:r>
        <w:t xml:space="preserve"> </w:t>
      </w:r>
      <w:r>
        <w:t xml:space="preserve">Afefobia &amp; Paura Del Contatto E Di Essere Toccati</w:t>
      </w:r>
      <w:r>
        <w:t xml:space="preserve"> </w:t>
      </w:r>
      <w:r>
        <w:t xml:space="preserve">Asimmetrofobia &amp; Paura Delle Cose Non Simmetriche</w:t>
      </w:r>
      <w:r>
        <w:t xml:space="preserve"> </w:t>
      </w:r>
      <w:r>
        <w:t xml:space="preserve">Gimnofobia &amp; Paura Della Nudita’</w:t>
      </w:r>
      <w:r>
        <w:t xml:space="preserve"> </w:t>
      </w:r>
      <w:r>
        <w:t xml:space="preserve">Emofobico &amp; Paura Del Sangue</w:t>
      </w:r>
      <w:r>
        <w:t xml:space="preserve"> </w:t>
      </w:r>
      <w:r>
        <w:t xml:space="preserve">Traumatofobia &amp; Paura Di Ferirsi</w:t>
      </w:r>
      <w:r>
        <w:t xml:space="preserve"> </w:t>
      </w:r>
      <w:r>
        <w:t xml:space="preserve">Sciofobia &amp; Paura Delle Ombre</w:t>
      </w:r>
    </w:p>
    <w:bookmarkEnd w:id="324"/>
    <w:bookmarkEnd w:id="325"/>
    <w:bookmarkStart w:id="404" w:name="cosmologia"/>
    <w:p>
      <w:pPr>
        <w:pStyle w:val="Heading1"/>
      </w:pPr>
      <w:r>
        <w:t xml:space="preserve">Cosmologia</w:t>
      </w:r>
    </w:p>
    <w:p>
      <w:pPr>
        <w:pStyle w:val="FirstParagraph"/>
      </w:pPr>
      <w:bookmarkStart w:id="326" w:name="cosmologia"/>
      <w:r>
        <w:t xml:space="preserve">[cosmologia]</w:t>
      </w:r>
      <w:bookmarkEnd w:id="326"/>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TUS le divinità sono leggermente diverse dalle tradizionali divinità dei giochi di ruolo.</w:t>
      </w:r>
    </w:p>
    <w:p>
      <w:pPr>
        <w:pStyle w:val="BodyText"/>
      </w:pPr>
      <w:r>
        <w:t xml:space="preserve">In TUS le divinità amano sporcarsi le mani, partecipare nelle faccende delle creature che le adorano, per loro è una sfida continua ad avere più credenti, adepti e persone più simili, per tratti, a loro.</w:t>
      </w:r>
    </w:p>
    <w:p>
      <w:pPr>
        <w:pStyle w:val="BodyText"/>
      </w:pPr>
      <w:r>
        <w:t xml:space="preserve">I Patroni sono stati creati come parossismo dell’animo umano, dove tutto è un eccesso. Come spiriti liberati dal vaso di Pandora hanno il solo scopo di portare i loro Tratti al dominio rendendoli i più comuni e presenti tra le creature.</w:t>
      </w:r>
    </w:p>
    <w:p>
      <w:r>
        <w:pict>
          <v:rect style="width:0;height:1.5pt" o:hralign="center" o:hrstd="t" o:hr="t"/>
        </w:pict>
      </w:r>
    </w:p>
    <w:p>
      <w:pPr>
        <w:pStyle w:val="FirstParagraph"/>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
        </w:rPr>
        <w:t xml:space="preserve">Atmos</w:t>
      </w:r>
      <w:r>
        <w:t xml:space="preserve"> </w:t>
      </w:r>
      <w:r>
        <w:t xml:space="preserve">è lo storico, colui che segna il passaggio del tempo e trascrive ogni accadimento di Yeru.</w:t>
      </w:r>
    </w:p>
    <w:p>
      <w:pPr>
        <w:pStyle w:val="BodyText"/>
      </w:pPr>
      <w:r>
        <w:t xml:space="preserve">è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essenze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Essenze.</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Ogni Patrono ha un accesso limitato o negato ad alcune Essenze, non sono più liberi e totali manipolatori dell’energia arcana e divina legata ad un definito reame magico ma al contrario hanno un accesso limitato e vincolato alla magia.</w:t>
      </w:r>
      <w:r>
        <w:t xml:space="preserve"> </w:t>
      </w: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è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403" w:name="patroni-dei"/>
    <w:p>
      <w:pPr>
        <w:pStyle w:val="Heading2"/>
      </w:pPr>
      <w:r>
        <w:t xml:space="preserve">Patroni (Dei)</w:t>
      </w:r>
    </w:p>
    <w:p>
      <w:pPr>
        <w:pStyle w:val="FirstParagraph"/>
      </w:pPr>
      <w:bookmarkStart w:id="327" w:name="patroni-dei"/>
      <w:r>
        <w:t xml:space="preserve">[patroni-dei]</w:t>
      </w:r>
      <w:bookmarkEnd w:id="327"/>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le essenze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w:t>
      </w:r>
    </w:p>
    <w:p>
      <w:pPr>
        <w:pStyle w:val="BodyText"/>
      </w:pPr>
      <w:r>
        <w:t xml:space="preserve">Ad ogni Patrono troverete associate le Essenze (privilegiate, normali, limitate e negate), troverete i Tratti che li caratterizza ed anche due forme di Energia, che rappresentano la loro forma di attacco tipico.</w:t>
      </w:r>
    </w:p>
    <w:p>
      <w:pPr>
        <w:pStyle w:val="BodyText"/>
      </w:pPr>
      <w:r>
        <w:t xml:space="preserve">Ricordatevi di usare questi Elementi quando effettuate un’Essenza di Attacco, o un incanalare energia, altrimenti non raggiungerete il Livello di Potere prefissato, tranne se userete un elemento neutrale.</w:t>
      </w:r>
    </w:p>
    <w:p>
      <w:pPr>
        <w:pStyle w:val="BodyText"/>
      </w:pPr>
      <w:r>
        <w:t xml:space="preserve">Le forme di Energia vengono distinte tra fonti positive, neutrali e negative, vi servono anche per inquadrare meglio il vostro Padrone pardon il Patrono che servite.</w:t>
      </w:r>
    </w:p>
    <w:p>
      <w:pPr>
        <w:pStyle w:val="BodyText"/>
      </w:pPr>
      <w:r>
        <w:t xml:space="preserve">Fate la somma degli elementi, se positiva il Patrono si può considerare buono, se a valore zero il Patrono è neutrale, se a valore negativo il Patrono è malvagio.</w:t>
      </w:r>
    </w:p>
    <w:p>
      <w:pPr>
        <w:pStyle w:val="BodyText"/>
      </w:pP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p>
    <w:p>
      <w:pPr>
        <w:pStyle w:val="BodyText"/>
      </w:pPr>
      <w:r>
        <w:t xml:space="preserve">Un incantatore che si affida ad un Patrono, almeno 3 Tratti in comune, diventando quindi un Devoto, segue le normali regole delle Essenza tenendo però conto dei vantaggi (essenze favorite) e svantaggi (essenze limitate e negate) che comporta.</w:t>
      </w:r>
    </w:p>
    <w:p>
      <w:pPr>
        <w:pStyle w:val="BodyText"/>
      </w:pPr>
      <w:r>
        <w:rPr>
          <w:b/>
        </w:rPr>
        <w:t xml:space="preserve">Tabella Elementi</w:t>
      </w:r>
    </w:p>
    <w:tbl>
      <w:tblPr>
        <w:tblStyle w:val="Table"/>
        <w:tblW w:type="pct" w:w="0.0"/>
        <w:tblLook w:firstRow="0" w:lastRow="0" w:firstColumn="0" w:lastColumn="0" w:noHBand="0" w:noVBand="0"/>
      </w:tblPr>
      <w:tblGrid/>
      <w:tr>
        <w:tc>
          <w:p>
            <w:pPr>
              <w:pStyle w:val="Compact"/>
              <w:jc w:val="left"/>
            </w:pPr>
            <w:r>
              <w:rPr>
                <w:b/>
              </w:rPr>
              <w:t xml:space="preserve">Positivi</w:t>
            </w:r>
            <w:r>
              <w:t xml:space="preserve"> </w:t>
            </w:r>
            <w:r>
              <w:t xml:space="preserve">(+1)</w:t>
            </w:r>
          </w:p>
        </w:tc>
        <w:tc>
          <w:p>
            <w:pPr>
              <w:pStyle w:val="Compact"/>
              <w:jc w:val="left"/>
            </w:pPr>
            <w:r>
              <w:rPr>
                <w:b/>
              </w:rPr>
              <w:t xml:space="preserve">Neutrali</w:t>
            </w:r>
            <w:r>
              <w:t xml:space="preserve"> </w:t>
            </w:r>
            <w:r>
              <w:t xml:space="preserve">(0)</w:t>
            </w:r>
          </w:p>
        </w:tc>
        <w:tc>
          <w:p>
            <w:pPr>
              <w:pStyle w:val="Compact"/>
              <w:jc w:val="left"/>
            </w:pPr>
            <w:r>
              <w:rPr>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w:t>
            </w:r>
          </w:p>
        </w:tc>
        <w:tc>
          <w:p/>
        </w:tc>
      </w:tr>
    </w:tbl>
    <w:p>
      <w:pPr>
        <w:pStyle w:val="BodyText"/>
      </w:pPr>
      <w:r>
        <w:t xml:space="preserve">Ogni Patrono concede delle Essenza privilegiate, neutrali, limitate o negate.</w:t>
      </w:r>
    </w:p>
    <w:p>
      <w:pPr>
        <w:pStyle w:val="BodyText"/>
      </w:pPr>
      <w:r>
        <w:t xml:space="preserve">Sulla</w:t>
      </w:r>
      <w:r>
        <w:t xml:space="preserve"> </w:t>
      </w:r>
      <w:r>
        <w:rPr>
          <w:b/>
        </w:rPr>
        <w:t xml:space="preserve">Essenza privilegiata</w:t>
      </w:r>
      <w:r>
        <w:t xml:space="preserve"> </w:t>
      </w:r>
      <w:r>
        <w:t xml:space="preserve">l’incantatore prende un +2 alle prove di CM</w:t>
      </w:r>
    </w:p>
    <w:p>
      <w:pPr>
        <w:pStyle w:val="BodyText"/>
      </w:pPr>
      <w:r>
        <w:t xml:space="preserve">Sulla</w:t>
      </w:r>
      <w:r>
        <w:t xml:space="preserve"> </w:t>
      </w:r>
      <w:r>
        <w:rPr>
          <w:b/>
        </w:rPr>
        <w:t xml:space="preserve">Essenza normale</w:t>
      </w:r>
      <w:r>
        <w:t xml:space="preserve"> </w:t>
      </w:r>
      <w:r>
        <w:t xml:space="preserve">non ha bonus/malus</w:t>
      </w:r>
    </w:p>
    <w:p>
      <w:pPr>
        <w:pStyle w:val="BodyText"/>
      </w:pPr>
      <w:r>
        <w:t xml:space="preserve">Sulla</w:t>
      </w:r>
      <w:r>
        <w:t xml:space="preserve"> </w:t>
      </w:r>
      <w:r>
        <w:rPr>
          <w:b/>
        </w:rPr>
        <w:t xml:space="preserve">Essenza limitata</w:t>
      </w:r>
      <w:r>
        <w:t xml:space="preserve"> </w:t>
      </w:r>
      <w:r>
        <w:t xml:space="preserve">ha un -2 alle prove di CM</w:t>
      </w:r>
    </w:p>
    <w:p>
      <w:pPr>
        <w:pStyle w:val="BodyText"/>
      </w:pPr>
      <w:r>
        <w:t xml:space="preserve">Le</w:t>
      </w:r>
      <w:r>
        <w:t xml:space="preserve"> </w:t>
      </w:r>
      <w:r>
        <w:rPr>
          <w:b/>
        </w:rPr>
        <w:t xml:space="preserve">Essenze negate</w:t>
      </w:r>
      <w:r>
        <w:t xml:space="preserve"> </w:t>
      </w:r>
      <w:r>
        <w:t xml:space="preserve">non sono accessibili/sceglibili, ovvero non può investire punti competenza magica per prendere queste essenze e non potrà mai lanciare magie da pergamena da queste essenze.</w:t>
      </w:r>
    </w:p>
    <w:p>
      <w:pPr>
        <w:pStyle w:val="BodyText"/>
      </w:pPr>
      <w:r>
        <w:t xml:space="preserve">Utilizzare i poteri concessi dai Tratti costa 2 Azioni se non specificato diversamente.</w:t>
      </w:r>
    </w:p>
    <w:p>
      <w:pPr>
        <w:pStyle w:val="BodyText"/>
      </w:pPr>
      <w:r>
        <w:t xml:space="preserve">I Patroni sono:</w:t>
      </w:r>
    </w:p>
    <w:bookmarkStart w:id="330"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
        </w:rPr>
        <w:t xml:space="preserve">Simbolo:</w:t>
      </w:r>
      <w:r>
        <w:t xml:space="preserve"> </w:t>
      </w:r>
      <w:r>
        <w:t xml:space="preserve">una stella circondata da raggi solari</w:t>
      </w:r>
    </w:p>
    <w:p>
      <w:pPr>
        <w:pStyle w:val="BodyText"/>
      </w:pPr>
      <w:r>
        <w:rPr>
          <w:b/>
        </w:rPr>
        <w:t xml:space="preserve">Tratti</w:t>
      </w:r>
      <w:r>
        <w:t xml:space="preserve">: Coraggioso, Generoso, Empatico, Protettivo</w:t>
      </w:r>
    </w:p>
    <w:p>
      <w:pPr>
        <w:pStyle w:val="BodyText"/>
      </w:pPr>
      <w:r>
        <w:rPr>
          <w:b/>
        </w:rPr>
        <w:t xml:space="preserve">Manifestazione</w:t>
      </w:r>
      <w:r>
        <w:t xml:space="preserve">: luce dorata inonda l’incantatore.</w:t>
      </w:r>
    </w:p>
    <w:p>
      <w:pPr>
        <w:pStyle w:val="BodyText"/>
      </w:pPr>
      <w:r>
        <w:t xml:space="preserve">Tratto in comune a 5 punti: un oggetto che tocchi diventa luminoso come una torcia (3 metri di raggio) per 1 ora. Due volte al giorno</w:t>
      </w:r>
    </w:p>
    <w:p>
      <w:pPr>
        <w:pStyle w:val="BodyText"/>
      </w:pPr>
      <w:r>
        <w:t xml:space="preserve">Tratto in comune a 10 punti: guadagni un +2 ai Tiri Salvezza contro Distruzione</w:t>
      </w:r>
    </w:p>
    <w:p>
      <w:pPr>
        <w:pStyle w:val="BodyText"/>
      </w:pPr>
      <w:r>
        <w:t xml:space="preserve">Tratto in comune a 15 punti: una armatura di luce di protegge, guadagni un +2 a tutti i Tiri Salvezza</w:t>
      </w:r>
    </w:p>
    <w:p>
      <w:pPr>
        <w:pStyle w:val="BodyText"/>
      </w:pPr>
      <w:r>
        <w:t xml:space="preserve">Tratto in comune a 20 punti: puoi emettere una luce che causa 10d6 di danno. Distanza 54 metri, TS Riflessi DC 25 per dimezzare, un target</w:t>
      </w:r>
    </w:p>
    <w:p>
      <w:pPr>
        <w:pStyle w:val="BodyText"/>
      </w:pPr>
      <w:r>
        <w:t xml:space="preserve">Elementi: Energia Positiva, Luce</w:t>
      </w:r>
    </w:p>
    <w:p>
      <w:pPr>
        <w:pStyle w:val="BodyText"/>
      </w:pPr>
      <w:r>
        <w:t xml:space="preserve">Essenze Privilegiate: Cura, Protezione (+4 CM)</w:t>
      </w:r>
      <w:r>
        <w:br/>
      </w:r>
      <w:r>
        <w:t xml:space="preserve">Essenze Normali: Difesa, Charme, Attacco (+0 CM)</w:t>
      </w:r>
      <w:r>
        <w:br/>
      </w:r>
      <w:r>
        <w:t xml:space="preserve">Essenze Limitate: Creazione, Rivelazione, Alterazione, Movimento (-2 CM)</w:t>
      </w:r>
      <w:r>
        <w:t xml:space="preserve"> </w:t>
      </w:r>
      <w:r>
        <w:t xml:space="preserve">Essenze Negate: Convocazione, Illusione, Distruzione, Trasformazione (essenze non accessibili)</w:t>
      </w:r>
    </w:p>
    <w:bookmarkStart w:id="329" w:name="gli-8-passi-delle-allieve"/>
    <w:p>
      <w:pPr>
        <w:pStyle w:val="Heading4"/>
      </w:pPr>
      <w:r>
        <w:t xml:space="preserve">Gli 8 Passi delle Allieve</w:t>
      </w:r>
    </w:p>
    <w:p>
      <w:pPr>
        <w:pStyle w:val="FirstParagraph"/>
      </w:pPr>
      <w:bookmarkStart w:id="328" w:name="gli-8-passi-delle-allieve"/>
      <w:r>
        <w:t xml:space="preserve">[gli-8-passi-delle-allieve]</w:t>
      </w:r>
      <w:bookmarkEnd w:id="328"/>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7"/>
        </w:numPr>
      </w:pPr>
      <w:r>
        <w:t xml:space="preserve">Ama e proteggi con tutta te stessa, con totale e sincera dedizione chi hai attorno a te.</w:t>
      </w:r>
    </w:p>
    <w:p>
      <w:pPr>
        <w:numPr>
          <w:ilvl w:val="0"/>
          <w:numId w:val="1077"/>
        </w:numPr>
      </w:pPr>
      <w:r>
        <w:t xml:space="preserve">Non lasciare che la tua inazione generi sofferenza.</w:t>
      </w:r>
    </w:p>
    <w:p>
      <w:pPr>
        <w:numPr>
          <w:ilvl w:val="0"/>
          <w:numId w:val="1077"/>
        </w:numPr>
      </w:pPr>
      <w:r>
        <w:t xml:space="preserve">Si un punto di paragone. Fai che la tua Luce elevi le persone che hai intorno e possano vedere in Tu sei speranza, serenità, calma, protezione e sicurezza.</w:t>
      </w:r>
    </w:p>
    <w:p>
      <w:pPr>
        <w:numPr>
          <w:ilvl w:val="0"/>
          <w:numId w:val="1077"/>
        </w:numPr>
      </w:pPr>
      <w:r>
        <w:t xml:space="preserve">Usa l’intelligenza, la furbizia e l’arguzia. Si lungimirante e risoluta nell’azione.</w:t>
      </w:r>
    </w:p>
    <w:p>
      <w:pPr>
        <w:numPr>
          <w:ilvl w:val="0"/>
          <w:numId w:val="1077"/>
        </w:numPr>
      </w:pPr>
      <w:r>
        <w:t xml:space="preserve">La tua opera è per il bene comune. Fa che la tua Luce sia sempre alta ed intensa.</w:t>
      </w:r>
    </w:p>
    <w:p>
      <w:pPr>
        <w:numPr>
          <w:ilvl w:val="0"/>
          <w:numId w:val="1077"/>
        </w:numPr>
      </w:pPr>
      <w:r>
        <w:t xml:space="preserve">Non cercare altra Luce se non la tua e quella delle tue sorelle.</w:t>
      </w:r>
    </w:p>
    <w:p>
      <w:pPr>
        <w:numPr>
          <w:ilvl w:val="0"/>
          <w:numId w:val="1077"/>
        </w:numPr>
      </w:pPr>
      <w:r>
        <w:t xml:space="preserve">Sii luminosa ma non accecare chi è intorno a te.</w:t>
      </w:r>
    </w:p>
    <w:p>
      <w:pPr>
        <w:numPr>
          <w:ilvl w:val="0"/>
          <w:numId w:val="1077"/>
        </w:numPr>
      </w:pPr>
      <w:r>
        <w:t xml:space="preserve">Sii la differenza tra la disperazione e la speranza.</w:t>
      </w:r>
    </w:p>
    <w:p>
      <w:pPr>
        <w:pStyle w:val="FirstParagraph"/>
      </w:pPr>
      <w:r>
        <w:t xml:space="preserve">Le Allieve hanno costruito un ballo armonioso trasformando in danza i passi della loro Regola.</w:t>
      </w:r>
    </w:p>
    <w:bookmarkEnd w:id="329"/>
    <w:bookmarkEnd w:id="330"/>
    <w:bookmarkStart w:id="332" w:name="calicante"/>
    <w:p>
      <w:pPr>
        <w:pStyle w:val="Heading3"/>
      </w:pPr>
      <w:r>
        <w:t xml:space="preserve">Calicante</w:t>
      </w:r>
    </w:p>
    <w:p>
      <w:pPr>
        <w:pStyle w:val="FirstParagraph"/>
      </w:pPr>
      <w:bookmarkStart w:id="331" w:name="calicante"/>
      <w:r>
        <w:t xml:space="preserve">[calicante]</w:t>
      </w:r>
      <w:bookmarkEnd w:id="331"/>
    </w:p>
    <w:p>
      <w:pPr>
        <w:pStyle w:val="BodyText"/>
      </w:pPr>
      <w:r>
        <w:t xml:space="preserve">è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odiati…coloro che sono violenti e crudeli ma mortalmente efficienti e decisivi in ogni situazione di combattimento.</w:t>
      </w:r>
    </w:p>
    <w:p>
      <w:pPr>
        <w:pStyle w:val="BodyText"/>
      </w:pPr>
      <w:r>
        <w:rPr>
          <w:b/>
        </w:rPr>
        <w:t xml:space="preserve">Simbolo</w:t>
      </w:r>
      <w:r>
        <w:t xml:space="preserve">: un turbine nero</w:t>
      </w:r>
    </w:p>
    <w:p>
      <w:pPr>
        <w:pStyle w:val="BodyText"/>
      </w:pPr>
      <w:r>
        <w:rPr>
          <w:b/>
        </w:rPr>
        <w:t xml:space="preserve">Tratti</w:t>
      </w:r>
      <w:r>
        <w:t xml:space="preserve">: Egoista, Vendicativo, Superbo, Iracondo</w:t>
      </w:r>
    </w:p>
    <w:p>
      <w:pPr>
        <w:pStyle w:val="BodyText"/>
      </w:pPr>
      <w:r>
        <w:rPr>
          <w:b/>
        </w:rPr>
        <w:t xml:space="preserve">Manifestazione</w:t>
      </w:r>
      <w:r>
        <w:t xml:space="preserve">: spada grondante sangue nero</w:t>
      </w:r>
    </w:p>
    <w:p>
      <w:pPr>
        <w:pStyle w:val="BodyText"/>
      </w:pPr>
      <w:r>
        <w:t xml:space="preserve">Tratto in comune a 5 punti: Puoi creare una zona di oscurità. Raggio 1 metro, entro 9 metri, durata 10 minuti. Una volta al giorno</w:t>
      </w:r>
    </w:p>
    <w:p>
      <w:pPr>
        <w:pStyle w:val="BodyText"/>
      </w:pPr>
      <w:r>
        <w:t xml:space="preserve">Tratto in comune a 10 punti: La tua lama si ammanta di ombra. Guadagni un +2 al Tiro per Colpire e +1d4 di danno per 2d6 round</w:t>
      </w:r>
    </w:p>
    <w:p>
      <w:pPr>
        <w:pStyle w:val="BodyText"/>
      </w:pPr>
      <w:r>
        <w:t xml:space="preserve">Tratto in comune a 15 punti: Crei 4 dardi di energia negativa. Ogni dardo fa 2d6 di danno, colpisce automaticamente entro 18 metri. Una volta al giorno</w:t>
      </w:r>
    </w:p>
    <w:p>
      <w:pPr>
        <w:pStyle w:val="BodyText"/>
      </w:pPr>
      <w:r>
        <w:t xml:space="preserve">Tratto in comune a 20 punti: Crei una zona di energia negativa attorno a te nel raggio di 3 metri, dimezzi tutto il danno che ricevi, non puoi curarti nel mentre. Durata 10 minuti consecutivi, 1 volta al giorno.</w:t>
      </w:r>
    </w:p>
    <w:p>
      <w:pPr>
        <w:pStyle w:val="BodyText"/>
      </w:pPr>
      <w:r>
        <w:t xml:space="preserve">Elementi: Energia Negativa, Vuoto</w:t>
      </w:r>
    </w:p>
    <w:p>
      <w:pPr>
        <w:pStyle w:val="BodyText"/>
      </w:pPr>
      <w:r>
        <w:t xml:space="preserve">Essenze Privilegiate: Distruzione,Attacco</w:t>
      </w:r>
    </w:p>
    <w:p>
      <w:pPr>
        <w:pStyle w:val="BodyText"/>
      </w:pPr>
      <w:r>
        <w:t xml:space="preserve">Essenze Normali: Illusione, Charme, Trasformazione</w:t>
      </w:r>
    </w:p>
    <w:p>
      <w:pPr>
        <w:pStyle w:val="BodyText"/>
      </w:pPr>
      <w:r>
        <w:t xml:space="preserve">Essenze Limitate: Creazione, Difesa, Convocazione, Movimento</w:t>
      </w:r>
    </w:p>
    <w:p>
      <w:pPr>
        <w:pStyle w:val="BodyText"/>
      </w:pPr>
      <w:r>
        <w:t xml:space="preserve">Essenze Negate: Protezione, Alterazione, Cura, Creazione</w:t>
      </w:r>
    </w:p>
    <w:bookmarkEnd w:id="332"/>
    <w:bookmarkStart w:id="334" w:name="atmos"/>
    <w:p>
      <w:pPr>
        <w:pStyle w:val="Heading3"/>
      </w:pPr>
      <w:r>
        <w:t xml:space="preserve">Atmos</w:t>
      </w:r>
    </w:p>
    <w:p>
      <w:pPr>
        <w:pStyle w:val="FirstParagraph"/>
      </w:pPr>
      <w:bookmarkStart w:id="333" w:name="atmos"/>
      <w:r>
        <w:t xml:space="preserve">[atmos]</w:t>
      </w:r>
      <w:bookmarkEnd w:id="333"/>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 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e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
        </w:rPr>
        <w:t xml:space="preserve">Simbolo:</w:t>
      </w:r>
      <w:r>
        <w:t xml:space="preserve"> </w:t>
      </w:r>
      <w:r>
        <w:t xml:space="preserve">un libro bianco con un orologio da taschino appoggiato</w:t>
      </w:r>
      <w:r>
        <w:t xml:space="preserve"> </w:t>
      </w:r>
      <w:r>
        <w:t xml:space="preserve">sopra</w:t>
      </w:r>
    </w:p>
    <w:p>
      <w:pPr>
        <w:pStyle w:val="BodyText"/>
      </w:pPr>
      <w:r>
        <w:rPr>
          <w:b/>
        </w:rPr>
        <w:t xml:space="preserve">Tratti</w:t>
      </w:r>
      <w:r>
        <w:t xml:space="preserve">: Osservatore, Distaccato, Studioso, Riflessivo</w:t>
      </w:r>
    </w:p>
    <w:p>
      <w:pPr>
        <w:pStyle w:val="BodyText"/>
      </w:pPr>
      <w:r>
        <w:rPr>
          <w:b/>
        </w:rPr>
        <w:t xml:space="preserve">Manifestazione</w:t>
      </w:r>
      <w:r>
        <w:t xml:space="preserve">: l’Essenza si sviluppa come a rallentatore, in realtà è solo un effetto illusorio</w:t>
      </w:r>
    </w:p>
    <w:p>
      <w:pPr>
        <w:pStyle w:val="BodyText"/>
      </w:pPr>
      <w:r>
        <w:t xml:space="preserve">Tratto in comune a 5 punti: Conosci sempre la data esatta e l’ora.</w:t>
      </w:r>
    </w:p>
    <w:p>
      <w:pPr>
        <w:pStyle w:val="BodyText"/>
      </w:pPr>
      <w:r>
        <w:t xml:space="preserve">Tratto in comune a 10 punti: Hai una intuizione innata per la conoscenza. Hai +1d6 alle prove di Cultura. Arcano prende un bonus +2</w:t>
      </w:r>
    </w:p>
    <w:p>
      <w:pPr>
        <w:pStyle w:val="BodyText"/>
      </w:pPr>
      <w:r>
        <w:t xml:space="preserve">Tratto in comune a 15 punti: Puoi creare 8 tue immagini speculari per trarre in inganno i tuoi avversari. Una volta al giorno, durata 1 ora o finché colpite.</w:t>
      </w:r>
    </w:p>
    <w:p>
      <w:pPr>
        <w:pStyle w:val="BodyText"/>
      </w:pPr>
      <w:r>
        <w:t xml:space="preserve">Tratto in comune a 20 punti: Ogni qual volta che devi fare una provadi Cultura o Arcano puoi prendere il 16 come prendessi 10</w:t>
      </w:r>
    </w:p>
    <w:p>
      <w:pPr>
        <w:pStyle w:val="BodyText"/>
      </w:pPr>
      <w:r>
        <w:t xml:space="preserve">Elementi: Suono, Freddo</w:t>
      </w:r>
    </w:p>
    <w:p>
      <w:pPr>
        <w:pStyle w:val="BodyText"/>
      </w:pPr>
      <w:r>
        <w:t xml:space="preserve">Essenze Privilegiate: Rivelazione, Creazione</w:t>
      </w:r>
    </w:p>
    <w:p>
      <w:pPr>
        <w:pStyle w:val="BodyText"/>
      </w:pPr>
      <w:r>
        <w:t xml:space="preserve">Essenze Normali: Illusione, Cura, Attacco</w:t>
      </w:r>
    </w:p>
    <w:p>
      <w:pPr>
        <w:pStyle w:val="BodyText"/>
      </w:pPr>
      <w:r>
        <w:t xml:space="preserve">Essenze Limitate: Charme, Difesa, Convocazione, Distruzione</w:t>
      </w:r>
    </w:p>
    <w:p>
      <w:pPr>
        <w:pStyle w:val="BodyText"/>
      </w:pPr>
      <w:r>
        <w:t xml:space="preserve">Essenze Negate: Protezione, Alterazione, Trasformazione, Movimento</w:t>
      </w:r>
    </w:p>
    <w:bookmarkEnd w:id="334"/>
    <w:bookmarkStart w:id="336" w:name="lynx"/>
    <w:p>
      <w:pPr>
        <w:pStyle w:val="Heading3"/>
      </w:pPr>
      <w:r>
        <w:t xml:space="preserve">Lynx</w:t>
      </w:r>
    </w:p>
    <w:p>
      <w:pPr>
        <w:pStyle w:val="FirstParagraph"/>
      </w:pPr>
      <w:bookmarkStart w:id="335" w:name="lynx"/>
      <w:r>
        <w:t xml:space="preserve">[lynx]</w:t>
      </w:r>
      <w:bookmarkEnd w:id="335"/>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sguardo gelido di un azzurro chiarissimo è il Custode dei Portali e di ciò che è Oltre. Letale guardiano per chi cerca di passarli senza permesso, guida attenta per chi chiede il suo aiuto ed il suo permesso. Si fa scudo delle sue cicatrici per allontanare tutti.</w:t>
      </w:r>
      <w:r>
        <w:t xml:space="preserve"> </w:t>
      </w:r>
      <w:r>
        <w:t xml:space="preserve">Solitario controllore del mondo.</w:t>
      </w:r>
    </w:p>
    <w:p>
      <w:pPr>
        <w:pStyle w:val="BodyText"/>
      </w:pPr>
      <w:r>
        <w:t xml:space="preserve">I suoi Devoti sono i viaggiatori per eccellenza, coloro che presidiano e proteggono Yeru da ciò che è alieno, da ciò che potrebbe disturbare la creazione.</w:t>
      </w:r>
    </w:p>
    <w:p>
      <w:pPr>
        <w:pStyle w:val="BodyText"/>
      </w:pPr>
      <w:r>
        <w:rPr>
          <w:b/>
        </w:rPr>
        <w:t xml:space="preserve">Simbolo</w:t>
      </w:r>
      <w:r>
        <w:t xml:space="preserve">: un portale</w:t>
      </w:r>
    </w:p>
    <w:p>
      <w:pPr>
        <w:pStyle w:val="BodyText"/>
      </w:pPr>
      <w:r>
        <w:rPr>
          <w:b/>
        </w:rPr>
        <w:t xml:space="preserve">Tratti</w:t>
      </w:r>
      <w:r>
        <w:t xml:space="preserve">: Solitario, Serio, Rigido, Controllato</w:t>
      </w:r>
    </w:p>
    <w:p>
      <w:pPr>
        <w:pStyle w:val="BodyText"/>
      </w:pPr>
      <w:r>
        <w:rPr>
          <w:b/>
        </w:rPr>
        <w:t xml:space="preserve">Manifestazione</w:t>
      </w:r>
      <w:r>
        <w:t xml:space="preserve">: come se il panorama non avesse più orizzonte</w:t>
      </w:r>
    </w:p>
    <w:p>
      <w:pPr>
        <w:pStyle w:val="BodyText"/>
      </w:pPr>
      <w:r>
        <w:t xml:space="preserve">Tratto in comune a 5 punti: Una volta al giorno puoi eseguire una Azione di movimento in piu’</w:t>
      </w:r>
    </w:p>
    <w:p>
      <w:pPr>
        <w:pStyle w:val="BodyText"/>
      </w:pPr>
      <w:r>
        <w:t xml:space="preserve">Tratto in comune a 10 punti: Acquisisci una Azione di movimento in più a round</w:t>
      </w:r>
    </w:p>
    <w:p>
      <w:pPr>
        <w:pStyle w:val="BodyText"/>
      </w:pPr>
      <w:r>
        <w:t xml:space="preserve">Tratto in comune a 15 punti: Puoi toccare una creatura extraplanare e costringerla a tornare sul suo piano. TS su Arbitrio DC 30. Una volta al giorno</w:t>
      </w:r>
    </w:p>
    <w:p>
      <w:pPr>
        <w:pStyle w:val="BodyText"/>
      </w:pPr>
      <w:r>
        <w:t xml:space="preserve">Tratto in comune a 20 punti: Puoi teletrasportarti per 500km al giorno (anche più teletrasporti purché la somma totale non superi 500km)</w:t>
      </w:r>
    </w:p>
    <w:p>
      <w:pPr>
        <w:pStyle w:val="BodyText"/>
      </w:pPr>
      <w:r>
        <w:t xml:space="preserve">Elementi: Fuoco, Elettricità</w:t>
      </w:r>
    </w:p>
    <w:p>
      <w:pPr>
        <w:pStyle w:val="BodyText"/>
      </w:pPr>
      <w:r>
        <w:t xml:space="preserve">Essenze Privilegiate: Movimento</w:t>
      </w:r>
    </w:p>
    <w:p>
      <w:pPr>
        <w:pStyle w:val="BodyText"/>
      </w:pPr>
      <w:r>
        <w:t xml:space="preserve">Essenze Normali: Protezione, Convocazione, Rivelazione</w:t>
      </w:r>
    </w:p>
    <w:p>
      <w:pPr>
        <w:pStyle w:val="BodyText"/>
      </w:pPr>
      <w:r>
        <w:t xml:space="preserve">Essenze Limitate: Cura, Difesa, Attacco, Illusione</w:t>
      </w:r>
    </w:p>
    <w:p>
      <w:pPr>
        <w:pStyle w:val="BodyText"/>
      </w:pPr>
      <w:r>
        <w:t xml:space="preserve">Essenze Negate: Charme, Alterazione, Trasformazione, Creazione, Distruzione</w:t>
      </w:r>
    </w:p>
    <w:bookmarkEnd w:id="336"/>
    <w:bookmarkStart w:id="338" w:name="gradh"/>
    <w:p>
      <w:pPr>
        <w:pStyle w:val="Heading3"/>
      </w:pPr>
      <w:r>
        <w:t xml:space="preserve">Gradh</w:t>
      </w:r>
    </w:p>
    <w:p>
      <w:pPr>
        <w:pStyle w:val="FirstParagraph"/>
      </w:pPr>
      <w:bookmarkStart w:id="337" w:name="gradh"/>
      <w:r>
        <w:t xml:space="preserve">[gradh]</w:t>
      </w:r>
      <w:bookmarkEnd w:id="337"/>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
        </w:rPr>
        <w:t xml:space="preserve">Simbolo</w:t>
      </w:r>
      <w:r>
        <w:t xml:space="preserve">: uno scudo con incise sopra due spirali intrecciate.</w:t>
      </w:r>
    </w:p>
    <w:p>
      <w:pPr>
        <w:pStyle w:val="BodyText"/>
      </w:pPr>
      <w:r>
        <w:rPr>
          <w:b/>
        </w:rPr>
        <w:t xml:space="preserve">Tratti</w:t>
      </w:r>
      <w:r>
        <w:t xml:space="preserve">: Indomito, Protettivo, Vendicativo, Coraggioso</w:t>
      </w:r>
    </w:p>
    <w:p>
      <w:pPr>
        <w:pStyle w:val="BodyText"/>
      </w:pPr>
      <w:r>
        <w:rPr>
          <w:b/>
        </w:rPr>
        <w:t xml:space="preserve">Manifestazione</w:t>
      </w:r>
      <w:r>
        <w:t xml:space="preserve">: due spire una nera come ombra ed una lucente come scintilla circondano la sua arma intrecciandosi</w:t>
      </w:r>
    </w:p>
    <w:p>
      <w:pPr>
        <w:pStyle w:val="BodyText"/>
      </w:pPr>
      <w:r>
        <w:t xml:space="preserve">Tratto in comune a 5 punti: Il tuo tocco cura 3d6 PF, ma ti causa 1d6 di danno. 2 volte al giorno</w:t>
      </w:r>
    </w:p>
    <w:p>
      <w:pPr>
        <w:pStyle w:val="BodyText"/>
      </w:pPr>
      <w:r>
        <w:t xml:space="preserve">Tratto in comune a 10 punti: Per 10 minuti hai un bonus di +4 Ts su Riflessi e Tempra. Una volta al giorno</w:t>
      </w:r>
    </w:p>
    <w:p>
      <w:pPr>
        <w:pStyle w:val="BodyText"/>
      </w:pPr>
      <w:r>
        <w:t xml:space="preserve">Tratto in comune a 15 punti: Emani un aura che concede a tutti i tuoi compagni entro raggio 3 metri un +2 TS. Una volta al giorno, per 30 minuti consecutivi</w:t>
      </w:r>
    </w:p>
    <w:p>
      <w:pPr>
        <w:pStyle w:val="BodyText"/>
      </w:pPr>
      <w:r>
        <w:t xml:space="preserve">Tratto in comune a 20 punti: Esplodi la tua ira in una palla di energia negativa. 10d6 di danno, raggio 6 metri entro 36 metri. Una volta al giorno</w:t>
      </w:r>
    </w:p>
    <w:p>
      <w:pPr>
        <w:pStyle w:val="BodyText"/>
      </w:pPr>
      <w:r>
        <w:t xml:space="preserve">Elementi: Energia Positiva - Energia Negativa</w:t>
      </w:r>
    </w:p>
    <w:p>
      <w:pPr>
        <w:pStyle w:val="BodyText"/>
      </w:pPr>
      <w:r>
        <w:t xml:space="preserve">Essenze Privilegiate: Protezione, Attacco</w:t>
      </w:r>
    </w:p>
    <w:p>
      <w:pPr>
        <w:pStyle w:val="BodyText"/>
      </w:pPr>
      <w:r>
        <w:t xml:space="preserve">Essenze Normali: Cura, Difesa, Creazione</w:t>
      </w:r>
    </w:p>
    <w:p>
      <w:pPr>
        <w:pStyle w:val="BodyText"/>
      </w:pPr>
      <w:r>
        <w:t xml:space="preserve">Essenze Limitate: Alterazione, Trasformazione, Movimento</w:t>
      </w:r>
    </w:p>
    <w:p>
      <w:pPr>
        <w:pStyle w:val="BodyText"/>
      </w:pPr>
      <w:r>
        <w:t xml:space="preserve">Essenze Negate: Charme, Illusione, Distruzione,Rivelazione, Convocazione</w:t>
      </w:r>
    </w:p>
    <w:bookmarkEnd w:id="338"/>
    <w:bookmarkStart w:id="340" w:name="atherim"/>
    <w:p>
      <w:pPr>
        <w:pStyle w:val="Heading3"/>
      </w:pPr>
      <w:r>
        <w:t xml:space="preserve">Atherim</w:t>
      </w:r>
    </w:p>
    <w:p>
      <w:pPr>
        <w:pStyle w:val="FirstParagraph"/>
      </w:pPr>
      <w:bookmarkStart w:id="339" w:name="atherim"/>
      <w:r>
        <w:t xml:space="preserve">[atherim]</w:t>
      </w:r>
      <w:bookmarkEnd w:id="339"/>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
        </w:rPr>
        <w:t xml:space="preserve">Simbolo:</w:t>
      </w:r>
      <w:r>
        <w:t xml:space="preserve"> </w:t>
      </w:r>
      <w:r>
        <w:t xml:space="preserve">una mano di donna guantata che tiene un’ampolla ricca di flussi</w:t>
      </w:r>
    </w:p>
    <w:p>
      <w:pPr>
        <w:pStyle w:val="BodyText"/>
      </w:pPr>
      <w:r>
        <w:rPr>
          <w:b/>
        </w:rPr>
        <w:t xml:space="preserve">Tratti</w:t>
      </w:r>
      <w:r>
        <w:t xml:space="preserve">: Allegro, Calmo, Industrioso, Buono</w:t>
      </w:r>
    </w:p>
    <w:p>
      <w:pPr>
        <w:pStyle w:val="BodyText"/>
      </w:pPr>
      <w:r>
        <w:rPr>
          <w:b/>
        </w:rPr>
        <w:t xml:space="preserve">Manifestazione</w:t>
      </w:r>
      <w:r>
        <w:t xml:space="preserve">: un silenzio sereno e tranquillizzante cala attorno all’incantatore</w:t>
      </w:r>
    </w:p>
    <w:p>
      <w:pPr>
        <w:pStyle w:val="BodyText"/>
      </w:pPr>
      <w:r>
        <w:t xml:space="preserve">Tratto in comune a 5 punti: Puoi aggiungere 1d6 ad un Tiro salvezza dopo averlo tirato ma prima di sapere se ha avuto successo o meno. Una volta al giorno, come Reazione.</w:t>
      </w:r>
    </w:p>
    <w:p>
      <w:pPr>
        <w:pStyle w:val="BodyText"/>
      </w:pPr>
      <w:r>
        <w:t xml:space="preserve">Tratto in comune a 10 punti: Guadagni 30 pf temporanei. Durata 1 ora, una volta al giorno, come azione immediata.</w:t>
      </w:r>
    </w:p>
    <w:p>
      <w:pPr>
        <w:pStyle w:val="BodyText"/>
      </w:pPr>
      <w:r>
        <w:t xml:space="preserve">Tratto in comune a 20 punti: Ogni pozione che bevi fa il doppio di durata o effetto se immediata.</w:t>
      </w:r>
    </w:p>
    <w:p>
      <w:pPr>
        <w:pStyle w:val="BodyText"/>
      </w:pPr>
      <w:r>
        <w:t xml:space="preserve">Elementi: Energia Positiva, Elettricità</w:t>
      </w:r>
    </w:p>
    <w:p>
      <w:pPr>
        <w:pStyle w:val="BodyText"/>
      </w:pPr>
      <w:r>
        <w:t xml:space="preserve">Essenze Privilegiate: Difesa</w:t>
      </w:r>
    </w:p>
    <w:p>
      <w:pPr>
        <w:pStyle w:val="BodyText"/>
      </w:pPr>
      <w:r>
        <w:t xml:space="preserve">Essenze Normali: Cura, Movimento, Protezione</w:t>
      </w:r>
    </w:p>
    <w:p>
      <w:pPr>
        <w:pStyle w:val="BodyText"/>
      </w:pPr>
      <w:r>
        <w:t xml:space="preserve">Essenze Limitate: Alterazione, Attacco, Illusione, Creazione</w:t>
      </w:r>
    </w:p>
    <w:p>
      <w:pPr>
        <w:pStyle w:val="BodyText"/>
      </w:pPr>
      <w:r>
        <w:t xml:space="preserve">Essenze Negate: Distruzione, Rivelazione, Trasformazione, Convocazione, Charme</w:t>
      </w:r>
    </w:p>
    <w:bookmarkEnd w:id="340"/>
    <w:bookmarkStart w:id="342" w:name="belevon"/>
    <w:p>
      <w:pPr>
        <w:pStyle w:val="Heading3"/>
      </w:pPr>
      <w:r>
        <w:t xml:space="preserve">Belevon</w:t>
      </w:r>
    </w:p>
    <w:p>
      <w:pPr>
        <w:pStyle w:val="FirstParagraph"/>
      </w:pPr>
      <w:bookmarkStart w:id="341" w:name="belevon"/>
      <w:r>
        <w:t xml:space="preserve">[belevon]</w:t>
      </w:r>
      <w:bookmarkEnd w:id="341"/>
    </w:p>
    <w:p>
      <w:pPr>
        <w:pStyle w:val="BodyText"/>
      </w:pPr>
      <w:r>
        <w:t xml:space="preserve">è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è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
        </w:rPr>
        <w:t xml:space="preserve">Simbolo</w:t>
      </w:r>
      <w:r>
        <w:t xml:space="preserve">: una gabbia dorata</w:t>
      </w:r>
    </w:p>
    <w:p>
      <w:pPr>
        <w:pStyle w:val="BodyText"/>
      </w:pPr>
      <w:r>
        <w:rPr>
          <w:b/>
        </w:rPr>
        <w:t xml:space="preserve">Tratti</w:t>
      </w:r>
      <w:r>
        <w:t xml:space="preserve">: Bugiardo, Narcisista, Casto, Doppiogiochista</w:t>
      </w:r>
    </w:p>
    <w:p>
      <w:pPr>
        <w:pStyle w:val="BodyText"/>
      </w:pPr>
      <w:r>
        <w:rPr>
          <w:b/>
        </w:rPr>
        <w:t xml:space="preserve">Manifestazione</w:t>
      </w:r>
      <w:r>
        <w:t xml:space="preserve">: come se le sbarre dorate di una gabbia si intrecciassero attorno all’incantatore</w:t>
      </w:r>
    </w:p>
    <w:p>
      <w:pPr>
        <w:pStyle w:val="BodyText"/>
      </w:pPr>
      <w:r>
        <w:t xml:space="preserve">Tratto in comune a 5 punti: Puoi creare un suono immaginario. Durata 10 secondi, entro 9 metri , 3 volte al giorno. Azione Reazione.</w:t>
      </w:r>
    </w:p>
    <w:p>
      <w:pPr>
        <w:pStyle w:val="BodyText"/>
      </w:pPr>
      <w:r>
        <w:t xml:space="preserve">Tratto in comune a 10 punti: Acquisisci la capacità di respirare sott’acqua per 10 minuti. Una volta al giorno. Azione Immediata.</w:t>
      </w:r>
    </w:p>
    <w:p>
      <w:pPr>
        <w:pStyle w:val="BodyText"/>
      </w:pPr>
      <w:r>
        <w:t xml:space="preserve">Tratto in comune a 15 punti: La creatura che tocchi si placa e diventa indifferente a quello che succedo. TS Arbitrio DC 30. 3 volte al giorno. Costa 2 Azioni.</w:t>
      </w:r>
    </w:p>
    <w:p>
      <w:pPr>
        <w:pStyle w:val="BodyText"/>
      </w:pPr>
      <w:r>
        <w:t xml:space="preserve">Tratto in comune a 20 punti: Toccando un oggetto vieni a conoscenza per sommi capi della storia di chi l’ha creato. Una volta al giorno. Costa 3 Azioni.</w:t>
      </w:r>
    </w:p>
    <w:p>
      <w:pPr>
        <w:pStyle w:val="BodyText"/>
      </w:pPr>
      <w:r>
        <w:t xml:space="preserve">Elementi: Fuoco, Suono</w:t>
      </w:r>
    </w:p>
    <w:p>
      <w:pPr>
        <w:pStyle w:val="BodyText"/>
      </w:pPr>
      <w:r>
        <w:t xml:space="preserve">Essenze Privilegiate: Illusione</w:t>
      </w:r>
    </w:p>
    <w:p>
      <w:pPr>
        <w:pStyle w:val="BodyText"/>
      </w:pPr>
      <w:r>
        <w:t xml:space="preserve">Essenze Normali: Charme, Alterazione, Rivelazione</w:t>
      </w:r>
    </w:p>
    <w:p>
      <w:pPr>
        <w:pStyle w:val="BodyText"/>
      </w:pPr>
      <w:r>
        <w:t xml:space="preserve">Essenze Limitate: Movimento, Protezione, Distruzione, Attacco</w:t>
      </w:r>
    </w:p>
    <w:p>
      <w:pPr>
        <w:pStyle w:val="BodyText"/>
      </w:pPr>
      <w:r>
        <w:t xml:space="preserve">Essenze Negate: Creazione, Trasformazione, Cura, Convocazione, Difesa</w:t>
      </w:r>
    </w:p>
    <w:bookmarkEnd w:id="342"/>
    <w:bookmarkStart w:id="344" w:name="cattalm"/>
    <w:p>
      <w:pPr>
        <w:pStyle w:val="Heading3"/>
      </w:pPr>
      <w:r>
        <w:t xml:space="preserve">Cattalm</w:t>
      </w:r>
    </w:p>
    <w:p>
      <w:pPr>
        <w:pStyle w:val="FirstParagraph"/>
      </w:pPr>
      <w:bookmarkStart w:id="343" w:name="cattalm"/>
      <w:r>
        <w:t xml:space="preserve">[cattalm]</w:t>
      </w:r>
      <w:bookmarkEnd w:id="343"/>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argentee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t xml:space="preserve"> </w:t>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
        </w:rPr>
        <w:t xml:space="preserve">Simbolo</w:t>
      </w:r>
      <w:r>
        <w:t xml:space="preserve">: un’onda gigante che sovrasta la costa</w:t>
      </w:r>
    </w:p>
    <w:p>
      <w:pPr>
        <w:pStyle w:val="BodyText"/>
      </w:pPr>
      <w:r>
        <w:rPr>
          <w:b/>
        </w:rPr>
        <w:t xml:space="preserve">Tratti</w:t>
      </w:r>
      <w:r>
        <w:t xml:space="preserve">: Distruttivo, Anarchico, Meticoloso, Sadico</w:t>
      </w:r>
    </w:p>
    <w:p>
      <w:pPr>
        <w:pStyle w:val="BodyText"/>
      </w:pPr>
      <w:r>
        <w:rPr>
          <w:b/>
        </w:rPr>
        <w:t xml:space="preserve">Manifestazione</w:t>
      </w:r>
      <w:r>
        <w:t xml:space="preserve">: il rumore del tuono</w:t>
      </w:r>
    </w:p>
    <w:p>
      <w:pPr>
        <w:pStyle w:val="BodyText"/>
      </w:pPr>
      <w:r>
        <w:t xml:space="preserve">Tratto in comune a 5 punti: Attraverso le tue armi indebolisci l’avversario designato. -2 Potenza per 1 minuto dopo un attacco andato a segno. Una volta al giorno.</w:t>
      </w:r>
    </w:p>
    <w:p>
      <w:pPr>
        <w:pStyle w:val="BodyText"/>
      </w:pPr>
      <w:r>
        <w:t xml:space="preserve">Tratto in comune a 10 punti: Il tuo tocco imputridisce cibo (fino a 50kg) e acqua (50m/r). Una volta al giorno</w:t>
      </w:r>
    </w:p>
    <w:p>
      <w:pPr>
        <w:pStyle w:val="BodyText"/>
      </w:pPr>
      <w:r>
        <w:t xml:space="preserve">Tratto in comune a 15 punti: Il tuo sguardo riempie di collera. TS Arbitrio DC 30 o il target attacca un soggetto a caso. Due volta al giorno</w:t>
      </w:r>
    </w:p>
    <w:p>
      <w:pPr>
        <w:pStyle w:val="BodyText"/>
      </w:pPr>
      <w:r>
        <w:t xml:space="preserve">Tratto in comune a 20 punti: Generi un cono d’ombra che danneggia i tuoi avversari. Influenzi un cono che al termine è largo 6 metri e lungo 27 metri, 10d6 di danno. Una volta al giorno</w:t>
      </w:r>
    </w:p>
    <w:p>
      <w:pPr>
        <w:pStyle w:val="BodyText"/>
      </w:pPr>
      <w:r>
        <w:t xml:space="preserve">Elementi: Energia Negativa - Vuoto</w:t>
      </w:r>
    </w:p>
    <w:p>
      <w:pPr>
        <w:pStyle w:val="BodyText"/>
      </w:pPr>
      <w:r>
        <w:t xml:space="preserve">Essenze Privilegiate: Distruzione, Trasformazione</w:t>
      </w:r>
    </w:p>
    <w:p>
      <w:pPr>
        <w:pStyle w:val="BodyText"/>
      </w:pPr>
      <w:r>
        <w:t xml:space="preserve">Essenze Normali:, Charme, Alterazione, Attacco</w:t>
      </w:r>
    </w:p>
    <w:p>
      <w:pPr>
        <w:pStyle w:val="BodyText"/>
      </w:pPr>
      <w:r>
        <w:t xml:space="preserve">Essenze Limitate: Illusione, Convocazione, Movimento</w:t>
      </w:r>
    </w:p>
    <w:p>
      <w:pPr>
        <w:pStyle w:val="BodyText"/>
      </w:pPr>
      <w:r>
        <w:t xml:space="preserve">Essenze Negate: Cura, Creazione, Protezione, Difesa, Rivelazione</w:t>
      </w:r>
    </w:p>
    <w:bookmarkEnd w:id="344"/>
    <w:bookmarkStart w:id="346" w:name="efrem"/>
    <w:p>
      <w:pPr>
        <w:pStyle w:val="Heading3"/>
      </w:pPr>
      <w:r>
        <w:t xml:space="preserve">Efrem</w:t>
      </w:r>
    </w:p>
    <w:p>
      <w:pPr>
        <w:pStyle w:val="FirstParagraph"/>
      </w:pPr>
      <w:bookmarkStart w:id="345" w:name="efrem"/>
      <w:r>
        <w:t xml:space="preserve">[efrem]</w:t>
      </w:r>
      <w:bookmarkEnd w:id="345"/>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le essenze principalmente elementali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
        </w:rPr>
        <w:t xml:space="preserve">Simbolo</w:t>
      </w:r>
      <w:r>
        <w:t xml:space="preserve">: una staffa con un rampicante attorcigliato attorno</w:t>
      </w:r>
    </w:p>
    <w:p>
      <w:pPr>
        <w:pStyle w:val="BodyText"/>
      </w:pPr>
      <w:r>
        <w:rPr>
          <w:b/>
        </w:rPr>
        <w:t xml:space="preserve">Tratti</w:t>
      </w:r>
      <w:r>
        <w:t xml:space="preserve">: Indifferente, Leale, Fiducioso, Pratico</w:t>
      </w:r>
    </w:p>
    <w:p>
      <w:pPr>
        <w:pStyle w:val="BodyText"/>
      </w:pPr>
      <w:r>
        <w:rPr>
          <w:b/>
        </w:rPr>
        <w:t xml:space="preserve">Manifestazione</w:t>
      </w:r>
      <w:r>
        <w:t xml:space="preserve">: spire di foglie avvolgono la spada</w:t>
      </w:r>
    </w:p>
    <w:p>
      <w:pPr>
        <w:pStyle w:val="BodyText"/>
      </w:pPr>
      <w:r>
        <w:t xml:space="preserve">Tratto in comune a 5 punti: Il tuo tocco rende docili gli animali non magici. TS Arbitrio 20 per resistere. 3 volte al giorno. Costo 2 Azioni.</w:t>
      </w:r>
    </w:p>
    <w:p>
      <w:pPr>
        <w:pStyle w:val="BodyText"/>
      </w:pPr>
      <w:r>
        <w:t xml:space="preserve">Tratto in comune a 10 punti: Guadagni un +4 a tutte le prove di Sopravvivenza che si effettuano in un all’ambiente naturale. Costo 2 Azioni.</w:t>
      </w:r>
    </w:p>
    <w:p>
      <w:pPr>
        <w:pStyle w:val="BodyText"/>
      </w:pPr>
      <w:r>
        <w:t xml:space="preserve">Tratto in comune a 15 punti: Puoi benedire delle bacche affinché queste siano nutrienti e curative. Puoi incantare 1d6 bacche al giorno. Ogni bacca, max 1 al giorno, cura 1d6 PF e rimuove le malattie o veleni. Costa 3 Azioni.</w:t>
      </w:r>
    </w:p>
    <w:p>
      <w:pPr>
        <w:pStyle w:val="BodyText"/>
      </w:pPr>
      <w:r>
        <w:t xml:space="preserve">Tratto in comune a 20 punti: Il tuo tocco è quello del padrone. Puoi ammansire creature anche magiche che tocchi. TS Arbitrio DC 30. Una volta al giorno. Costo 2 Azioni</w:t>
      </w:r>
    </w:p>
    <w:p>
      <w:pPr>
        <w:pStyle w:val="BodyText"/>
      </w:pPr>
      <w:r>
        <w:t xml:space="preserve">Elementi: Elettricità, Suono</w:t>
      </w:r>
    </w:p>
    <w:p>
      <w:pPr>
        <w:pStyle w:val="BodyText"/>
      </w:pPr>
      <w:r>
        <w:t xml:space="preserve">Essenze Privilegiate: Creazione</w:t>
      </w:r>
    </w:p>
    <w:p>
      <w:pPr>
        <w:pStyle w:val="BodyText"/>
      </w:pPr>
      <w:r>
        <w:t xml:space="preserve">Essenze Normali: Convocazione, Trasformazione, Alterazione</w:t>
      </w:r>
    </w:p>
    <w:p>
      <w:pPr>
        <w:pStyle w:val="BodyText"/>
      </w:pPr>
      <w:r>
        <w:t xml:space="preserve">Essenze Limitate: Cura, Distruzione, Attacco</w:t>
      </w:r>
    </w:p>
    <w:p>
      <w:pPr>
        <w:pStyle w:val="BodyText"/>
      </w:pPr>
      <w:r>
        <w:t xml:space="preserve">Essenze Negate: Protezione, Difesa, Illusione, Charme, Rivelazione, Movimento</w:t>
      </w:r>
    </w:p>
    <w:bookmarkEnd w:id="346"/>
    <w:bookmarkStart w:id="348" w:name="erondil"/>
    <w:p>
      <w:pPr>
        <w:pStyle w:val="Heading3"/>
      </w:pPr>
      <w:r>
        <w:t xml:space="preserve">Erondil</w:t>
      </w:r>
    </w:p>
    <w:p>
      <w:pPr>
        <w:pStyle w:val="FirstParagraph"/>
      </w:pPr>
      <w:bookmarkStart w:id="347" w:name="erondil"/>
      <w:r>
        <w:t xml:space="preserve">[erondil]</w:t>
      </w:r>
      <w:bookmarkEnd w:id="347"/>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
        </w:rPr>
        <w:t xml:space="preserve">Simbolo:</w:t>
      </w:r>
      <w:r>
        <w:t xml:space="preserve"> </w:t>
      </w:r>
      <w:r>
        <w:t xml:space="preserve">un castello di sabbia con un fulmine sopra</w:t>
      </w:r>
    </w:p>
    <w:p>
      <w:pPr>
        <w:pStyle w:val="BodyText"/>
      </w:pPr>
      <w:r>
        <w:rPr>
          <w:b/>
        </w:rPr>
        <w:t xml:space="preserve">Tratti</w:t>
      </w:r>
      <w:r>
        <w:t xml:space="preserve">: Perfezionista, Incontentabile, Sognatore, Esuberante</w:t>
      </w:r>
    </w:p>
    <w:p>
      <w:pPr>
        <w:pStyle w:val="BodyText"/>
      </w:pPr>
      <w:r>
        <w:rPr>
          <w:b/>
        </w:rPr>
        <w:t xml:space="preserve">Manifestazione</w:t>
      </w:r>
      <w:r>
        <w:t xml:space="preserve">: suono di tempesta e rombo di frana</w:t>
      </w:r>
    </w:p>
    <w:p>
      <w:pPr>
        <w:pStyle w:val="BodyText"/>
      </w:pPr>
      <w:r>
        <w:t xml:space="preserve">Tratto in u’omune a 5 punti: Non temi più le cadute. Ogni volta che cadi da più di 1 metro un soffio d’aria ti sostiene facendoti atterrare dolcemente.</w:t>
      </w:r>
    </w:p>
    <w:p>
      <w:pPr>
        <w:pStyle w:val="BodyText"/>
      </w:pPr>
      <w:r>
        <w:t xml:space="preserve">Tratto in comune a 10 punti: Il tuo tocco plasma la pietra, Puoi aprire un passaggio (3m/h</w:t>
      </w:r>
      <w:r>
        <w:t xml:space="preserve">*</w:t>
      </w:r>
      <w:r>
        <w:t xml:space="preserve">1m/l</w:t>
      </w:r>
      <w:r>
        <w:t xml:space="preserve">*</w:t>
      </w:r>
      <w:r>
        <w:t xml:space="preserve">3m/p) in una parete di pietra. Una volta al giorno. Costo 2 Azioni.</w:t>
      </w:r>
    </w:p>
    <w:p>
      <w:pPr>
        <w:pStyle w:val="BodyText"/>
      </w:pPr>
      <w:r>
        <w:t xml:space="preserve">Tratto in comune a 15 punti: Puoi scagliare un fulmine dalle tue mani. 10D6 di danno, fino a 3 target. TS Riflessi DC 30 per dimezzare. Costo 2 Azioni.</w:t>
      </w:r>
    </w:p>
    <w:p>
      <w:pPr>
        <w:pStyle w:val="BodyText"/>
      </w:pPr>
      <w:r>
        <w:t xml:space="preserve">Tratto in comune a 20 punti: Sei in grado di creare una fossa profondissima (1km e oltre) sotto il tuo avversario (taglia fino a grande). TS Riflessi 35 o cadere. Una volta al giorno. Dopo 1 minuto la fossa si chiude con chi c’è dentro. Costo 2 Azioni.</w:t>
      </w:r>
    </w:p>
    <w:p>
      <w:pPr>
        <w:pStyle w:val="BodyText"/>
      </w:pPr>
      <w:r>
        <w:t xml:space="preserve">Elementi: Fuoco, Elettricità</w:t>
      </w:r>
    </w:p>
    <w:p>
      <w:pPr>
        <w:pStyle w:val="BodyText"/>
      </w:pPr>
      <w:r>
        <w:t xml:space="preserve">Essenze Privilegiate: Creazione</w:t>
      </w:r>
    </w:p>
    <w:p>
      <w:pPr>
        <w:pStyle w:val="BodyText"/>
      </w:pPr>
      <w:r>
        <w:t xml:space="preserve">Essenze Normali: Trasformazione, Distruzione</w:t>
      </w:r>
    </w:p>
    <w:p>
      <w:pPr>
        <w:pStyle w:val="BodyText"/>
      </w:pPr>
      <w:r>
        <w:t xml:space="preserve">Essenze Limitate: Difesa, Attacco, Protezione</w:t>
      </w:r>
    </w:p>
    <w:p>
      <w:pPr>
        <w:pStyle w:val="BodyText"/>
      </w:pPr>
      <w:r>
        <w:t xml:space="preserve">Essenze Negate: Convocazione, Movimento, Charme, Protezione, Alterazione,Illusione, Cura, Rivelazione</w:t>
      </w:r>
    </w:p>
    <w:bookmarkEnd w:id="348"/>
    <w:bookmarkStart w:id="350" w:name="gaya"/>
    <w:p>
      <w:pPr>
        <w:pStyle w:val="Heading3"/>
      </w:pPr>
      <w:r>
        <w:t xml:space="preserve">Gaya</w:t>
      </w:r>
    </w:p>
    <w:p>
      <w:pPr>
        <w:pStyle w:val="FirstParagraph"/>
      </w:pPr>
      <w:bookmarkStart w:id="349" w:name="gaya"/>
      <w:r>
        <w:t xml:space="preserve">[gaya]</w:t>
      </w:r>
      <w:bookmarkEnd w:id="349"/>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Innovativa ma essenziale, utilizza elementi semplici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
        </w:rPr>
        <w:t xml:space="preserve">Simbolo:</w:t>
      </w:r>
      <w:r>
        <w:t xml:space="preserve"> </w:t>
      </w:r>
      <w:r>
        <w:t xml:space="preserve">un pennello sul cielo</w:t>
      </w:r>
    </w:p>
    <w:p>
      <w:pPr>
        <w:pStyle w:val="BodyText"/>
      </w:pPr>
      <w:r>
        <w:rPr>
          <w:b/>
        </w:rPr>
        <w:t xml:space="preserve">Tratti</w:t>
      </w:r>
      <w:r>
        <w:t xml:space="preserve">: Innovativo, Ordinato, Istintivo, Prudente</w:t>
      </w:r>
    </w:p>
    <w:p>
      <w:pPr>
        <w:pStyle w:val="BodyText"/>
      </w:pPr>
      <w:r>
        <w:rPr>
          <w:b/>
        </w:rPr>
        <w:t xml:space="preserve">Manifestazione</w:t>
      </w:r>
      <w:r>
        <w:t xml:space="preserve">: spire di fuoco e acqua avvolgono all’incantatore</w:t>
      </w:r>
    </w:p>
    <w:p>
      <w:pPr>
        <w:pStyle w:val="BodyText"/>
      </w:pPr>
      <w:r>
        <w:t xml:space="preserve">Tratto in comune a 5 punti: Puoi creare fino a 5 litri di acqua o 1 litro di liquore di buona qualità. Una volta al giorno. Costo 2 Azioni.</w:t>
      </w:r>
    </w:p>
    <w:p>
      <w:pPr>
        <w:pStyle w:val="BodyText"/>
      </w:pPr>
      <w:r>
        <w:t xml:space="preserve">Tratto in comune a 10 punti: Il tuo metabolismo non teme il freddo. Resisti al Danno magico da freddo e sei immune a quello naturale.</w:t>
      </w:r>
    </w:p>
    <w:p>
      <w:pPr>
        <w:pStyle w:val="BodyText"/>
      </w:pPr>
      <w:r>
        <w:t xml:space="preserve">Tratto in comune a 15 punti: Puoi respirare sott’acqua come respiri l’aria.</w:t>
      </w:r>
    </w:p>
    <w:p>
      <w:pPr>
        <w:pStyle w:val="BodyText"/>
      </w:pPr>
      <w:r>
        <w:t xml:space="preserve">Tratto in comune a 20 punti: Generi una pioggia di fuoco. In 6 metri di circonferenza, 10d6 di danno, intorno a te. Resisti il danno da fuoco, anche magico, per 5pf/round. Costo 2 Azioni.</w:t>
      </w:r>
    </w:p>
    <w:p>
      <w:pPr>
        <w:pStyle w:val="BodyText"/>
      </w:pPr>
      <w:r>
        <w:t xml:space="preserve">Elementi: Elettricità, Fuoco</w:t>
      </w:r>
    </w:p>
    <w:p>
      <w:pPr>
        <w:pStyle w:val="BodyText"/>
      </w:pPr>
      <w:r>
        <w:t xml:space="preserve">Essenze Privilegiate: Creazione</w:t>
      </w:r>
    </w:p>
    <w:p>
      <w:pPr>
        <w:pStyle w:val="BodyText"/>
      </w:pPr>
      <w:r>
        <w:t xml:space="preserve">Essenze Normali: Trasformazione, Distruzione</w:t>
      </w:r>
    </w:p>
    <w:p>
      <w:pPr>
        <w:pStyle w:val="BodyText"/>
      </w:pPr>
      <w:r>
        <w:t xml:space="preserve">Essenze Limitate: Difesa, Attacco, Protezione</w:t>
      </w:r>
    </w:p>
    <w:p>
      <w:pPr>
        <w:pStyle w:val="BodyText"/>
      </w:pPr>
      <w:r>
        <w:t xml:space="preserve">Essenze Negate: Convocazione, Movimento, Charme, Protezione, Alterazione, Illusione, Cura, Rivelazione</w:t>
      </w:r>
    </w:p>
    <w:p>
      <w:pPr>
        <w:pStyle w:val="BodyText"/>
      </w:pPr>
      <w:r>
        <w:rPr>
          <w:b/>
        </w:rPr>
        <w:t xml:space="preserve">Gaia</w:t>
      </w:r>
      <w:r>
        <w:t xml:space="preserve"> </w:t>
      </w:r>
      <w:r>
        <w:t xml:space="preserve">ed</w:t>
      </w:r>
      <w:r>
        <w:t xml:space="preserve"> </w:t>
      </w:r>
      <w:r>
        <w:rPr>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50"/>
    <w:bookmarkStart w:id="352" w:name="krondal"/>
    <w:p>
      <w:pPr>
        <w:pStyle w:val="Heading3"/>
      </w:pPr>
      <w:r>
        <w:t xml:space="preserve">Krondal</w:t>
      </w:r>
    </w:p>
    <w:p>
      <w:pPr>
        <w:pStyle w:val="FirstParagraph"/>
      </w:pPr>
      <w:bookmarkStart w:id="351" w:name="krondal"/>
      <w:r>
        <w:t xml:space="preserve">[krondal]</w:t>
      </w:r>
      <w:bookmarkEnd w:id="351"/>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
        </w:rPr>
        <w:t xml:space="preserve">Simbolo</w:t>
      </w:r>
      <w:r>
        <w:t xml:space="preserve">: una spada tenuta verticalmente davanti a se</w:t>
      </w:r>
    </w:p>
    <w:p>
      <w:pPr>
        <w:pStyle w:val="BodyText"/>
      </w:pPr>
      <w:r>
        <w:rPr>
          <w:b/>
        </w:rPr>
        <w:t xml:space="preserve">Tratti</w:t>
      </w:r>
      <w:r>
        <w:t xml:space="preserve">: Avventato, Pio, Corretto, Libero</w:t>
      </w:r>
    </w:p>
    <w:p>
      <w:pPr>
        <w:pStyle w:val="BodyText"/>
      </w:pPr>
      <w:r>
        <w:rPr>
          <w:b/>
        </w:rPr>
        <w:t xml:space="preserve">Manifestazione</w:t>
      </w:r>
      <w:r>
        <w:t xml:space="preserve">: il mantello o veste del Devoto diventa sporca di terra e sangue</w:t>
      </w:r>
    </w:p>
    <w:p>
      <w:pPr>
        <w:pStyle w:val="BodyText"/>
      </w:pPr>
      <w:r>
        <w:t xml:space="preserve">Tratto in comune a 5 punti: Maledici il tuo avversario , dandogli un -2 TC e Difesa, per 1 minuto. TS Arbitrio DC 20 per resistere. Costo 2 Azione.</w:t>
      </w:r>
    </w:p>
    <w:p>
      <w:pPr>
        <w:pStyle w:val="BodyText"/>
      </w:pPr>
      <w:r>
        <w:t xml:space="preserve">Tratto in comune a 10 punti: Non puoi essere legato o ammanettato. Ad un tuo gesto i nodi si sciolgono e le manette si aprono. Costo 1 Azione Immediata</w:t>
      </w:r>
    </w:p>
    <w:p>
      <w:pPr>
        <w:pStyle w:val="BodyText"/>
      </w:pPr>
      <w:r>
        <w:t xml:space="preserve">Tratto in comune a 15 punti: La tua presenza porta speranza. Ogni compagno entro 3 metri da te guadagna 1d6 da usare entro 3 round. Una volta al giorno. Costo 1 Azione.</w:t>
      </w:r>
    </w:p>
    <w:p>
      <w:pPr>
        <w:pStyle w:val="BodyText"/>
      </w:pPr>
      <w:r>
        <w:t xml:space="preserve">Tratto in comune a 20 punti: La tua arma è più efficace contro i nemici. Ogni creatura colpita deve fare un Tiro Salvezza Arbitrio DC 25 o rimanere paralizzata per 3 round. Una volta che la creatura riesce nel TS non può essere più influenzata nelle successive 24 ore.</w:t>
      </w:r>
    </w:p>
    <w:p>
      <w:pPr>
        <w:pStyle w:val="BodyText"/>
      </w:pPr>
      <w:r>
        <w:t xml:space="preserve">Elementi: Energia Positiva, Fuoco</w:t>
      </w:r>
    </w:p>
    <w:p>
      <w:pPr>
        <w:pStyle w:val="BodyText"/>
      </w:pPr>
      <w:r>
        <w:t xml:space="preserve">Essenze Privilegiate: Distruzione</w:t>
      </w:r>
    </w:p>
    <w:p>
      <w:pPr>
        <w:pStyle w:val="BodyText"/>
      </w:pPr>
      <w:r>
        <w:t xml:space="preserve">Essenze Normali: Cura, Difesa, Attacco</w:t>
      </w:r>
    </w:p>
    <w:p>
      <w:pPr>
        <w:pStyle w:val="BodyText"/>
      </w:pPr>
      <w:r>
        <w:t xml:space="preserve">Essenze Limitate: Convocazione, Trasformazione, Charme, Movimento</w:t>
      </w:r>
    </w:p>
    <w:p>
      <w:pPr>
        <w:pStyle w:val="BodyText"/>
      </w:pPr>
      <w:r>
        <w:t xml:space="preserve">Essenze Negate: Illusione, Rivelazione, Protezione, Creazione, Alterazione</w:t>
      </w:r>
    </w:p>
    <w:bookmarkEnd w:id="352"/>
    <w:bookmarkStart w:id="354" w:name="ledyal"/>
    <w:p>
      <w:pPr>
        <w:pStyle w:val="Heading3"/>
      </w:pPr>
      <w:r>
        <w:t xml:space="preserve">Ledyal</w:t>
      </w:r>
    </w:p>
    <w:p>
      <w:pPr>
        <w:pStyle w:val="FirstParagraph"/>
      </w:pPr>
      <w:bookmarkStart w:id="353" w:name="ledyal"/>
      <w:r>
        <w:t xml:space="preserve">[ledyal]</w:t>
      </w:r>
      <w:bookmarkEnd w:id="353"/>
    </w:p>
    <w:p>
      <w:pPr>
        <w:pStyle w:val="BodyText"/>
      </w:pPr>
      <w:r>
        <w:t xml:space="preserve">è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Cura come Essenza privilegiata oppure Attacco.</w:t>
      </w:r>
    </w:p>
    <w:p>
      <w:pPr>
        <w:pStyle w:val="BodyText"/>
      </w:pPr>
      <w:r>
        <w:rPr>
          <w:b/>
        </w:rPr>
        <w:t xml:space="preserve">Simbolo</w:t>
      </w:r>
      <w:r>
        <w:t xml:space="preserve">: una farfalla viola/rosso sangue che vola</w:t>
      </w:r>
    </w:p>
    <w:p>
      <w:pPr>
        <w:pStyle w:val="BodyText"/>
      </w:pPr>
      <w:r>
        <w:rPr>
          <w:b/>
        </w:rPr>
        <w:t xml:space="preserve">Tratti</w:t>
      </w:r>
      <w:r>
        <w:t xml:space="preserve">: Caritatevole, Sospettoso. Introverso/Integerrimo, Clemente/Implacabile</w:t>
      </w:r>
    </w:p>
    <w:p>
      <w:pPr>
        <w:pStyle w:val="BodyText"/>
      </w:pPr>
      <w:r>
        <w:rPr>
          <w:b/>
        </w:rPr>
        <w:t xml:space="preserve">Manifestazione</w:t>
      </w:r>
      <w:r>
        <w:t xml:space="preserve">: come se un mantello di farfalle avvolgesse il Devoto</w:t>
      </w:r>
    </w:p>
    <w:p>
      <w:pPr>
        <w:pStyle w:val="BodyText"/>
      </w:pPr>
      <w:r>
        <w:t xml:space="preserve">Tratto in comune a 5 punti: Il tuo tocco è vita/attacco. 3 volte al giorno puoi toccare una creatura vivente e curarla/causa di 1d6 PF. Costo 2 Azioni.</w:t>
      </w:r>
    </w:p>
    <w:p>
      <w:pPr>
        <w:pStyle w:val="BodyText"/>
      </w:pPr>
      <w:r>
        <w:t xml:space="preserve">Tratto in comune a 10 punti: Il tuo tocco è pace. La creatura toccata deve riuscire in un Tiro Salvezza Arbitrio DC 25 o cadere addormentata. Non puoi attaccare/danneggiare questa creatura. Una volta al giorno. Costo 2 Azioni (comprende anche l’Azione di tocco)</w:t>
      </w:r>
    </w:p>
    <w:p>
      <w:pPr>
        <w:pStyle w:val="BodyText"/>
      </w:pPr>
      <w:r>
        <w:t xml:space="preserve">Tratto in comune a 15 punti: La tua aura protegge i tuoi compagni. Entro raggio 3 metri i tuoi compagni hanno un +4 alla Difesa ed un +2 ai Tiri Salvezza. Durata 10 minuti consecutivi, una volta al giorno. Costo 2 Azioni.</w:t>
      </w:r>
    </w:p>
    <w:p>
      <w:pPr>
        <w:pStyle w:val="BodyText"/>
      </w:pPr>
      <w:r>
        <w:t xml:space="preserve">Tratto in comune a 20 punti: Irradi una sfera curativa/attacco intorno a te. Ogni creatura nel raggio di 6 metri viene curata di 60PF. Una volta al giorno. In caso di Laydel l’effetto è opposto. Costo 2 Azioni.</w:t>
      </w:r>
    </w:p>
    <w:p>
      <w:pPr>
        <w:pStyle w:val="BodyText"/>
      </w:pPr>
      <w:r>
        <w:t xml:space="preserve">Elementi: Energia Positiva, Elettricità</w:t>
      </w:r>
    </w:p>
    <w:p>
      <w:pPr>
        <w:pStyle w:val="BodyText"/>
      </w:pPr>
      <w:r>
        <w:t xml:space="preserve">Essenze Privilegiate: Cura/Attacco</w:t>
      </w:r>
    </w:p>
    <w:p>
      <w:pPr>
        <w:pStyle w:val="BodyText"/>
      </w:pPr>
      <w:r>
        <w:t xml:space="preserve">Essenze Normali: Alterazione, Protezione, Difesa</w:t>
      </w:r>
    </w:p>
    <w:p>
      <w:pPr>
        <w:pStyle w:val="BodyText"/>
      </w:pPr>
      <w:r>
        <w:t xml:space="preserve">Essenze Limitate: Movimento, Convocazione, Illusione, Rivelazione</w:t>
      </w:r>
    </w:p>
    <w:p>
      <w:pPr>
        <w:pStyle w:val="BodyText"/>
      </w:pPr>
      <w:r>
        <w:t xml:space="preserve">Essenze Negate: Distruzione, Attacco/Cura, Creazione, Trasformazione,Charm</w:t>
      </w:r>
    </w:p>
    <w:bookmarkEnd w:id="354"/>
    <w:bookmarkStart w:id="356" w:name="nethergal"/>
    <w:p>
      <w:pPr>
        <w:pStyle w:val="Heading3"/>
      </w:pPr>
      <w:r>
        <w:t xml:space="preserve">Nethergal</w:t>
      </w:r>
    </w:p>
    <w:p>
      <w:pPr>
        <w:pStyle w:val="FirstParagraph"/>
      </w:pPr>
      <w:bookmarkStart w:id="355" w:name="nethergal"/>
      <w:r>
        <w:t xml:space="preserve">[nethergal]</w:t>
      </w:r>
      <w:bookmarkEnd w:id="355"/>
    </w:p>
    <w:p>
      <w:pPr>
        <w:pStyle w:val="BodyText"/>
      </w:pPr>
      <w:r>
        <w:t xml:space="preserve">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
        </w:rPr>
        <w:t xml:space="preserve">Simbolo:</w:t>
      </w:r>
      <w:r>
        <w:t xml:space="preserve"> </w:t>
      </w:r>
      <w:r>
        <w:t xml:space="preserve">una piuma bianca cangiante</w:t>
      </w:r>
    </w:p>
    <w:p>
      <w:pPr>
        <w:pStyle w:val="BodyText"/>
      </w:pPr>
      <w:r>
        <w:rPr>
          <w:b/>
        </w:rPr>
        <w:t xml:space="preserve">Tratti</w:t>
      </w:r>
      <w:r>
        <w:t xml:space="preserve">: Sarcastico, Impetuoso, Immaturo, Logorroico</w:t>
      </w:r>
    </w:p>
    <w:p>
      <w:pPr>
        <w:pStyle w:val="BodyText"/>
      </w:pPr>
      <w:r>
        <w:rPr>
          <w:b/>
        </w:rPr>
        <w:t xml:space="preserve">Manifestazione</w:t>
      </w:r>
      <w:r>
        <w:t xml:space="preserve">: cascata di piume, un oca in volo</w:t>
      </w:r>
    </w:p>
    <w:p>
      <w:pPr>
        <w:pStyle w:val="BodyText"/>
      </w:pPr>
      <w:r>
        <w:t xml:space="preserve">Tratto in comune a 5 punti: Puoi inviare un messaggio di massimo 144 caratteri ad un soggetto entro 50 metri senza essere udito/visto. Una volta all’ora. Costo 1 Azione.</w:t>
      </w:r>
    </w:p>
    <w:p>
      <w:pPr>
        <w:pStyle w:val="BodyText"/>
      </w:pPr>
      <w:r>
        <w:t xml:space="preserve">Tratto in comune a 10 punti: Mettendo la mano su un tomo ne apprendi il contenuto come se lo avessi letto. Un tomo a settimana. Perdi le conoscenze così acquisite dopo una settimana. Costo 3 Azioni.</w:t>
      </w:r>
    </w:p>
    <w:p>
      <w:pPr>
        <w:pStyle w:val="BodyText"/>
      </w:pPr>
      <w:r>
        <w:t xml:space="preserve">Tratto in comune a 15 punti: Puoi volare, 1 ora al giorno. manovrabilità buona. Costo 1 Reazione.</w:t>
      </w:r>
    </w:p>
    <w:p>
      <w:pPr>
        <w:pStyle w:val="BodyText"/>
      </w:pPr>
      <w:r>
        <w:t xml:space="preserve">Tratto in comune a 20 punti: Puoi costringere una creatura a rivelarti le informazioni che ha. TS su Arbitrio DC 30 per resistere. Una volta al giorno. Costo 2 Azioni.</w:t>
      </w:r>
    </w:p>
    <w:p>
      <w:pPr>
        <w:pStyle w:val="BodyText"/>
      </w:pPr>
      <w:r>
        <w:t xml:space="preserve">Elementi: Elettricità, Suono</w:t>
      </w:r>
    </w:p>
    <w:p>
      <w:pPr>
        <w:pStyle w:val="BodyText"/>
      </w:pPr>
      <w:r>
        <w:t xml:space="preserve">Essenze Privilegiate: Movimento</w:t>
      </w:r>
    </w:p>
    <w:p>
      <w:pPr>
        <w:pStyle w:val="BodyText"/>
      </w:pPr>
      <w:r>
        <w:t xml:space="preserve">Essenze Normali: Illusione, Trasformazione, Charme</w:t>
      </w:r>
    </w:p>
    <w:p>
      <w:pPr>
        <w:pStyle w:val="BodyText"/>
      </w:pPr>
      <w:r>
        <w:t xml:space="preserve">Essenze Limitate: Alterazione, Distruzione, Rivelazione, Attacco</w:t>
      </w:r>
    </w:p>
    <w:p>
      <w:pPr>
        <w:pStyle w:val="BodyText"/>
      </w:pPr>
      <w:r>
        <w:t xml:space="preserve">Essenze Negate: Protezione, Convocazione, Cura, Creazione, Difesa</w:t>
      </w:r>
    </w:p>
    <w:bookmarkEnd w:id="356"/>
    <w:bookmarkStart w:id="358" w:name="nedraf"/>
    <w:p>
      <w:pPr>
        <w:pStyle w:val="Heading3"/>
      </w:pPr>
      <w:r>
        <w:t xml:space="preserve">Nedraf</w:t>
      </w:r>
    </w:p>
    <w:p>
      <w:pPr>
        <w:pStyle w:val="FirstParagraph"/>
      </w:pPr>
      <w:bookmarkStart w:id="357" w:name="nedraf"/>
      <w:r>
        <w:t xml:space="preserve">[nedraf]</w:t>
      </w:r>
      <w:bookmarkEnd w:id="357"/>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
        </w:rPr>
        <w:t xml:space="preserve">Simbolo:</w:t>
      </w:r>
      <w:r>
        <w:t xml:space="preserve"> </w:t>
      </w:r>
      <w:r>
        <w:t xml:space="preserve">una mano forte, avvolta in una benda sporca di sangue</w:t>
      </w:r>
      <w:r>
        <w:t xml:space="preserve"> </w:t>
      </w:r>
      <w:r>
        <w:t xml:space="preserve">che brandisce una spada</w:t>
      </w:r>
    </w:p>
    <w:p>
      <w:pPr>
        <w:pStyle w:val="BodyText"/>
      </w:pPr>
      <w:r>
        <w:rPr>
          <w:b/>
        </w:rPr>
        <w:t xml:space="preserve">Tratti</w:t>
      </w:r>
      <w:r>
        <w:t xml:space="preserve">: Disciplinato, Combattivo, Tenace, Aggressivo</w:t>
      </w:r>
    </w:p>
    <w:p>
      <w:pPr>
        <w:pStyle w:val="BodyText"/>
      </w:pPr>
      <w:r>
        <w:rPr>
          <w:b/>
        </w:rPr>
        <w:t xml:space="preserve">Manifestazione</w:t>
      </w:r>
      <w:r>
        <w:t xml:space="preserve">: si spande nell’aria odore di sangue e metallo</w:t>
      </w:r>
    </w:p>
    <w:p>
      <w:pPr>
        <w:pStyle w:val="BodyText"/>
      </w:pPr>
      <w:r>
        <w:t xml:space="preserve">Tratto in comune a 5 punti: Puoi portare armature leggere senza penalità alla CM</w:t>
      </w:r>
    </w:p>
    <w:p>
      <w:pPr>
        <w:pStyle w:val="BodyText"/>
      </w:pPr>
      <w:r>
        <w:t xml:space="preserve">Tratto in comune a 10 punti: Acquisisci un punto bonus su una Lista armi. Può essere nota o meno</w:t>
      </w:r>
    </w:p>
    <w:p>
      <w:pPr>
        <w:pStyle w:val="BodyText"/>
      </w:pPr>
      <w:r>
        <w:t xml:space="preserve">Tratto in comune a 15 punti: Puoi portare armature medie senza penalità alla CM ed Agilità</w:t>
      </w:r>
    </w:p>
    <w:p>
      <w:pPr>
        <w:pStyle w:val="BodyText"/>
      </w:pPr>
      <w:r>
        <w:t xml:space="preserve">Tratto in comune a 20 punti: Puoi portare armature pesanti senza penalità alla CM ed Agilità</w:t>
      </w:r>
    </w:p>
    <w:p>
      <w:pPr>
        <w:pStyle w:val="BodyText"/>
      </w:pPr>
      <w:r>
        <w:t xml:space="preserve">Elementi: Energia positiva, Suono</w:t>
      </w:r>
    </w:p>
    <w:p>
      <w:pPr>
        <w:pStyle w:val="BodyText"/>
      </w:pPr>
      <w:r>
        <w:t xml:space="preserve">Essenze Privilegiate: Attacco</w:t>
      </w:r>
    </w:p>
    <w:p>
      <w:pPr>
        <w:pStyle w:val="BodyText"/>
      </w:pPr>
      <w:r>
        <w:t xml:space="preserve">Essenze Normali: Convocazione, Alterazione, Protezione</w:t>
      </w:r>
    </w:p>
    <w:p>
      <w:pPr>
        <w:pStyle w:val="BodyText"/>
      </w:pPr>
      <w:r>
        <w:t xml:space="preserve">Essenze Limitate: Difesa, Movimento, Creazione, Distruzione</w:t>
      </w:r>
    </w:p>
    <w:p>
      <w:pPr>
        <w:pStyle w:val="BodyText"/>
      </w:pPr>
      <w:r>
        <w:t xml:space="preserve">Essenze Negate: Distruzione, Cura, Illusione, Charme, Trasformazione</w:t>
      </w:r>
    </w:p>
    <w:bookmarkEnd w:id="358"/>
    <w:bookmarkStart w:id="360" w:name="nihar"/>
    <w:p>
      <w:pPr>
        <w:pStyle w:val="Heading3"/>
      </w:pPr>
      <w:r>
        <w:t xml:space="preserve">Nihar</w:t>
      </w:r>
    </w:p>
    <w:p>
      <w:pPr>
        <w:pStyle w:val="FirstParagraph"/>
      </w:pPr>
      <w:bookmarkStart w:id="359" w:name="nihar"/>
      <w:r>
        <w:t xml:space="preserve">[nihar]</w:t>
      </w:r>
      <w:bookmarkEnd w:id="359"/>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
        </w:rPr>
        <w:t xml:space="preserve">Simbolo</w:t>
      </w:r>
      <w:r>
        <w:t xml:space="preserve">: una daga appoggiata vicino ad un calice di vino</w:t>
      </w:r>
    </w:p>
    <w:p>
      <w:pPr>
        <w:pStyle w:val="BodyText"/>
      </w:pPr>
      <w:r>
        <w:rPr>
          <w:b/>
        </w:rPr>
        <w:t xml:space="preserve">Tratti</w:t>
      </w:r>
      <w:r>
        <w:t xml:space="preserve">: Altruista, Determinato, Cortese, Attento</w:t>
      </w:r>
    </w:p>
    <w:p>
      <w:pPr>
        <w:pStyle w:val="BodyText"/>
      </w:pPr>
      <w:r>
        <w:rPr>
          <w:b/>
        </w:rPr>
        <w:t xml:space="preserve">Manifestazione</w:t>
      </w:r>
      <w:r>
        <w:t xml:space="preserve">: il suono di un brindisi</w:t>
      </w:r>
    </w:p>
    <w:p>
      <w:pPr>
        <w:pStyle w:val="BodyText"/>
      </w:pPr>
      <w:r>
        <w:t xml:space="preserve">Tratto in comune a 5 punti: Puoi trasformare l’acqua in vino. Un litro al giorno. Costo 2 Azioni.</w:t>
      </w:r>
    </w:p>
    <w:p>
      <w:pPr>
        <w:pStyle w:val="BodyText"/>
      </w:pPr>
      <w:r>
        <w:t xml:space="preserve">Tratto in comune a 10 punti: Costo una Azione immediata, ottieni un bonus di +2d6 ad una azione in quel round.</w:t>
      </w:r>
    </w:p>
    <w:p>
      <w:pPr>
        <w:pStyle w:val="BodyText"/>
      </w:pPr>
      <w:r>
        <w:t xml:space="preserve">Tratto in comune a 15 punti: Il tuo pugnale causa 1d4 di danno aggiuntivo.</w:t>
      </w:r>
    </w:p>
    <w:p>
      <w:pPr>
        <w:pStyle w:val="BodyText"/>
      </w:pPr>
      <w:r>
        <w:t xml:space="preserve">Tratto in comune a 20 punti: I manicaretti che prepari sono buonissimi. Chiunque si sazi con una pietanza da te preparata recupera 2d6 PF e viene curato dai veleni. Max 6 persone al giorno.</w:t>
      </w:r>
    </w:p>
    <w:p>
      <w:pPr>
        <w:pStyle w:val="BodyText"/>
      </w:pPr>
      <w:r>
        <w:t xml:space="preserve">Elementi: Energia Positiva, Fuoco</w:t>
      </w:r>
    </w:p>
    <w:p>
      <w:pPr>
        <w:pStyle w:val="BodyText"/>
      </w:pPr>
      <w:r>
        <w:t xml:space="preserve">Essenze Privilegiate: Trasformazione</w:t>
      </w:r>
    </w:p>
    <w:p>
      <w:pPr>
        <w:pStyle w:val="BodyText"/>
      </w:pPr>
      <w:r>
        <w:t xml:space="preserve">Essenze Normali: Creazione, Protezione, Difesa</w:t>
      </w:r>
    </w:p>
    <w:p>
      <w:pPr>
        <w:pStyle w:val="BodyText"/>
      </w:pPr>
      <w:r>
        <w:t xml:space="preserve">Essenze Limitate: Movimento, Alterazione, Cura, Convocazione</w:t>
      </w:r>
    </w:p>
    <w:p>
      <w:pPr>
        <w:pStyle w:val="BodyText"/>
      </w:pPr>
      <w:r>
        <w:t xml:space="preserve">Essenze Negate: Illusione, Rivelazione, Charme, Distruzione, Attacco</w:t>
      </w:r>
    </w:p>
    <w:bookmarkEnd w:id="360"/>
    <w:bookmarkStart w:id="362" w:name="orudjs"/>
    <w:p>
      <w:pPr>
        <w:pStyle w:val="Heading3"/>
      </w:pPr>
      <w:r>
        <w:t xml:space="preserve">Orudjs</w:t>
      </w:r>
    </w:p>
    <w:p>
      <w:pPr>
        <w:pStyle w:val="FirstParagraph"/>
      </w:pPr>
      <w:bookmarkStart w:id="361" w:name="orudjs"/>
      <w:r>
        <w:t xml:space="preserve">[orudjs]</w:t>
      </w:r>
      <w:bookmarkEnd w:id="361"/>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è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
        </w:rPr>
        <w:t xml:space="preserve">Simbolo</w:t>
      </w:r>
      <w:r>
        <w:t xml:space="preserve">: una maschera teatrale con solo la bocca aperta e</w:t>
      </w:r>
      <w:r>
        <w:t xml:space="preserve"> </w:t>
      </w:r>
      <w:r>
        <w:t xml:space="preserve">gli occhi</w:t>
      </w:r>
    </w:p>
    <w:p>
      <w:pPr>
        <w:pStyle w:val="BodyText"/>
      </w:pPr>
      <w:r>
        <w:rPr>
          <w:b/>
        </w:rPr>
        <w:t xml:space="preserve">Tratti</w:t>
      </w:r>
      <w:r>
        <w:t xml:space="preserve">: Ironico, Codardo, Saccente, Socievole</w:t>
      </w:r>
    </w:p>
    <w:p>
      <w:pPr>
        <w:pStyle w:val="BodyText"/>
      </w:pPr>
      <w:r>
        <w:rPr>
          <w:b/>
        </w:rPr>
        <w:t xml:space="preserve">Manifestazione</w:t>
      </w:r>
      <w:r>
        <w:t xml:space="preserve">: il suono di una risata profonda e contagiosa</w:t>
      </w:r>
    </w:p>
    <w:p>
      <w:pPr>
        <w:pStyle w:val="BodyText"/>
      </w:pPr>
      <w:r>
        <w:t xml:space="preserve">Tratto in comune a 5 punti: Il tuo eloquio è già leggendario. +2 alle prove di Intrattenere.</w:t>
      </w:r>
    </w:p>
    <w:p>
      <w:pPr>
        <w:pStyle w:val="BodyText"/>
      </w:pPr>
      <w:r>
        <w:t xml:space="preserve">Tratto in comune a 10 punti: Sei in grado di creare fino a 4 suoni/rumori distanti 6 metri l’uno dall’altro. Durata 1 minuto. Tre volte al giorno. Costo 1 Azione Immediata</w:t>
      </w:r>
    </w:p>
    <w:p>
      <w:pPr>
        <w:pStyle w:val="BodyText"/>
      </w:pPr>
      <w:r>
        <w:t xml:space="preserve">Tratto in comune a 15 punti: Il tuo eloquio è già leggendario. +4 aggiuntivo alle prove di Intrattenere.</w:t>
      </w:r>
    </w:p>
    <w:p>
      <w:pPr>
        <w:pStyle w:val="BodyText"/>
      </w:pPr>
      <w:r>
        <w:t xml:space="preserve">Tratto in comune a 20 punti: La tua voce è suadente. Chiunque ti ascolti per più di un minuto deve fare un Tiro Salvezza Arbitrio DC 30 oppure considerarsi un tuo amico. Una volta al giorno</w:t>
      </w:r>
    </w:p>
    <w:p>
      <w:pPr>
        <w:pStyle w:val="BodyText"/>
      </w:pPr>
      <w:r>
        <w:t xml:space="preserve">Elementi: Elettricità, Fuoco</w:t>
      </w:r>
    </w:p>
    <w:p>
      <w:pPr>
        <w:pStyle w:val="BodyText"/>
      </w:pPr>
      <w:r>
        <w:t xml:space="preserve">Essenze Privilegiate: Charme</w:t>
      </w:r>
    </w:p>
    <w:p>
      <w:pPr>
        <w:pStyle w:val="BodyText"/>
      </w:pPr>
      <w:r>
        <w:t xml:space="preserve">Essenze Normali: Illusione, Rivelazione, Alterazione</w:t>
      </w:r>
    </w:p>
    <w:p>
      <w:pPr>
        <w:pStyle w:val="BodyText"/>
      </w:pPr>
      <w:r>
        <w:t xml:space="preserve">Essenze Limitate: Distruzione, Difesa, Cura, Movimento</w:t>
      </w:r>
    </w:p>
    <w:p>
      <w:pPr>
        <w:pStyle w:val="BodyText"/>
      </w:pPr>
      <w:r>
        <w:t xml:space="preserve">Essenze Negate: Convocazione, Trasformazione, Protezione, Creazione, Attacco</w:t>
      </w:r>
    </w:p>
    <w:bookmarkEnd w:id="362"/>
    <w:bookmarkStart w:id="364" w:name="orlaith"/>
    <w:p>
      <w:pPr>
        <w:pStyle w:val="Heading3"/>
      </w:pPr>
      <w:r>
        <w:t xml:space="preserve">Orlaith</w:t>
      </w:r>
    </w:p>
    <w:p>
      <w:pPr>
        <w:pStyle w:val="FirstParagraph"/>
      </w:pPr>
      <w:bookmarkStart w:id="363" w:name="orlaith"/>
      <w:r>
        <w:t xml:space="preserve">[orlaith]</w:t>
      </w:r>
      <w:bookmarkEnd w:id="363"/>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vendicative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
        </w:rPr>
        <w:t xml:space="preserve">Simbolo</w:t>
      </w:r>
      <w:r>
        <w:t xml:space="preserve">: la bilancia</w:t>
      </w:r>
    </w:p>
    <w:p>
      <w:pPr>
        <w:pStyle w:val="BodyText"/>
      </w:pPr>
      <w:r>
        <w:rPr>
          <w:b/>
        </w:rPr>
        <w:t xml:space="preserve">Tratti</w:t>
      </w:r>
      <w:r>
        <w:t xml:space="preserve">: Imparziale, Giusto, Gentile, Valoroso</w:t>
      </w:r>
    </w:p>
    <w:p>
      <w:pPr>
        <w:pStyle w:val="BodyText"/>
      </w:pPr>
      <w:r>
        <w:rPr>
          <w:b/>
        </w:rPr>
        <w:t xml:space="preserve">Manifestazione</w:t>
      </w:r>
      <w:r>
        <w:t xml:space="preserve">: l’immagine di una stadera, sbilanciata.</w:t>
      </w:r>
    </w:p>
    <w:p>
      <w:pPr>
        <w:pStyle w:val="BodyText"/>
      </w:pPr>
      <w:r>
        <w:t xml:space="preserve">Tratto in comune a 5 punti: Richiami a te 1 mastino (normale) che obbedisce ai tuoi comandi. Durata 1 minuto. Una volta al giorno. Costo 2 Azioni.</w:t>
      </w:r>
    </w:p>
    <w:p>
      <w:pPr>
        <w:pStyle w:val="BodyText"/>
      </w:pPr>
      <w:r>
        <w:t xml:space="preserve">Tratto in comune a 10 punti: Un paio di manette si manifesta attorno ai polsi della creatura (massimo taglia grande). TS Riflessi DC 25 per annullare. Costo 2 Azioni.</w:t>
      </w:r>
    </w:p>
    <w:p>
      <w:pPr>
        <w:pStyle w:val="BodyText"/>
      </w:pPr>
      <w:r>
        <w:t xml:space="preserve">Tratto in comune a 15 punti: La creatura toccata deve dire la verità alle tue domande. Durata 10 minuti. Una volta al giorno. Costo 2 Azioni.</w:t>
      </w:r>
    </w:p>
    <w:p>
      <w:pPr>
        <w:pStyle w:val="BodyText"/>
      </w:pPr>
      <w:r>
        <w:t xml:space="preserve">Tratto in comune a 20 punti: Crei raggio di luce lungo 27 metri e largo pochi centimetri. Ogni creatura attraversata subisce 5d6 di danno. Una volta al giorno. Costo 2 Azioni.</w:t>
      </w:r>
    </w:p>
    <w:p>
      <w:pPr>
        <w:pStyle w:val="BodyText"/>
      </w:pPr>
      <w:r>
        <w:t xml:space="preserve">Elementi: Luce, Suono</w:t>
      </w:r>
    </w:p>
    <w:p>
      <w:pPr>
        <w:pStyle w:val="BodyText"/>
      </w:pPr>
      <w:r>
        <w:t xml:space="preserve">Essenze Privilegiate: Convocazione</w:t>
      </w:r>
    </w:p>
    <w:p>
      <w:pPr>
        <w:pStyle w:val="BodyText"/>
      </w:pPr>
      <w:r>
        <w:t xml:space="preserve">Essenze Normali: Alterazione, Attacco, Cura</w:t>
      </w:r>
    </w:p>
    <w:p>
      <w:pPr>
        <w:pStyle w:val="BodyText"/>
      </w:pPr>
      <w:r>
        <w:t xml:space="preserve">Essenze Limitate: Distruzione, Trasformazione, Protezione, Difesa</w:t>
      </w:r>
    </w:p>
    <w:p>
      <w:pPr>
        <w:pStyle w:val="BodyText"/>
      </w:pPr>
      <w:r>
        <w:t xml:space="preserve">Essenze Negate: Creazione, Rivelazione, Movimento, Illusione, Charme</w:t>
      </w:r>
    </w:p>
    <w:bookmarkEnd w:id="364"/>
    <w:bookmarkStart w:id="366" w:name="rezh"/>
    <w:p>
      <w:pPr>
        <w:pStyle w:val="Heading3"/>
      </w:pPr>
      <w:r>
        <w:t xml:space="preserve">Rezh</w:t>
      </w:r>
    </w:p>
    <w:p>
      <w:pPr>
        <w:pStyle w:val="FirstParagraph"/>
      </w:pPr>
      <w:bookmarkStart w:id="365" w:name="rezh"/>
      <w:r>
        <w:t xml:space="preserve">[rezh]</w:t>
      </w:r>
      <w:bookmarkEnd w:id="365"/>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
        </w:rPr>
        <w:t xml:space="preserve">Simbolo:</w:t>
      </w:r>
      <w:r>
        <w:t xml:space="preserve"> </w:t>
      </w:r>
      <w:r>
        <w:t xml:space="preserve">una pila di monete con un ratto vicino</w:t>
      </w:r>
    </w:p>
    <w:p>
      <w:pPr>
        <w:pStyle w:val="BodyText"/>
      </w:pPr>
      <w:r>
        <w:rPr>
          <w:b/>
        </w:rPr>
        <w:t xml:space="preserve">Tratti</w:t>
      </w:r>
      <w:r>
        <w:t xml:space="preserve">: Avaro, Arrogante, Cattivo, Freddo</w:t>
      </w:r>
    </w:p>
    <w:p>
      <w:pPr>
        <w:pStyle w:val="BodyText"/>
      </w:pPr>
      <w:r>
        <w:rPr>
          <w:b/>
        </w:rPr>
        <w:t xml:space="preserve">Manifestazione</w:t>
      </w:r>
      <w:r>
        <w:t xml:space="preserve">: un rumore di monete che cadono avvolge l’incantatore</w:t>
      </w:r>
    </w:p>
    <w:p>
      <w:pPr>
        <w:pStyle w:val="BodyText"/>
      </w:pPr>
      <w:r>
        <w:t xml:space="preserve">Tratto in comune a 5 punti: Sei un esperto di monete e gemme, nessun falsario può ingannarti. +4 alle prove di Consapevolezza e Cultura relative.</w:t>
      </w:r>
    </w:p>
    <w:p>
      <w:pPr>
        <w:pStyle w:val="BodyText"/>
      </w:pPr>
      <w:r>
        <w:t xml:space="preserve">Tratto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Tratto in comune a 15 punti: Puoi tirare fuori dalle tasche 1 moneta d’oro ogni volta che vuoi. Max 10 mo al giorno. Costo 1 Azione.</w:t>
      </w:r>
    </w:p>
    <w:p>
      <w:pPr>
        <w:pStyle w:val="BodyText"/>
      </w:pPr>
      <w:r>
        <w:t xml:space="preserve">Tratto in comune a 20 punti: La tua armatura viene coperta da monete d’oro. Guadagni +4 alla Difesa e +4 TS Tempra per 1 ora. Costo 1 Reazione</w:t>
      </w:r>
    </w:p>
    <w:p>
      <w:pPr>
        <w:pStyle w:val="BodyText"/>
      </w:pPr>
      <w:r>
        <w:t xml:space="preserve">Elementi: Vuoto, Elettricità</w:t>
      </w:r>
    </w:p>
    <w:p>
      <w:pPr>
        <w:pStyle w:val="BodyText"/>
      </w:pPr>
      <w:r>
        <w:t xml:space="preserve">Essenze Privilegiate: Protezione</w:t>
      </w:r>
    </w:p>
    <w:p>
      <w:pPr>
        <w:pStyle w:val="BodyText"/>
      </w:pPr>
      <w:r>
        <w:t xml:space="preserve">Essenze Normali: Charme, Illusione, Convocazione</w:t>
      </w:r>
    </w:p>
    <w:p>
      <w:pPr>
        <w:pStyle w:val="BodyText"/>
      </w:pPr>
      <w:r>
        <w:t xml:space="preserve">Essenze Limitate: Movimento, Alterazione, Trasformazione, Difesa</w:t>
      </w:r>
    </w:p>
    <w:p>
      <w:pPr>
        <w:pStyle w:val="BodyText"/>
      </w:pPr>
      <w:r>
        <w:t xml:space="preserve">Essenze Negate: Distruzione, Cura, Attacco, Creazione, Rivelazione</w:t>
      </w:r>
    </w:p>
    <w:bookmarkEnd w:id="366"/>
    <w:bookmarkStart w:id="370" w:name="sumkjr"/>
    <w:p>
      <w:pPr>
        <w:pStyle w:val="Heading3"/>
      </w:pPr>
      <w:r>
        <w:t xml:space="preserve">Sumkjr</w:t>
      </w:r>
    </w:p>
    <w:p>
      <w:pPr>
        <w:pStyle w:val="FirstParagraph"/>
      </w:pPr>
      <w:bookmarkStart w:id="367" w:name="sumkjr"/>
      <w:r>
        <w:t xml:space="preserve">[sumkjr]</w:t>
      </w:r>
      <w:bookmarkEnd w:id="367"/>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
        </w:rPr>
        <w:t xml:space="preserve">Simbolo:</w:t>
      </w:r>
      <w:r>
        <w:t xml:space="preserve"> </w:t>
      </w:r>
      <w:r>
        <w:t xml:space="preserve">tre gocce di sangue che cadono una dietro l’altra</w:t>
      </w:r>
    </w:p>
    <w:p>
      <w:pPr>
        <w:pStyle w:val="BodyText"/>
      </w:pPr>
      <w:r>
        <w:rPr>
          <w:b/>
        </w:rPr>
        <w:t xml:space="preserve">Tratti</w:t>
      </w:r>
      <w:r>
        <w:t xml:space="preserve">: Giusto, Curioso, Buono, Valoroso</w:t>
      </w:r>
    </w:p>
    <w:p>
      <w:pPr>
        <w:pStyle w:val="BodyText"/>
      </w:pPr>
      <w:r>
        <w:rPr>
          <w:b/>
        </w:rPr>
        <w:t xml:space="preserve">Manifestazione</w:t>
      </w:r>
      <w:r>
        <w:t xml:space="preserve">: il Devoto è avvolto da un mantello di broccato dorato</w:t>
      </w:r>
    </w:p>
    <w:p>
      <w:pPr>
        <w:pStyle w:val="BodyText"/>
      </w:pPr>
      <w:r>
        <w:t xml:space="preserve">Tratto in comune a 5 punti: Il tocco della tua spada e’ vita. Una creatura toccata con la tua arma recupera 3d6 punti ferita. Una volta al giorno. Costo 2 Azioni.</w:t>
      </w:r>
    </w:p>
    <w:p>
      <w:pPr>
        <w:pStyle w:val="BodyText"/>
      </w:pPr>
      <w:r>
        <w:t xml:space="preserve">Tratto in comune a 10 punti: La tua Volonta’ e’ piu’ forte del metallo. Guadagni un +2 ai Tiri Salvezza su Arbitrio</w:t>
      </w:r>
    </w:p>
    <w:p>
      <w:pPr>
        <w:pStyle w:val="BodyText"/>
      </w:pPr>
      <w:r>
        <w:t xml:space="preserve">Tratto in comune a 15 punti: Concentri l’energia del tuo Patrono in un cono di assordante. Il cono e’ lungo 18 metri e largo al termine 3 metri, chiunque sia preso nell’area subisce 10d6 di danno.</w:t>
      </w:r>
      <w:r>
        <w:t xml:space="preserve"> </w:t>
      </w:r>
      <w:r>
        <w:t xml:space="preserve">Una volta al giorno. Costo 2 Azioni.</w:t>
      </w:r>
    </w:p>
    <w:p>
      <w:pPr>
        <w:pStyle w:val="BodyText"/>
      </w:pPr>
      <w:r>
        <w:t xml:space="preserve">Tratto in comune a 20 punti: Sacrifichi la tua vita per portare in vita una creatura morta da non piu’ di 1 giorno. Una volta. Costo 2 Azioni.</w:t>
      </w:r>
    </w:p>
    <w:p>
      <w:pPr>
        <w:pStyle w:val="BodyText"/>
      </w:pPr>
      <w:r>
        <w:t xml:space="preserve">Elementi: Energia Positiva, Elettricità</w:t>
      </w:r>
    </w:p>
    <w:p>
      <w:pPr>
        <w:pStyle w:val="BodyText"/>
      </w:pPr>
      <w:r>
        <w:t xml:space="preserve">Essenze Privilegiate: Cura</w:t>
      </w:r>
    </w:p>
    <w:p>
      <w:pPr>
        <w:pStyle w:val="BodyText"/>
      </w:pPr>
      <w:r>
        <w:t xml:space="preserve">Essenze Normali: Protezione, Difesa, Creazione</w:t>
      </w:r>
    </w:p>
    <w:p>
      <w:pPr>
        <w:pStyle w:val="BodyText"/>
      </w:pPr>
      <w:r>
        <w:t xml:space="preserve">Essenze Limitate: Convocazione, Trasformazione,Charme</w:t>
      </w:r>
    </w:p>
    <w:p>
      <w:pPr>
        <w:pStyle w:val="BodyText"/>
      </w:pPr>
      <w:r>
        <w:t xml:space="preserve">Essenze Negate: Attacco, Movimento, Illusione, Alterazione, Rivelazione, Distruzione</w:t>
      </w:r>
    </w:p>
    <w:bookmarkStart w:id="369" w:name="le-7-regole-luminose"/>
    <w:p>
      <w:pPr>
        <w:pStyle w:val="Heading4"/>
      </w:pPr>
      <w:r>
        <w:t xml:space="preserve">Le 7 Regole Luminose</w:t>
      </w:r>
    </w:p>
    <w:p>
      <w:pPr>
        <w:pStyle w:val="FirstParagraph"/>
      </w:pPr>
      <w:bookmarkStart w:id="368" w:name="le-7-regole-luminose"/>
      <w:r>
        <w:t xml:space="preserve">[le-7-regole-luminose]</w:t>
      </w:r>
      <w:bookmarkEnd w:id="368"/>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8"/>
        </w:numPr>
      </w:pPr>
      <w:r>
        <w:t xml:space="preserve">Proteggi i deboli e chi non sa difendersi dai soprusi</w:t>
      </w:r>
    </w:p>
    <w:p>
      <w:pPr>
        <w:numPr>
          <w:ilvl w:val="0"/>
          <w:numId w:val="1078"/>
        </w:numPr>
      </w:pPr>
      <w:r>
        <w:t xml:space="preserve">Ama la vita e proteggila. L’Amore deve vincere sopra ogni cosa</w:t>
      </w:r>
    </w:p>
    <w:p>
      <w:pPr>
        <w:numPr>
          <w:ilvl w:val="0"/>
          <w:numId w:val="1078"/>
        </w:numPr>
      </w:pPr>
      <w:r>
        <w:t xml:space="preserve">Combatti contro le ingiustizie e chi porta sofferenze e dolore</w:t>
      </w:r>
    </w:p>
    <w:p>
      <w:pPr>
        <w:numPr>
          <w:ilvl w:val="0"/>
          <w:numId w:val="1078"/>
        </w:numPr>
      </w:pPr>
      <w:r>
        <w:t xml:space="preserve">Lenisci le ferite ed i dolori. Placa gli animi e favorisci la pace</w:t>
      </w:r>
      <w:r>
        <w:t xml:space="preserve"> </w:t>
      </w:r>
      <w:r>
        <w:t xml:space="preserve">ed armonia</w:t>
      </w:r>
    </w:p>
    <w:p>
      <w:pPr>
        <w:numPr>
          <w:ilvl w:val="0"/>
          <w:numId w:val="1078"/>
        </w:numPr>
      </w:pPr>
      <w:r>
        <w:t xml:space="preserve">Onestà e Lealtà sono le tua fondamenta</w:t>
      </w:r>
    </w:p>
    <w:p>
      <w:pPr>
        <w:numPr>
          <w:ilvl w:val="0"/>
          <w:numId w:val="1078"/>
        </w:numPr>
      </w:pPr>
      <w:r>
        <w:t xml:space="preserve">Sei un maestro di virtù. Fa che gli altri possano prendere ispirazione</w:t>
      </w:r>
      <w:r>
        <w:t xml:space="preserve"> </w:t>
      </w:r>
      <w:r>
        <w:t xml:space="preserve">dalle tue gesta</w:t>
      </w:r>
    </w:p>
    <w:p>
      <w:pPr>
        <w:numPr>
          <w:ilvl w:val="0"/>
          <w:numId w:val="1078"/>
        </w:numPr>
      </w:pPr>
      <w:r>
        <w:t xml:space="preserve">Sii luminoso ma non accecare gli altri</w:t>
      </w:r>
    </w:p>
    <w:bookmarkEnd w:id="369"/>
    <w:bookmarkEnd w:id="370"/>
    <w:bookmarkStart w:id="372" w:name="shayalia"/>
    <w:p>
      <w:pPr>
        <w:pStyle w:val="Heading3"/>
      </w:pPr>
      <w:r>
        <w:t xml:space="preserve">Shayalia</w:t>
      </w:r>
    </w:p>
    <w:p>
      <w:pPr>
        <w:pStyle w:val="FirstParagraph"/>
      </w:pPr>
      <w:bookmarkStart w:id="371" w:name="shayalia"/>
      <w:r>
        <w:t xml:space="preserve">[shayalia]</w:t>
      </w:r>
      <w:bookmarkEnd w:id="371"/>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
        </w:rPr>
        <w:t xml:space="preserve">Simbolo:</w:t>
      </w:r>
      <w:r>
        <w:t xml:space="preserve"> </w:t>
      </w:r>
      <w:r>
        <w:t xml:space="preserve">un cuscino stropicciato e sporco di sangue</w:t>
      </w:r>
    </w:p>
    <w:p>
      <w:pPr>
        <w:pStyle w:val="BodyText"/>
      </w:pPr>
      <w:r>
        <w:rPr>
          <w:b/>
        </w:rPr>
        <w:t xml:space="preserve">Tratti</w:t>
      </w:r>
      <w:r>
        <w:t xml:space="preserve">: Lussurioso, Volubile, Pessimista, Sadomasochista</w:t>
      </w:r>
    </w:p>
    <w:p>
      <w:pPr>
        <w:pStyle w:val="BodyText"/>
      </w:pPr>
      <w:r>
        <w:rPr>
          <w:b/>
        </w:rPr>
        <w:t xml:space="preserve">Manifestazione</w:t>
      </w:r>
      <w:r>
        <w:t xml:space="preserve">: il Devoto è avvolto da un mantello di velluto nero</w:t>
      </w:r>
    </w:p>
    <w:p>
      <w:pPr>
        <w:pStyle w:val="BodyText"/>
      </w:pPr>
      <w:r>
        <w:t xml:space="preserve">Tratto in comune a 5 punti: I tempi per preparare una pozione sono dimezzati.</w:t>
      </w:r>
    </w:p>
    <w:p>
      <w:pPr>
        <w:pStyle w:val="BodyText"/>
      </w:pPr>
      <w:r>
        <w:t xml:space="preserve">Tratto in comune a 10 punti: I costi per preparare una pozione sono dimezzati.</w:t>
      </w:r>
    </w:p>
    <w:p>
      <w:pPr>
        <w:pStyle w:val="BodyText"/>
      </w:pPr>
      <w:r>
        <w:t xml:space="preserve">Tratto in comune a 15 punti: Dal tuo palmo secerni veleno. Il tuo tocco, o tramite arma in mischia veicola il veleno. TS Tempra DC 25 o -2 a Volontà e Agilità per 10 minuti. Costo 1 Azione.</w:t>
      </w:r>
    </w:p>
    <w:p>
      <w:pPr>
        <w:pStyle w:val="BodyText"/>
      </w:pPr>
      <w:r>
        <w:t xml:space="preserve">Tratto in comune a 20 punti: Il tuo tocco è vita per la natura. Puoi curare animali e piante anche magiche con la Essenza di Distruzione, gli effetti sono quelli della Cura.</w:t>
      </w:r>
    </w:p>
    <w:p>
      <w:pPr>
        <w:pStyle w:val="BodyText"/>
      </w:pPr>
      <w:r>
        <w:t xml:space="preserve">Elementi: Vuoto, Elettricità</w:t>
      </w:r>
    </w:p>
    <w:p>
      <w:pPr>
        <w:pStyle w:val="BodyText"/>
      </w:pPr>
      <w:r>
        <w:t xml:space="preserve">Essenze Privilegiate: Distruzione</w:t>
      </w:r>
    </w:p>
    <w:p>
      <w:pPr>
        <w:pStyle w:val="BodyText"/>
      </w:pPr>
      <w:r>
        <w:t xml:space="preserve">Essenze Normali: Charme, Alterazione, Illusione</w:t>
      </w:r>
    </w:p>
    <w:p>
      <w:pPr>
        <w:pStyle w:val="BodyText"/>
      </w:pPr>
      <w:r>
        <w:t xml:space="preserve">Essenze Limitate: Attacco, Convocazione, Trasformazione</w:t>
      </w:r>
    </w:p>
    <w:p>
      <w:pPr>
        <w:pStyle w:val="BodyText"/>
      </w:pPr>
      <w:r>
        <w:t xml:space="preserve">Essenze Negate: Movimento, Protezione, Creazione, Cura, Rivelazione,Difesa</w:t>
      </w:r>
    </w:p>
    <w:p>
      <w:pPr>
        <w:pStyle w:val="BodyText"/>
      </w:pPr>
      <w:r>
        <w:rPr>
          <w:b/>
        </w:rPr>
        <w:t xml:space="preserve">Sumkjr</w:t>
      </w:r>
      <w:r>
        <w:t xml:space="preserve"> </w:t>
      </w:r>
      <w:r>
        <w:t xml:space="preserve">e</w:t>
      </w:r>
      <w:r>
        <w:t xml:space="preserve"> </w:t>
      </w:r>
      <w:r>
        <w:rPr>
          <w:b/>
        </w:rPr>
        <w:t xml:space="preserve">Shayalla</w:t>
      </w:r>
      <w:r>
        <w:t xml:space="preserve"> </w:t>
      </w:r>
      <w:r>
        <w:t xml:space="preserve">sono complementari nel tenere in mano le file sfuggenti e pericolose della magia. Agiscono come espressione diretta di dei Patroni maggiori</w:t>
      </w:r>
    </w:p>
    <w:bookmarkEnd w:id="372"/>
    <w:bookmarkStart w:id="373"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è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
        </w:rPr>
        <w:t xml:space="preserve">Simbolo</w:t>
      </w:r>
      <w:r>
        <w:t xml:space="preserve">: un forziere straripante di ogni cosa che non si può chiudere</w:t>
      </w:r>
    </w:p>
    <w:p>
      <w:pPr>
        <w:pStyle w:val="BodyText"/>
      </w:pPr>
      <w:r>
        <w:rPr>
          <w:b/>
        </w:rPr>
        <w:t xml:space="preserve">Tratti</w:t>
      </w:r>
      <w:r>
        <w:t xml:space="preserve">: Riservato, Morigerato, Accumulatore, Paranoico</w:t>
      </w:r>
    </w:p>
    <w:p>
      <w:pPr>
        <w:pStyle w:val="BodyText"/>
      </w:pPr>
      <w:r>
        <w:rPr>
          <w:b/>
        </w:rPr>
        <w:t xml:space="preserve">manifestazione</w:t>
      </w:r>
      <w:r>
        <w:t xml:space="preserve">: due mani uncinate che circondano, come a nascondere, la testa dell’incantatore</w:t>
      </w:r>
    </w:p>
    <w:p>
      <w:pPr>
        <w:pStyle w:val="BodyText"/>
      </w:pPr>
      <w:r>
        <w:t xml:space="preserve">Tratto in comune a 5 punti: acquisisci la fino 18 metri, o 36 metri se già presente.</w:t>
      </w:r>
    </w:p>
    <w:p>
      <w:pPr>
        <w:pStyle w:val="BodyText"/>
      </w:pPr>
      <w:r>
        <w:t xml:space="preserve">Tratto in comune a 10 punti: vedi nell’oscurità anche magica. Vedi le trappole nel raggio di mischia intorno a te.</w:t>
      </w:r>
    </w:p>
    <w:p>
      <w:pPr>
        <w:pStyle w:val="BodyText"/>
      </w:pPr>
      <w:r>
        <w:t xml:space="preserve">Tratto in comune a 15 punti: Toccando un oggetto sei in grado di capirne tutte le proprietà magiche e non.</w:t>
      </w:r>
    </w:p>
    <w:p>
      <w:pPr>
        <w:pStyle w:val="BodyText"/>
      </w:pPr>
      <w:r>
        <w:t xml:space="preserve">Tratto in comune a 20 punti: Sei in grado di animare una creatura morta da non più di un giorno come non morto da 1 CR (tipo zombi/scheletro a secondo dello stato). Una volta al giorno. Costo 2 Azioni.</w:t>
      </w:r>
    </w:p>
    <w:p>
      <w:pPr>
        <w:pStyle w:val="BodyText"/>
      </w:pPr>
      <w:r>
        <w:t xml:space="preserve">Elementi: Elettricità, Energia Negativa</w:t>
      </w:r>
    </w:p>
    <w:p>
      <w:pPr>
        <w:pStyle w:val="BodyText"/>
      </w:pPr>
      <w:r>
        <w:t xml:space="preserve">Essenze Privilegiate: Rivelazione</w:t>
      </w:r>
    </w:p>
    <w:p>
      <w:pPr>
        <w:pStyle w:val="BodyText"/>
      </w:pPr>
      <w:r>
        <w:t xml:space="preserve">Essenze Normali: Distruzione, Illusione, Difesa</w:t>
      </w:r>
    </w:p>
    <w:p>
      <w:pPr>
        <w:pStyle w:val="BodyText"/>
      </w:pPr>
      <w:r>
        <w:t xml:space="preserve">Essenze Limitate: Movimento, Attacco, Convocazione, Charme</w:t>
      </w:r>
    </w:p>
    <w:p>
      <w:pPr>
        <w:pStyle w:val="BodyText"/>
      </w:pPr>
      <w:r>
        <w:t xml:space="preserve">Essenze Negate: Creazione, Trasformazione, Difesa, Cura, Alterazione</w:t>
      </w:r>
    </w:p>
    <w:bookmarkEnd w:id="373"/>
    <w:bookmarkStart w:id="375" w:name="tazher"/>
    <w:p>
      <w:pPr>
        <w:pStyle w:val="Heading3"/>
      </w:pPr>
      <w:r>
        <w:t xml:space="preserve">Tazher</w:t>
      </w:r>
    </w:p>
    <w:p>
      <w:pPr>
        <w:pStyle w:val="FirstParagraph"/>
      </w:pPr>
      <w:bookmarkStart w:id="374" w:name="tazher"/>
      <w:r>
        <w:t xml:space="preserve">[tazher]</w:t>
      </w:r>
      <w:bookmarkEnd w:id="374"/>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
        </w:rPr>
        <w:t xml:space="preserve">Simbolo</w:t>
      </w:r>
      <w:r>
        <w:t xml:space="preserve">: lo scintillio della lama nel buio</w:t>
      </w:r>
    </w:p>
    <w:p>
      <w:pPr>
        <w:pStyle w:val="BodyText"/>
      </w:pPr>
      <w:r>
        <w:rPr>
          <w:b/>
        </w:rPr>
        <w:t xml:space="preserve">Tratti</w:t>
      </w:r>
      <w:r>
        <w:t xml:space="preserve">: Scontroso, Calcolatore, Perfezionista, Cattivo</w:t>
      </w:r>
    </w:p>
    <w:p>
      <w:pPr>
        <w:pStyle w:val="BodyText"/>
      </w:pPr>
      <w:r>
        <w:rPr>
          <w:b/>
        </w:rPr>
        <w:t xml:space="preserve">Manifestazione</w:t>
      </w:r>
      <w:r>
        <w:t xml:space="preserve">: l’ombra del Devoto prende vita muovendo l’arma</w:t>
      </w:r>
    </w:p>
    <w:p>
      <w:pPr>
        <w:pStyle w:val="BodyText"/>
      </w:pPr>
      <w:r>
        <w:t xml:space="preserve">Tratto in comune a 5 punti: Guadagni +4 alle prove di criminalità.</w:t>
      </w:r>
    </w:p>
    <w:p>
      <w:pPr>
        <w:pStyle w:val="BodyText"/>
      </w:pPr>
      <w:r>
        <w:t xml:space="preserve">Tratto in comune a 10 punti: Una volta al giorno fai un attacco in più. Una Azione Immediata.</w:t>
      </w:r>
    </w:p>
    <w:p>
      <w:pPr>
        <w:pStyle w:val="BodyText"/>
      </w:pPr>
      <w:r>
        <w:t xml:space="preserve">Tratto in comune a 15 punti: finché cammini sopra delle ombre o al buio sei invisibile. Puoi essere comunque rilevato con la luce o Essenza di Rivelazione.</w:t>
      </w:r>
    </w:p>
    <w:p>
      <w:pPr>
        <w:pStyle w:val="BodyText"/>
      </w:pPr>
      <w:r>
        <w:t xml:space="preserve">Tratto in comune a 20 punti: Una volta al giorno su tutti gli attacchi andati a segno in quel round fai il doppio del danno. Costo 1 Azione.</w:t>
      </w:r>
    </w:p>
    <w:p>
      <w:pPr>
        <w:pStyle w:val="BodyText"/>
      </w:pPr>
      <w:r>
        <w:t xml:space="preserve">Elementi: Vuoto, Fuoco</w:t>
      </w:r>
    </w:p>
    <w:p>
      <w:pPr>
        <w:pStyle w:val="BodyText"/>
      </w:pPr>
      <w:r>
        <w:t xml:space="preserve">Essenze Privilegiate: Attacco</w:t>
      </w:r>
    </w:p>
    <w:p>
      <w:pPr>
        <w:pStyle w:val="BodyText"/>
      </w:pPr>
      <w:r>
        <w:t xml:space="preserve">Essenze Normali: Convocazione, Trasformazione, Charme</w:t>
      </w:r>
    </w:p>
    <w:p>
      <w:pPr>
        <w:pStyle w:val="BodyText"/>
      </w:pPr>
      <w:r>
        <w:t xml:space="preserve">Essenze Limitate: Illusione, Alterazione, Distruzione, Movimento</w:t>
      </w:r>
    </w:p>
    <w:p>
      <w:pPr>
        <w:pStyle w:val="BodyText"/>
      </w:pPr>
      <w:r>
        <w:t xml:space="preserve">Essenze Negate: Rivelazione, Protezione, Creazione, Cura, Difesa</w:t>
      </w:r>
    </w:p>
    <w:bookmarkEnd w:id="375"/>
    <w:bookmarkStart w:id="377" w:name="thaft"/>
    <w:p>
      <w:pPr>
        <w:pStyle w:val="Heading3"/>
      </w:pPr>
      <w:r>
        <w:t xml:space="preserve">Thaft</w:t>
      </w:r>
    </w:p>
    <w:p>
      <w:pPr>
        <w:pStyle w:val="FirstParagraph"/>
      </w:pPr>
      <w:bookmarkStart w:id="376" w:name="thaft"/>
      <w:r>
        <w:t xml:space="preserve">[thaft]</w:t>
      </w:r>
      <w:bookmarkEnd w:id="376"/>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
        </w:rPr>
        <w:t xml:space="preserve">Simbolo</w:t>
      </w:r>
      <w:r>
        <w:t xml:space="preserve">: un libro aperto con un teschio sopra</w:t>
      </w:r>
    </w:p>
    <w:p>
      <w:pPr>
        <w:pStyle w:val="BodyText"/>
      </w:pPr>
      <w:r>
        <w:rPr>
          <w:b/>
        </w:rPr>
        <w:t xml:space="preserve">Tratti</w:t>
      </w:r>
      <w:r>
        <w:t xml:space="preserve">: Semplice, Silenzioso, Mite, Sicuro</w:t>
      </w:r>
    </w:p>
    <w:p>
      <w:pPr>
        <w:pStyle w:val="BodyText"/>
      </w:pPr>
      <w:r>
        <w:rPr>
          <w:b/>
        </w:rPr>
        <w:t xml:space="preserve">Manifestazione</w:t>
      </w:r>
      <w:r>
        <w:t xml:space="preserve">: si sente il pianto di un bambino appena nato o il sospiro della morte</w:t>
      </w:r>
    </w:p>
    <w:p>
      <w:pPr>
        <w:pStyle w:val="BodyText"/>
      </w:pPr>
      <w:r>
        <w:t xml:space="preserve">Tratto in comune a 5 punti: il tuo tocco è letale per i non morti. Un tuo tocco infligge 2d6 di danno ad un non morto. Costo 2 Azioni.</w:t>
      </w:r>
    </w:p>
    <w:p>
      <w:pPr>
        <w:pStyle w:val="BodyText"/>
      </w:pPr>
      <w:r>
        <w:t xml:space="preserve">Tratto in comune a 10 punti: Il tuo tocco lenisce. Una volta al giorno puoi rimuovere Cecità o Sordità. Costo 2 Azioni.</w:t>
      </w:r>
    </w:p>
    <w:p>
      <w:pPr>
        <w:pStyle w:val="BodyText"/>
      </w:pPr>
      <w:r>
        <w:t xml:space="preserve">Tratto in comune a 15 punti: Un non morto deve effettuare un Tiro Salvezza Tempra DC 30 o essere distrutto se toccato dalla tua mano. Costo 2 Azioni.</w:t>
      </w:r>
    </w:p>
    <w:p>
      <w:pPr>
        <w:pStyle w:val="BodyText"/>
      </w:pPr>
      <w:r>
        <w:t xml:space="preserve">Tratto in comune a 20 punti: Uccidi la creatura toccata. TS Arbitrio DC 35 o morte. Una volta alla settimana. Costo 2 Azioni.</w:t>
      </w:r>
    </w:p>
    <w:p>
      <w:pPr>
        <w:pStyle w:val="BodyText"/>
      </w:pPr>
      <w:r>
        <w:t xml:space="preserve">Elementi: Suono, Elettricità</w:t>
      </w:r>
    </w:p>
    <w:p>
      <w:pPr>
        <w:pStyle w:val="BodyText"/>
      </w:pPr>
      <w:r>
        <w:t xml:space="preserve">Essenze Privilegiate: Distruzione</w:t>
      </w:r>
    </w:p>
    <w:p>
      <w:pPr>
        <w:pStyle w:val="BodyText"/>
      </w:pPr>
      <w:r>
        <w:t xml:space="preserve">Essenze Normali: Cura, Movimento, Convocazione</w:t>
      </w:r>
    </w:p>
    <w:p>
      <w:pPr>
        <w:pStyle w:val="BodyText"/>
      </w:pPr>
      <w:r>
        <w:t xml:space="preserve">Essenze Limitate: Protezione, Difesa, Trasformazione, Charme</w:t>
      </w:r>
    </w:p>
    <w:p>
      <w:pPr>
        <w:pStyle w:val="BodyText"/>
      </w:pPr>
      <w:r>
        <w:t xml:space="preserve">Essenze Negate: Alterazione, Rivelazione, Illusione, Creazione, Attacco</w:t>
      </w:r>
    </w:p>
    <w:bookmarkEnd w:id="377"/>
    <w:bookmarkStart w:id="379" w:name="torbiorn"/>
    <w:p>
      <w:pPr>
        <w:pStyle w:val="Heading3"/>
      </w:pPr>
      <w:r>
        <w:t xml:space="preserve">Torbiorn</w:t>
      </w:r>
    </w:p>
    <w:p>
      <w:pPr>
        <w:pStyle w:val="FirstParagraph"/>
      </w:pPr>
      <w:bookmarkStart w:id="378" w:name="torbiorn"/>
      <w:r>
        <w:t xml:space="preserve">[torbiorn]</w:t>
      </w:r>
      <w:bookmarkEnd w:id="378"/>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
        </w:rPr>
        <w:t xml:space="preserve">Simbolo</w:t>
      </w:r>
      <w:r>
        <w:t xml:space="preserve">: uno specchio opaco</w:t>
      </w:r>
    </w:p>
    <w:p>
      <w:pPr>
        <w:pStyle w:val="BodyText"/>
      </w:pPr>
      <w:r>
        <w:rPr>
          <w:b/>
        </w:rPr>
        <w:t xml:space="preserve">Tratti</w:t>
      </w:r>
      <w:r>
        <w:t xml:space="preserve">: Altezzoso, Indifferente, Vanitoso, Permaloso</w:t>
      </w:r>
    </w:p>
    <w:p>
      <w:pPr>
        <w:pStyle w:val="BodyText"/>
      </w:pPr>
      <w:r>
        <w:rPr>
          <w:b/>
        </w:rPr>
        <w:t xml:space="preserve">Manifestazione</w:t>
      </w:r>
      <w:r>
        <w:t xml:space="preserve">: schegge di specchio rotto tutto intorno al Devoto come un turbine</w:t>
      </w:r>
    </w:p>
    <w:p>
      <w:pPr>
        <w:pStyle w:val="BodyText"/>
      </w:pPr>
      <w:r>
        <w:t xml:space="preserve">Tratto in comune a 5 punti: Con un gesto puoi rinfrescare i tuoi vestiti rendendoli puliti e profumati. Costo 1 Azione.</w:t>
      </w:r>
    </w:p>
    <w:p>
      <w:pPr>
        <w:pStyle w:val="BodyText"/>
      </w:pPr>
      <w:r>
        <w:t xml:space="preserve">Tratto in comune a 10 punti: Il tuo sputo è velenoso. TS Tempra DC 20 oppure -2 Potenza. Durata 1 minuti. Tre volte al giorno. Costo 1 Azione.</w:t>
      </w:r>
    </w:p>
    <w:p>
      <w:pPr>
        <w:pStyle w:val="BodyText"/>
      </w:pPr>
      <w:r>
        <w:t xml:space="preserve">Tratto in comune a 15 punti: Fissando l’obiettivo negli occhi lo costringi a fermarsi. Il target non può più muovere le gambe. TS Arbitrio DC 30. Una volta al giorno. Costo 2 Azioni.</w:t>
      </w:r>
    </w:p>
    <w:p>
      <w:pPr>
        <w:pStyle w:val="BodyText"/>
      </w:pPr>
      <w:r>
        <w:t xml:space="preserve">Tratto in comune a 20 punti: Dalle tue dita partono dei viticci che pungono fino a 10 avversari.</w:t>
      </w:r>
    </w:p>
    <w:p>
      <w:pPr>
        <w:pStyle w:val="BodyText"/>
      </w:pPr>
      <w:r>
        <w:t xml:space="preserve">Ogni viticcio causa 2d6 di danno, TS Tempra DC 25 per dimezzare. Costo 2 Azioni.</w:t>
      </w:r>
    </w:p>
    <w:p>
      <w:pPr>
        <w:pStyle w:val="BodyText"/>
      </w:pPr>
      <w:r>
        <w:t xml:space="preserve">Elementi: Fuoco, Suono</w:t>
      </w:r>
    </w:p>
    <w:p>
      <w:pPr>
        <w:pStyle w:val="BodyText"/>
      </w:pPr>
      <w:r>
        <w:t xml:space="preserve">Essenze Privilegiate: Trasformazione</w:t>
      </w:r>
    </w:p>
    <w:p>
      <w:pPr>
        <w:pStyle w:val="BodyText"/>
      </w:pPr>
      <w:r>
        <w:t xml:space="preserve">Essenze Normali: Distruzione, Movimento, Attacco</w:t>
      </w:r>
    </w:p>
    <w:p>
      <w:pPr>
        <w:pStyle w:val="BodyText"/>
      </w:pPr>
      <w:r>
        <w:t xml:space="preserve">Essenze Limitate: Charme, Rivelazione, Convocazione, Alterazione</w:t>
      </w:r>
    </w:p>
    <w:p>
      <w:pPr>
        <w:pStyle w:val="BodyText"/>
      </w:pPr>
      <w:r>
        <w:t xml:space="preserve">Essenze Negate: Illusione, Protezione, Cura, Difesa, Creazione</w:t>
      </w:r>
    </w:p>
    <w:bookmarkEnd w:id="379"/>
    <w:bookmarkStart w:id="381" w:name="tabella-collegamento-patrono---tratto"/>
    <w:p>
      <w:pPr>
        <w:pStyle w:val="Heading3"/>
      </w:pPr>
      <w:r>
        <w:t xml:space="preserve">Tabella collegamento Patrono - Tratto</w:t>
      </w:r>
    </w:p>
    <w:p>
      <w:pPr>
        <w:pStyle w:val="FirstParagraph"/>
      </w:pPr>
      <w:bookmarkStart w:id="380" w:name="tabella-collegamento-patrono---tratto"/>
      <w:r>
        <w:t xml:space="preserve">[tabella-collegamento-patrono---tratto]</w:t>
      </w:r>
      <w:bookmarkEnd w:id="380"/>
    </w:p>
    <w:tbl>
      <w:tblPr>
        <w:tblStyle w:val="Table"/>
        <w:tblW w:type="pct" w:w="0.0"/>
        <w:tblLook w:firstRow="0" w:lastRow="0" w:firstColumn="0" w:lastColumn="0" w:noHBand="0" w:noVBand="0"/>
      </w:tblPr>
      <w:tblGrid/>
      <w:tr>
        <w:tc>
          <w:p>
            <w:pPr>
              <w:pStyle w:val="Compact"/>
              <w:jc w:val="left"/>
            </w:pPr>
            <w:r>
              <w:rPr>
                <w:b/>
              </w:rPr>
              <w:t xml:space="preserve">Nome Patrono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tc>
      </w:tr>
      <w:tr>
        <w:tc>
          <w:p>
            <w:pPr>
              <w:pStyle w:val="Compact"/>
              <w:jc w:val="left"/>
            </w:pPr>
            <w: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tc>
      </w:tr>
      <w:tr>
        <w:tc>
          <w:p>
            <w:pPr>
              <w:pStyle w:val="Compact"/>
              <w:jc w:val="left"/>
            </w:pPr>
            <w: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Studioso</w:t>
            </w:r>
          </w:p>
        </w:tc>
        <w:tc>
          <w:p>
            <w:pPr>
              <w:pStyle w:val="Compact"/>
              <w:jc w:val="left"/>
            </w:pPr>
            <w:r>
              <w:t xml:space="preserve">Riflessivo</w:t>
            </w:r>
          </w:p>
        </w:tc>
        <w:tc>
          <w:p/>
        </w:tc>
      </w:tr>
      <w:tr>
        <w:tc>
          <w:p>
            <w:pPr>
              <w:pStyle w:val="Compact"/>
              <w:jc w:val="left"/>
            </w:pPr>
            <w:r>
              <w:t xml:space="preserve">Belevon</w:t>
            </w:r>
          </w:p>
        </w:tc>
        <w:tc>
          <w:p>
            <w:pPr>
              <w:pStyle w:val="Compact"/>
              <w:jc w:val="left"/>
            </w:pPr>
            <w:r>
              <w:t xml:space="preserve">Bugiardo</w:t>
            </w:r>
          </w:p>
        </w:tc>
        <w:tc>
          <w:p>
            <w:pPr>
              <w:pStyle w:val="Compact"/>
              <w:jc w:val="left"/>
            </w:pPr>
            <w:r>
              <w:t xml:space="preserve">Narcisista</w:t>
            </w:r>
          </w:p>
        </w:tc>
        <w:tc>
          <w:p>
            <w:pPr>
              <w:pStyle w:val="Compact"/>
              <w:jc w:val="left"/>
            </w:pPr>
            <w:r>
              <w:t xml:space="preserve">Casto</w:t>
            </w:r>
          </w:p>
        </w:tc>
        <w:tc>
          <w:p>
            <w:pPr>
              <w:pStyle w:val="Compact"/>
              <w:jc w:val="left"/>
            </w:pPr>
            <w:r>
              <w:t xml:space="preserve">Doppiogiochista</w:t>
            </w:r>
          </w:p>
        </w:tc>
        <w:tc>
          <w:p/>
        </w:tc>
      </w:tr>
      <w:tr>
        <w:tc>
          <w:p>
            <w:pPr>
              <w:pStyle w:val="Compact"/>
              <w:jc w:val="left"/>
            </w:pPr>
            <w: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tc>
      </w:tr>
      <w:tr>
        <w:tc>
          <w:p>
            <w:pPr>
              <w:pStyle w:val="Compact"/>
              <w:jc w:val="left"/>
            </w:pPr>
            <w: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tc>
      </w:tr>
      <w:tr>
        <w:tc>
          <w:p>
            <w:pPr>
              <w:pStyle w:val="Compact"/>
              <w:jc w:val="left"/>
            </w:pPr>
            <w: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Fiducioso</w:t>
            </w:r>
          </w:p>
        </w:tc>
        <w:tc>
          <w:p>
            <w:pPr>
              <w:pStyle w:val="Compact"/>
              <w:jc w:val="left"/>
            </w:pPr>
            <w:r>
              <w:t xml:space="preserve">Pratico</w:t>
            </w:r>
          </w:p>
        </w:tc>
        <w:tc>
          <w:p/>
        </w:tc>
      </w:tr>
      <w:tr>
        <w:tc>
          <w:p>
            <w:pPr>
              <w:pStyle w:val="Compact"/>
              <w:jc w:val="left"/>
            </w:pPr>
            <w:r>
              <w:t xml:space="preserve">Erondil</w:t>
            </w:r>
          </w:p>
        </w:tc>
        <w:tc>
          <w:p>
            <w:pPr>
              <w:pStyle w:val="Compact"/>
              <w:jc w:val="left"/>
            </w:pPr>
            <w:r>
              <w:t xml:space="preserve">Perfezionista</w:t>
            </w:r>
          </w:p>
        </w:tc>
        <w:tc>
          <w:p>
            <w:pPr>
              <w:pStyle w:val="Compact"/>
              <w:jc w:val="left"/>
            </w:pPr>
            <w:r>
              <w:t xml:space="preserve">Incontentabile</w:t>
            </w:r>
          </w:p>
        </w:tc>
        <w:tc>
          <w:p>
            <w:pPr>
              <w:pStyle w:val="Compact"/>
              <w:jc w:val="left"/>
            </w:pPr>
            <w:r>
              <w:t xml:space="preserve">Sognatore</w:t>
            </w:r>
          </w:p>
        </w:tc>
        <w:tc>
          <w:p>
            <w:pPr>
              <w:pStyle w:val="Compact"/>
              <w:jc w:val="left"/>
            </w:pPr>
            <w:r>
              <w:t xml:space="preserve">Esuberante</w:t>
            </w:r>
          </w:p>
        </w:tc>
        <w:tc>
          <w:p/>
        </w:tc>
      </w:tr>
      <w:tr>
        <w:tc>
          <w:p>
            <w:pPr>
              <w:pStyle w:val="Compact"/>
              <w:jc w:val="left"/>
            </w:pPr>
            <w:r>
              <w:t xml:space="preserve">Gaya</w:t>
            </w:r>
          </w:p>
        </w:tc>
        <w:tc>
          <w:p>
            <w:pPr>
              <w:pStyle w:val="Compact"/>
              <w:jc w:val="left"/>
            </w:pPr>
            <w:r>
              <w:t xml:space="preserve">Innovativo</w:t>
            </w:r>
          </w:p>
        </w:tc>
        <w:tc>
          <w:p>
            <w:pPr>
              <w:pStyle w:val="Compact"/>
              <w:jc w:val="left"/>
            </w:pPr>
            <w:r>
              <w:t xml:space="preserve">Ordinato</w:t>
            </w:r>
          </w:p>
        </w:tc>
        <w:tc>
          <w:p>
            <w:pPr>
              <w:pStyle w:val="Compact"/>
              <w:jc w:val="left"/>
            </w:pPr>
            <w:r>
              <w:t xml:space="preserve">Istintivo</w:t>
            </w:r>
          </w:p>
        </w:tc>
        <w:tc>
          <w:p>
            <w:pPr>
              <w:pStyle w:val="Compact"/>
              <w:jc w:val="left"/>
            </w:pPr>
            <w:r>
              <w:t xml:space="preserve">Prudente</w:t>
            </w:r>
          </w:p>
        </w:tc>
        <w:tc>
          <w:p/>
        </w:tc>
      </w:tr>
      <w:tr>
        <w:tc>
          <w:p>
            <w:pPr>
              <w:pStyle w:val="Compact"/>
              <w:jc w:val="left"/>
            </w:pPr>
            <w: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tc>
      </w:tr>
      <w:tr>
        <w:tc>
          <w:p>
            <w:pPr>
              <w:pStyle w:val="Compact"/>
              <w:jc w:val="left"/>
            </w:pPr>
            <w:r>
              <w:t xml:space="preserve">Krondal</w:t>
            </w:r>
          </w:p>
        </w:tc>
        <w:tc>
          <w:p>
            <w:pPr>
              <w:pStyle w:val="Compact"/>
              <w:jc w:val="left"/>
            </w:pPr>
            <w:r>
              <w:t xml:space="preserve">Avventato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tc>
      </w:tr>
      <w:tr>
        <w:tc>
          <w:p>
            <w:pPr>
              <w:pStyle w:val="Compact"/>
              <w:jc w:val="left"/>
            </w:pPr>
            <w:r>
              <w:t xml:space="preserve">Ledyal</w:t>
            </w:r>
          </w:p>
        </w:tc>
        <w:tc>
          <w:p>
            <w:pPr>
              <w:pStyle w:val="Compact"/>
              <w:jc w:val="left"/>
            </w:pPr>
            <w:r>
              <w:t xml:space="preserve">Caritatevole</w:t>
            </w:r>
          </w:p>
        </w:tc>
        <w:tc>
          <w:p>
            <w:pPr>
              <w:pStyle w:val="Compact"/>
              <w:jc w:val="left"/>
            </w:pPr>
            <w:r>
              <w:t xml:space="preserve">Sospettoso</w:t>
            </w:r>
          </w:p>
        </w:tc>
        <w:tc>
          <w:p>
            <w:pPr>
              <w:pStyle w:val="Compact"/>
              <w:jc w:val="left"/>
            </w:pPr>
            <w:r>
              <w:t xml:space="preserve">Introverso/integerrimo</w:t>
            </w:r>
          </w:p>
        </w:tc>
        <w:tc>
          <w:p>
            <w:pPr>
              <w:pStyle w:val="Compact"/>
              <w:jc w:val="left"/>
            </w:pPr>
            <w:r>
              <w:t xml:space="preserve">Clemente/implacabile</w:t>
            </w:r>
          </w:p>
        </w:tc>
        <w:tc>
          <w:p/>
        </w:tc>
      </w:tr>
      <w:tr>
        <w:tc>
          <w:p>
            <w:pPr>
              <w:pStyle w:val="Compact"/>
              <w:jc w:val="left"/>
            </w:pPr>
            <w:r>
              <w:t xml:space="preserve">Ljust</w:t>
            </w:r>
          </w:p>
        </w:tc>
        <w:tc>
          <w:p>
            <w:pPr>
              <w:pStyle w:val="Compact"/>
              <w:jc w:val="left"/>
            </w:pPr>
            <w:r>
              <w:t xml:space="preserve">Generoso</w:t>
            </w:r>
          </w:p>
        </w:tc>
        <w:tc>
          <w:p>
            <w:pPr>
              <w:pStyle w:val="Compact"/>
              <w:jc w:val="left"/>
            </w:pPr>
            <w:r>
              <w:t xml:space="preserve">Empatico</w:t>
            </w:r>
          </w:p>
        </w:tc>
        <w:tc>
          <w:p>
            <w:pPr>
              <w:pStyle w:val="Compact"/>
              <w:jc w:val="left"/>
            </w:pPr>
            <w:r>
              <w:t xml:space="preserve">Coraggioso</w:t>
            </w:r>
          </w:p>
        </w:tc>
        <w:tc>
          <w:p>
            <w:pPr>
              <w:pStyle w:val="Compact"/>
              <w:jc w:val="left"/>
            </w:pPr>
            <w:r>
              <w:t xml:space="preserve">Protettivo</w:t>
            </w:r>
          </w:p>
        </w:tc>
        <w:tc>
          <w:p/>
        </w:tc>
      </w:tr>
      <w:tr>
        <w:tc>
          <w:p>
            <w:pPr>
              <w:pStyle w:val="Compact"/>
              <w:jc w:val="left"/>
            </w:pPr>
            <w:r>
              <w:t xml:space="preserve">Lynx</w:t>
            </w:r>
          </w:p>
        </w:tc>
        <w:tc>
          <w:p>
            <w:pPr>
              <w:pStyle w:val="Compact"/>
              <w:jc w:val="left"/>
            </w:pPr>
            <w:r>
              <w:t xml:space="preserve">Solitario</w:t>
            </w:r>
          </w:p>
        </w:tc>
        <w:tc>
          <w:p>
            <w:pPr>
              <w:pStyle w:val="Compact"/>
              <w:jc w:val="left"/>
            </w:pPr>
            <w:r>
              <w:t xml:space="preserve">Rigido</w:t>
            </w:r>
          </w:p>
        </w:tc>
        <w:tc>
          <w:p>
            <w:pPr>
              <w:pStyle w:val="Compact"/>
              <w:jc w:val="left"/>
            </w:pPr>
            <w:r>
              <w:t xml:space="preserve">Serio</w:t>
            </w:r>
          </w:p>
        </w:tc>
        <w:tc>
          <w:p>
            <w:pPr>
              <w:pStyle w:val="Compact"/>
              <w:jc w:val="left"/>
            </w:pPr>
            <w:r>
              <w:t xml:space="preserve">Controllato</w:t>
            </w:r>
          </w:p>
        </w:tc>
        <w:tc>
          <w:p/>
        </w:tc>
      </w:tr>
      <w:tr>
        <w:tc>
          <w:p>
            <w:pPr>
              <w:pStyle w:val="Compact"/>
              <w:jc w:val="left"/>
            </w:pPr>
            <w: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tc>
      </w:tr>
      <w:tr>
        <w:tc>
          <w:p>
            <w:pPr>
              <w:pStyle w:val="Compact"/>
              <w:jc w:val="left"/>
            </w:pPr>
            <w: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tc>
      </w:tr>
      <w:tr>
        <w:tc>
          <w:p>
            <w:pPr>
              <w:pStyle w:val="Compact"/>
              <w:jc w:val="left"/>
            </w:pPr>
            <w: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tc>
      </w:tr>
      <w:tr>
        <w:tc>
          <w:p>
            <w:pPr>
              <w:pStyle w:val="Compact"/>
              <w:jc w:val="left"/>
            </w:pPr>
            <w: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tc>
      </w:tr>
      <w:tr>
        <w:tc>
          <w:p>
            <w:pPr>
              <w:pStyle w:val="Compact"/>
              <w:jc w:val="left"/>
            </w:pPr>
            <w: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Gentile</w:t>
            </w:r>
          </w:p>
        </w:tc>
        <w:tc>
          <w:p>
            <w:pPr>
              <w:pStyle w:val="Compact"/>
              <w:jc w:val="left"/>
            </w:pPr>
            <w:r>
              <w:t xml:space="preserve">Valoroso</w:t>
            </w:r>
          </w:p>
        </w:tc>
        <w:tc>
          <w:p/>
        </w:tc>
      </w:tr>
      <w:tr>
        <w:tc>
          <w:p>
            <w:pPr>
              <w:pStyle w:val="Compact"/>
              <w:jc w:val="left"/>
            </w:pPr>
            <w: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tc>
      </w:tr>
      <w:tr>
        <w:tc>
          <w:p>
            <w:pPr>
              <w:pStyle w:val="Compact"/>
              <w:jc w:val="left"/>
            </w:pPr>
            <w: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Sadomasochista</w:t>
            </w:r>
          </w:p>
        </w:tc>
        <w:tc>
          <w:p/>
        </w:tc>
      </w:tr>
      <w:tr>
        <w:tc>
          <w:p>
            <w:pPr>
              <w:pStyle w:val="Compact"/>
              <w:jc w:val="left"/>
            </w:pPr>
            <w:r>
              <w:t xml:space="preserve">Sixiser</w:t>
            </w:r>
          </w:p>
        </w:tc>
        <w:tc>
          <w:p>
            <w:pPr>
              <w:pStyle w:val="Compact"/>
              <w:jc w:val="left"/>
            </w:pPr>
            <w:r>
              <w:t xml:space="preserve">Riservato</w:t>
            </w:r>
          </w:p>
        </w:tc>
        <w:tc>
          <w:p>
            <w:pPr>
              <w:pStyle w:val="Compact"/>
              <w:jc w:val="left"/>
            </w:pPr>
            <w:r>
              <w:t xml:space="preserve">Morigerato</w:t>
            </w:r>
          </w:p>
        </w:tc>
        <w:tc>
          <w:p>
            <w:pPr>
              <w:pStyle w:val="Compact"/>
              <w:jc w:val="left"/>
            </w:pPr>
            <w:r>
              <w:t xml:space="preserve">Accumulatore</w:t>
            </w:r>
          </w:p>
        </w:tc>
        <w:tc>
          <w:p>
            <w:pPr>
              <w:pStyle w:val="Compact"/>
              <w:jc w:val="left"/>
            </w:pPr>
            <w:r>
              <w:t xml:space="preserve">Paranoico</w:t>
            </w:r>
          </w:p>
        </w:tc>
        <w:tc>
          <w:p/>
        </w:tc>
      </w:tr>
      <w:tr>
        <w:tc>
          <w:p>
            <w:pPr>
              <w:pStyle w:val="Compact"/>
              <w:jc w:val="left"/>
            </w:pPr>
            <w:r>
              <w:t xml:space="preserve">Sumkjr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tc>
      </w:tr>
      <w:tr>
        <w:tc>
          <w:p>
            <w:pPr>
              <w:pStyle w:val="Compact"/>
              <w:jc w:val="left"/>
            </w:pPr>
            <w: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tc>
      </w:tr>
      <w:tr>
        <w:tc>
          <w:p>
            <w:pPr>
              <w:pStyle w:val="Compact"/>
              <w:jc w:val="left"/>
            </w:pPr>
            <w: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tc>
      </w:tr>
      <w:tr>
        <w:tc>
          <w:p>
            <w:pPr>
              <w:pStyle w:val="Compact"/>
              <w:jc w:val="left"/>
            </w:pPr>
            <w:r>
              <w:t xml:space="preserve">Torbiorn</w:t>
            </w:r>
          </w:p>
        </w:tc>
        <w:tc>
          <w:p>
            <w:pPr>
              <w:pStyle w:val="Compact"/>
              <w:jc w:val="left"/>
            </w:pPr>
            <w:r>
              <w:t xml:space="preserve">Altezzoso</w:t>
            </w:r>
          </w:p>
        </w:tc>
        <w:tc>
          <w:p>
            <w:pPr>
              <w:pStyle w:val="Compact"/>
              <w:jc w:val="left"/>
            </w:pPr>
            <w:r>
              <w:t xml:space="preserve">Indifferente</w:t>
            </w:r>
          </w:p>
        </w:tc>
        <w:tc>
          <w:p>
            <w:pPr>
              <w:pStyle w:val="Compact"/>
              <w:jc w:val="left"/>
            </w:pPr>
            <w:r>
              <w:t xml:space="preserve">Vanitoso</w:t>
            </w:r>
          </w:p>
        </w:tc>
        <w:tc>
          <w:p>
            <w:pPr>
              <w:pStyle w:val="Compact"/>
              <w:jc w:val="left"/>
            </w:pPr>
            <w:r>
              <w:t xml:space="preserve">Permaloso</w:t>
            </w:r>
          </w:p>
        </w:tc>
        <w:tc>
          <w:p/>
        </w:tc>
      </w:tr>
    </w:tbl>
    <w:bookmarkEnd w:id="381"/>
    <w:bookmarkStart w:id="382" w:name="dei-antichi"/>
    <w:p>
      <w:pPr>
        <w:pStyle w:val="Heading3"/>
      </w:pPr>
      <w:r>
        <w:t xml:space="preserve">Dei Antichi</w:t>
      </w:r>
    </w:p>
    <w:p>
      <w:pPr>
        <w:pStyle w:val="FirstParagraph"/>
      </w:pPr>
      <w:r>
        <w:t xml:space="preserve">Ci fu un tempo, millenni orsono, in cui i Patroni, pardon Dei, non erano capricciose rappresentazioni delle virtu’ e difetti umani, bensì potenze che dall’alto del loro scranno guidavano le coscienze ed impartivano la fede.</w:t>
      </w:r>
    </w:p>
    <w:p>
      <w:pPr>
        <w:pStyle w:val="BodyText"/>
      </w:pPr>
      <w:r>
        <w:t xml:space="preserve">Non si mescolavano con le creature mortali, non agivano personalmente, non erano mosse da curiosita’ o volonta’ di ripicca su altri dei.</w:t>
      </w:r>
    </w:p>
    <w:p>
      <w:pPr>
        <w:pStyle w:val="BodyText"/>
      </w:pPr>
      <w:r>
        <w:t xml:space="preserve">Le prime divinità create erano potexcnze ultraterrene che, venerate o meno, comunque sarebbero esistite e non si curerebbero di avere pochi fedeli.</w:t>
      </w:r>
    </w:p>
    <w:p>
      <w:pPr>
        <w:pStyle w:val="BodyText"/>
      </w:pPr>
      <w:r>
        <w:t xml:space="preserve">Gli dei della Genesi crearono "Il Libro degli Dei" un potentissimo artefatto che illustrava e spiegava le divinità, descrivendole nei dogmi, regole, feste e dettagli.</w:t>
      </w:r>
      <w:r>
        <w:t xml:space="preserve"> </w:t>
      </w:r>
      <w:r>
        <w:t xml:space="preserve">Un libro talmente potente che cio’ che veniva li scritto diveniva realta’.</w:t>
      </w:r>
    </w:p>
    <w:p>
      <w:pPr>
        <w:pStyle w:val="BodyText"/>
      </w:pPr>
      <w:r>
        <w:t xml:space="preserve">Queste divinità non piacquero agli dei della Genesi, non creavano abbastanza chaos e mutamento per i loro voleri, non riuscivano ad innalzare il creato ad uno stato superiore.</w:t>
      </w:r>
      <w:r>
        <w:t xml:space="preserve"> </w:t>
      </w:r>
      <w:r>
        <w:t xml:space="preserve">Cosi’ furono abbandonati, li fecero dimenticare e li ritirarono altrove.</w:t>
      </w:r>
    </w:p>
    <w:p>
      <w:pPr>
        <w:pStyle w:val="BodyText"/>
      </w:pPr>
      <w:r>
        <w:t xml:space="preserve">Il tomo venne disperso, forse distrutto forse ridotto a brandelli; poche pagine vennero ritrovate ma ancora qualche saggio e culto antico cercano di recuperare e ricostruire l’antico artefatto.</w:t>
      </w:r>
    </w:p>
    <w:bookmarkEnd w:id="382"/>
    <w:bookmarkStart w:id="383" w:name="utilizzo-delle-divinità-antiche"/>
    <w:p>
      <w:pPr>
        <w:pStyle w:val="Heading3"/>
      </w:pPr>
      <w:r>
        <w:t xml:space="preserve">Utilizzo delle divinità Antiche</w:t>
      </w:r>
    </w:p>
    <w:p>
      <w:pPr>
        <w:pStyle w:val="FirstParagraph"/>
      </w:pPr>
      <w:r>
        <w:t xml:space="preserve">Gli Dei Antichi vengono qui presentati come alternativa ai Patroni attuali per un approccio ad un pantheon fantasy piu’ tradizionale, meno legato ai tratti e piu’ conforme alla tradizione.</w:t>
      </w:r>
    </w:p>
    <w:p>
      <w:pPr>
        <w:pStyle w:val="BodyText"/>
      </w:pPr>
      <w:r>
        <w:t xml:space="preserve">Il Narratore potra’ decidere di usare i Patroni o gli Dei Antichi, oppure a seguito di un buon background autorizzare entrambi gli dei</w:t>
      </w:r>
    </w:p>
    <w:p>
      <w:pPr>
        <w:pStyle w:val="BodyText"/>
      </w:pPr>
      <w:r>
        <w:t xml:space="preserve">Molti maghi fanno affidamento alla fede per potenziare le loro competenze e capacità magiche, l’essere infatti fedele e obbedire e seguire i dogmi di una divinità concede dei bonus peculiari possano essere Abilita’ o Vantaggi.</w:t>
      </w:r>
    </w:p>
    <w:p>
      <w:pPr>
        <w:pStyle w:val="BodyText"/>
      </w:pPr>
      <w:r>
        <w:t xml:space="preserve">Ogni divinità concede una o piu’ essenze come favorite, in questa essenza il fedele ha un +2 alla prova di Competenza Magica, allo stesso tempo potrebbe avere delle Essenze limitate in quanto contrarie al proprio credo, su queste ha un -2 alla prova di Competenza Magica.</w:t>
      </w:r>
    </w:p>
    <w:p>
      <w:pPr>
        <w:pStyle w:val="BodyText"/>
      </w:pPr>
      <w:r>
        <w:t xml:space="preserve">Non c’e’ bisogno di avere tratti specifici per essere fedeli di una Divinità bensì e’ sufficiente dichiarare la propria appartenenza e cercare di seguire i suoi dogmi.</w:t>
      </w:r>
    </w:p>
    <w:bookmarkEnd w:id="383"/>
    <w:bookmarkStart w:id="384" w:name="le-divinità-antiche"/>
    <w:p>
      <w:pPr>
        <w:pStyle w:val="Heading3"/>
      </w:pPr>
      <w:r>
        <w:t xml:space="preserve">Le divinità Antiche</w:t>
      </w:r>
    </w:p>
    <w:p>
      <w:pPr>
        <w:pStyle w:val="FirstParagraph"/>
      </w:pPr>
      <w:r>
        <w:t xml:space="preserve">I pochi dogmi presentati sono quanto e’ stato ricordato dalla lettura de</w:t>
      </w:r>
      <w:r>
        <w:t xml:space="preserve"> </w:t>
      </w:r>
      <w:r>
        <w:rPr>
          <w:i/>
        </w:rPr>
        <w:t xml:space="preserve">Il libro degli Dei</w:t>
      </w:r>
      <w:r>
        <w:t xml:space="preserve"> </w:t>
      </w:r>
      <w:r>
        <w:t xml:space="preserve">dal primo, e unico, devoto che lo lesse milenni addietro.</w:t>
      </w:r>
    </w:p>
    <w:p>
      <w:pPr>
        <w:pStyle w:val="BodyText"/>
      </w:pPr>
      <w:r>
        <w:t xml:space="preserve">Essendo basati su ricordi e tradizioni orali e non su documentazione oggettiva non si ha la certezza che siano tutti corretti o completi, ma la fede, come la terra, e’ eterna e quindi finché l’arcano tomo non verra’ ritrovato e i nomi di tutti gli dei conosciuti, fino ad allora queste saranno le uniche e vere tavole della fede.</w:t>
      </w:r>
    </w:p>
    <w:tbl>
      <w:tblPr>
        <w:tblStyle w:val="Table"/>
        <w:tblW w:type="pct" w:w="0.0"/>
        <w:tblLook w:firstRow="0" w:lastRow="0" w:firstColumn="0" w:lastColumn="0" w:noHBand="0" w:noVBand="0"/>
      </w:tblPr>
      <w:tblGrid/>
      <w:tr>
        <w:tc>
          <w:p>
            <w:pPr>
              <w:pStyle w:val="Compact"/>
              <w:jc w:val="left"/>
            </w:pPr>
            <w:r>
              <w:rPr>
                <w:b/>
              </w:rPr>
              <w:t xml:space="preserve">Bene</w:t>
            </w:r>
          </w:p>
        </w:tc>
        <w:tc>
          <w:p>
            <w:pPr>
              <w:pStyle w:val="Compact"/>
              <w:jc w:val="left"/>
            </w:pPr>
            <w:r>
              <w:rPr>
                <w:b/>
              </w:rPr>
              <w:t xml:space="preserve">Male</w:t>
            </w:r>
          </w:p>
        </w:tc>
        <w:tc>
          <w:p>
            <w:pPr>
              <w:pStyle w:val="Compact"/>
              <w:jc w:val="left"/>
            </w:pPr>
            <w:r>
              <w:rPr>
                <w:b/>
              </w:rPr>
              <w:t xml:space="preserve">Chaos</w:t>
            </w:r>
          </w:p>
        </w:tc>
        <w:tc>
          <w:p>
            <w:pPr>
              <w:pStyle w:val="Compact"/>
              <w:jc w:val="left"/>
            </w:pPr>
            <w:r>
              <w:rPr>
                <w:b/>
              </w:rPr>
              <w:t xml:space="preserve">Legge</w:t>
            </w:r>
          </w:p>
        </w:tc>
      </w:tr>
      <w:tr>
        <w:tc>
          <w:p>
            <w:pPr>
              <w:pStyle w:val="Compact"/>
              <w:jc w:val="left"/>
            </w:pPr>
            <w:r>
              <w:t xml:space="preserve">Koira - La Carità</w:t>
            </w:r>
          </w:p>
        </w:tc>
        <w:tc>
          <w:p>
            <w:pPr>
              <w:pStyle w:val="Compact"/>
              <w:jc w:val="left"/>
            </w:pPr>
            <w:r>
              <w:t xml:space="preserve">Daraka - L’Oscurita’</w:t>
            </w:r>
          </w:p>
        </w:tc>
        <w:tc>
          <w:p>
            <w:pPr>
              <w:pStyle w:val="Compact"/>
              <w:jc w:val="left"/>
            </w:pPr>
            <w:r>
              <w:t xml:space="preserve">Sefryn - Gli Elementi</w:t>
            </w:r>
          </w:p>
        </w:tc>
        <w:tc>
          <w:p>
            <w:pPr>
              <w:pStyle w:val="Compact"/>
              <w:jc w:val="left"/>
            </w:pPr>
            <w:r>
              <w:t xml:space="preserve">Talo - La Conoscenza</w:t>
            </w:r>
          </w:p>
        </w:tc>
      </w:tr>
      <w:tr>
        <w:tc>
          <w:p>
            <w:pPr>
              <w:pStyle w:val="Compact"/>
              <w:jc w:val="left"/>
            </w:pPr>
            <w:r>
              <w:t xml:space="preserve">Daern - Il Creatore</w:t>
            </w:r>
          </w:p>
        </w:tc>
        <w:tc>
          <w:p>
            <w:pPr>
              <w:pStyle w:val="Compact"/>
              <w:jc w:val="left"/>
            </w:pPr>
            <w:r>
              <w:t xml:space="preserve">Zarkor - La Sofferenza</w:t>
            </w:r>
          </w:p>
        </w:tc>
        <w:tc>
          <w:p>
            <w:pPr>
              <w:pStyle w:val="Compact"/>
              <w:jc w:val="left"/>
            </w:pPr>
            <w:r>
              <w:t xml:space="preserve">Zxcvbnm - I’Inganno</w:t>
            </w:r>
          </w:p>
        </w:tc>
        <w:tc>
          <w:p>
            <w:pPr>
              <w:pStyle w:val="Compact"/>
              <w:jc w:val="left"/>
            </w:pPr>
            <w:r>
              <w:t xml:space="preserve">Moraim - La Giustizia</w:t>
            </w:r>
          </w:p>
        </w:tc>
      </w:tr>
      <w:tr>
        <w:tc>
          <w:p>
            <w:pPr>
              <w:pStyle w:val="Compact"/>
              <w:jc w:val="left"/>
            </w:pPr>
            <w:r>
              <w:t xml:space="preserve">Solimi - La Luce</w:t>
            </w:r>
          </w:p>
        </w:tc>
        <w:tc>
          <w:p>
            <w:pPr>
              <w:pStyle w:val="Compact"/>
              <w:jc w:val="left"/>
            </w:pPr>
            <w:r>
              <w:t xml:space="preserve">Eramide - I Morti</w:t>
            </w:r>
          </w:p>
        </w:tc>
        <w:tc>
          <w:p>
            <w:pPr>
              <w:pStyle w:val="Compact"/>
              <w:jc w:val="left"/>
            </w:pPr>
            <w:r>
              <w:t xml:space="preserve">Jaskara - La Magia</w:t>
            </w:r>
          </w:p>
        </w:tc>
        <w:tc>
          <w:p>
            <w:pPr>
              <w:pStyle w:val="Compact"/>
              <w:jc w:val="left"/>
            </w:pPr>
            <w:r>
              <w:t xml:space="preserve">Ediath - La Morte</w:t>
            </w:r>
          </w:p>
        </w:tc>
      </w:tr>
      <w:tr>
        <w:tc>
          <w:p>
            <w:pPr>
              <w:pStyle w:val="Compact"/>
              <w:jc w:val="left"/>
            </w:pPr>
            <w:r>
              <w:t xml:space="preserve">Seeyek - L’Avventura</w:t>
            </w:r>
          </w:p>
        </w:tc>
        <w:tc>
          <w:p>
            <w:pPr>
              <w:pStyle w:val="Compact"/>
              <w:jc w:val="left"/>
            </w:pPr>
            <w:r>
              <w:t xml:space="preserve">Averim - La Bellezza</w:t>
            </w:r>
          </w:p>
        </w:tc>
        <w:tc>
          <w:p>
            <w:pPr>
              <w:pStyle w:val="Compact"/>
              <w:jc w:val="left"/>
            </w:pPr>
            <w:r>
              <w:t xml:space="preserve">Xabax - Il Destino</w:t>
            </w:r>
          </w:p>
        </w:tc>
        <w:tc>
          <w:p/>
        </w:tc>
      </w:tr>
      <w:tr>
        <w:tc>
          <w:p/>
        </w:tc>
        <w:tc>
          <w:p/>
        </w:tc>
        <w:tc>
          <w:p>
            <w:pPr>
              <w:pStyle w:val="Compact"/>
              <w:jc w:val="left"/>
            </w:pPr>
            <w:r>
              <w:t xml:space="preserve">Isar - La Fortuna</w:t>
            </w:r>
          </w:p>
        </w:tc>
        <w:tc>
          <w:p/>
        </w:tc>
      </w:tr>
      <w:tr>
        <w:tc>
          <w:p>
            <w:pPr>
              <w:pStyle w:val="Compact"/>
              <w:jc w:val="left"/>
            </w:pPr>
            <w:r>
              <w:rPr>
                <w:b/>
              </w:rPr>
              <w:t xml:space="preserve">Generico Buono</w:t>
            </w:r>
          </w:p>
        </w:tc>
        <w:tc>
          <w:p>
            <w:pPr>
              <w:pStyle w:val="Compact"/>
              <w:jc w:val="left"/>
            </w:pPr>
            <w:r>
              <w:rPr>
                <w:b/>
              </w:rPr>
              <w:t xml:space="preserve">Generico Malvagio</w:t>
            </w:r>
          </w:p>
        </w:tc>
        <w:tc>
          <w:p>
            <w:pPr>
              <w:pStyle w:val="Compact"/>
              <w:jc w:val="left"/>
            </w:pPr>
            <w:r>
              <w:rPr>
                <w:b/>
              </w:rPr>
              <w:t xml:space="preserve">Generico Chaotico</w:t>
            </w:r>
          </w:p>
        </w:tc>
        <w:tc>
          <w:p>
            <w:pPr>
              <w:pStyle w:val="Compact"/>
              <w:jc w:val="left"/>
            </w:pPr>
            <w:r>
              <w:rPr>
                <w:b/>
              </w:rPr>
              <w:t xml:space="preserve">Generico Legge</w:t>
            </w:r>
          </w:p>
        </w:tc>
      </w:tr>
      <w:tr>
        <w:tc>
          <w:p/>
        </w:tc>
        <w:tc>
          <w:p/>
        </w:tc>
        <w:tc>
          <w:p/>
        </w:tc>
        <w:tc>
          <w:p/>
        </w:tc>
      </w:tr>
      <w:tr>
        <w:tc>
          <w:p>
            <w:pPr>
              <w:pStyle w:val="Compact"/>
              <w:jc w:val="left"/>
            </w:pPr>
            <w:r>
              <w:rPr>
                <w:b/>
              </w:rPr>
              <w:t xml:space="preserve">divinità Neutrale</w:t>
            </w:r>
          </w:p>
        </w:tc>
        <w:tc>
          <w:p>
            <w:pPr>
              <w:pStyle w:val="Compact"/>
              <w:jc w:val="left"/>
            </w:pPr>
            <w:r>
              <w:t xml:space="preserve">Kyriel</w:t>
            </w:r>
          </w:p>
        </w:tc>
        <w:tc>
          <w:p/>
        </w:tc>
        <w:tc>
          <w:p/>
        </w:tc>
      </w:tr>
    </w:tbl>
    <w:bookmarkEnd w:id="384"/>
    <w:bookmarkStart w:id="385" w:name="koira"/>
    <w:p>
      <w:pPr>
        <w:pStyle w:val="Heading3"/>
      </w:pPr>
      <w:r>
        <w:t xml:space="preserve">Koira</w:t>
      </w:r>
    </w:p>
    <w:p>
      <w:pPr>
        <w:pStyle w:val="FirstParagraph"/>
      </w:pPr>
      <w:r>
        <w:t xml:space="preserve">Aspetto: La Vita</w:t>
      </w:r>
    </w:p>
    <w:p>
      <w:pPr>
        <w:pStyle w:val="BodyText"/>
      </w:pPr>
      <w:r>
        <w:t xml:space="preserve">I fedeli della dea Koira sono i curatori per eccellenza, padroni della vita e portatrici di salute.</w:t>
      </w:r>
    </w:p>
    <w:p>
      <w:pPr>
        <w:pStyle w:val="BodyText"/>
      </w:pPr>
      <w:r>
        <w:t xml:space="preserve">I fedeli di Koira sono non violenti e curatori di tutti gli ammalati e bisognosi, l’unica arma loro concessa e’ il bastone, usato solo come autodifesa.</w:t>
      </w:r>
    </w:p>
    <w:p>
      <w:pPr>
        <w:pStyle w:val="BodyText"/>
      </w:pPr>
      <w:r>
        <w:t xml:space="preserve">Questi i loro dogmi:</w:t>
      </w:r>
    </w:p>
    <w:p>
      <w:pPr>
        <w:numPr>
          <w:ilvl w:val="0"/>
          <w:numId w:val="1079"/>
        </w:numPr>
      </w:pPr>
      <w:r>
        <w:t xml:space="preserve">Mai rifiutare una cura a chi ne’ ha bisogno</w:t>
      </w:r>
    </w:p>
    <w:p>
      <w:pPr>
        <w:numPr>
          <w:ilvl w:val="0"/>
          <w:numId w:val="1079"/>
        </w:numPr>
      </w:pPr>
      <w:r>
        <w:t xml:space="preserve">Mai curare se stessi se gli altri ne hanno maggiore bisogno</w:t>
      </w:r>
    </w:p>
    <w:p>
      <w:pPr>
        <w:numPr>
          <w:ilvl w:val="0"/>
          <w:numId w:val="1079"/>
        </w:numPr>
      </w:pPr>
      <w:r>
        <w:t xml:space="preserve">Dare morte pietosa a chi non puo’ essere curato</w:t>
      </w:r>
    </w:p>
    <w:p>
      <w:pPr>
        <w:numPr>
          <w:ilvl w:val="0"/>
          <w:numId w:val="1079"/>
        </w:numPr>
      </w:pPr>
      <w:r>
        <w:t xml:space="preserve">Colpire solo in autodifesa e mai uccidere se non necessario</w:t>
      </w:r>
    </w:p>
    <w:p>
      <w:pPr>
        <w:numPr>
          <w:ilvl w:val="0"/>
          <w:numId w:val="1079"/>
        </w:numPr>
      </w:pPr>
      <w:r>
        <w:t xml:space="preserve">Impedire uccisioni inutili e indiscriminate</w:t>
      </w:r>
    </w:p>
    <w:p>
      <w:pPr>
        <w:numPr>
          <w:ilvl w:val="0"/>
          <w:numId w:val="1079"/>
        </w:numPr>
      </w:pPr>
      <w:r>
        <w:t xml:space="preserve">La vita e’ sacra ed inviolabile</w:t>
      </w:r>
    </w:p>
    <w:p>
      <w:pPr>
        <w:pStyle w:val="FirstParagraph"/>
      </w:pPr>
      <w:r>
        <w:t xml:space="preserve">I fedeli di Koira sono spesso curatori vagabondi che girano per villaggi a portare aiuto e assistenza.</w:t>
      </w:r>
    </w:p>
    <w:p>
      <w:pPr>
        <w:pStyle w:val="BodyText"/>
      </w:pPr>
      <w:r>
        <w:rPr>
          <w:b/>
        </w:rPr>
        <w:t xml:space="preserve">Vantaggi</w:t>
      </w:r>
      <w:r>
        <w:t xml:space="preserve">: Cure Efficaci e Controllo del Metabolismo oppure Imposizione delle Mani</w:t>
      </w:r>
    </w:p>
    <w:p>
      <w:pPr>
        <w:pStyle w:val="BodyText"/>
      </w:pPr>
      <w:r>
        <w:rPr>
          <w:b/>
        </w:rPr>
        <w:t xml:space="preserve">Essenza Favorita</w:t>
      </w:r>
      <w:r>
        <w:t xml:space="preserve">: Cura</w:t>
      </w:r>
    </w:p>
    <w:p>
      <w:pPr>
        <w:pStyle w:val="BodyText"/>
      </w:pPr>
      <w:r>
        <w:rPr>
          <w:b/>
        </w:rPr>
        <w:t xml:space="preserve">Essenza Sfavorita</w:t>
      </w:r>
      <w:r>
        <w:t xml:space="preserve">: Distruzione</w:t>
      </w:r>
    </w:p>
    <w:bookmarkEnd w:id="385"/>
    <w:bookmarkStart w:id="386" w:name="daern"/>
    <w:p>
      <w:pPr>
        <w:pStyle w:val="Heading3"/>
      </w:pPr>
      <w:r>
        <w:t xml:space="preserve">Daern</w:t>
      </w:r>
    </w:p>
    <w:p>
      <w:pPr>
        <w:pStyle w:val="FirstParagraph"/>
      </w:pPr>
      <w:r>
        <w:t xml:space="preserve">Aspetto: La Creazione</w:t>
      </w:r>
    </w:p>
    <w:p>
      <w:pPr>
        <w:pStyle w:val="BodyText"/>
      </w:pPr>
      <w:r>
        <w:t xml:space="preserve">I fedeli di Daern sono i custodi della creazione e della purezza originaria.</w:t>
      </w:r>
    </w:p>
    <w:p>
      <w:pPr>
        <w:pStyle w:val="BodyText"/>
      </w:pPr>
      <w:r>
        <w:t xml:space="preserve">Essi sostengono di essere i seguaci del dio generatore di tutto e tutti.</w:t>
      </w:r>
    </w:p>
    <w:p>
      <w:pPr>
        <w:pStyle w:val="BodyText"/>
      </w:pPr>
      <w:r>
        <w:t xml:space="preserve">Spesso artisti o ingegneri, i maggiori prelati si trovano tra i nani che si reputano la prima razza dal dio creata.</w:t>
      </w:r>
    </w:p>
    <w:p>
      <w:pPr>
        <w:numPr>
          <w:ilvl w:val="0"/>
          <w:numId w:val="1080"/>
        </w:numPr>
      </w:pPr>
      <w:r>
        <w:t xml:space="preserve">Tutto il creato e’ sacro, ogni cosa ha un costo nell’universo, ogni atto di distruzione non necessario e’ un sacrilegio.</w:t>
      </w:r>
    </w:p>
    <w:p>
      <w:pPr>
        <w:numPr>
          <w:ilvl w:val="0"/>
          <w:numId w:val="1080"/>
        </w:numPr>
      </w:pPr>
      <w:r>
        <w:t xml:space="preserve">Daern e’ il primo ed ultimo</w:t>
      </w:r>
    </w:p>
    <w:p>
      <w:pPr>
        <w:numPr>
          <w:ilvl w:val="0"/>
          <w:numId w:val="1080"/>
        </w:numPr>
      </w:pPr>
      <w:r>
        <w:t xml:space="preserve">Colui che plasma e’ in grazia al dio</w:t>
      </w:r>
    </w:p>
    <w:p>
      <w:pPr>
        <w:pStyle w:val="FirstParagraph"/>
      </w:pPr>
      <w:r>
        <w:t xml:space="preserve">I fedeli di Daern hanno una organizzazione abbastanza capillare in tutto il territorio, e’ il culto con piu’ seguaci.</w:t>
      </w:r>
    </w:p>
    <w:p>
      <w:pPr>
        <w:pStyle w:val="BodyText"/>
      </w:pPr>
      <w:r>
        <w:rPr>
          <w:b/>
        </w:rPr>
        <w:t xml:space="preserve">Vantaggi</w:t>
      </w:r>
      <w:r>
        <w:t xml:space="preserve">: Radici Magiche</w:t>
      </w:r>
    </w:p>
    <w:p>
      <w:pPr>
        <w:pStyle w:val="BodyText"/>
      </w:pPr>
      <w:r>
        <w:rPr>
          <w:b/>
        </w:rPr>
        <w:t xml:space="preserve">Essenza Favorita</w:t>
      </w:r>
      <w:r>
        <w:t xml:space="preserve">: Creazione</w:t>
      </w:r>
    </w:p>
    <w:p>
      <w:pPr>
        <w:pStyle w:val="BodyText"/>
      </w:pPr>
      <w:r>
        <w:rPr>
          <w:b/>
        </w:rPr>
        <w:t xml:space="preserve">Essenza Sfavorita</w:t>
      </w:r>
      <w:r>
        <w:t xml:space="preserve">: Illusione</w:t>
      </w:r>
    </w:p>
    <w:bookmarkEnd w:id="386"/>
    <w:bookmarkStart w:id="387" w:name="moraim"/>
    <w:p>
      <w:pPr>
        <w:pStyle w:val="Heading3"/>
      </w:pPr>
      <w:r>
        <w:t xml:space="preserve">Moraim</w:t>
      </w:r>
    </w:p>
    <w:p>
      <w:pPr>
        <w:pStyle w:val="FirstParagraph"/>
      </w:pPr>
      <w:r>
        <w:t xml:space="preserve">Aspetto: La Giustizia</w:t>
      </w:r>
    </w:p>
    <w:p>
      <w:pPr>
        <w:pStyle w:val="BodyText"/>
      </w:pPr>
      <w:r>
        <w:t xml:space="preserve">I fedeli del dio Moraim sono giudici e giustizieri per scelta e vocazione. essi si considerano gli unici portatori della giustizia divina in terra.</w:t>
      </w:r>
    </w:p>
    <w:p>
      <w:pPr>
        <w:pStyle w:val="BodyText"/>
      </w:pPr>
      <w:r>
        <w:t xml:space="preserve">Culto molto guerriero e’ diffuso presso gli alti ranghi guerriero-aristocratici</w:t>
      </w:r>
    </w:p>
    <w:p>
      <w:pPr>
        <w:numPr>
          <w:ilvl w:val="0"/>
          <w:numId w:val="1081"/>
        </w:numPr>
      </w:pPr>
      <w:r>
        <w:t xml:space="preserve">Lotta eterna contro il male e il chaos: tutto cio’ che e’ male o puo’ divenirlo deve essere distrutto</w:t>
      </w:r>
    </w:p>
    <w:p>
      <w:pPr>
        <w:numPr>
          <w:ilvl w:val="0"/>
          <w:numId w:val="1081"/>
        </w:numPr>
      </w:pPr>
      <w:r>
        <w:t xml:space="preserve">Chi combatte per la verita’ non muore, chi la disprezza e’ maledetto e condannato in eterno</w:t>
      </w:r>
    </w:p>
    <w:p>
      <w:pPr>
        <w:pStyle w:val="FirstParagraph"/>
      </w:pPr>
      <w:r>
        <w:t xml:space="preserve">Meno diffusi di Daern, i fedeli di Moraim appartengono spesso a piccole elite guerriere, spesso partecipano a guerre sacre o in opere di colonizzazione</w:t>
      </w:r>
    </w:p>
    <w:p>
      <w:pPr>
        <w:pStyle w:val="BodyText"/>
      </w:pPr>
      <w:r>
        <w:rPr>
          <w:b/>
        </w:rPr>
        <w:t xml:space="preserve">Vantaggi</w:t>
      </w:r>
      <w:r>
        <w:t xml:space="preserve">: Colpi Poderosi</w:t>
      </w:r>
    </w:p>
    <w:p>
      <w:pPr>
        <w:pStyle w:val="BodyText"/>
      </w:pPr>
      <w:r>
        <w:rPr>
          <w:b/>
        </w:rPr>
        <w:t xml:space="preserve">Essenza Favorita</w:t>
      </w:r>
      <w:r>
        <w:t xml:space="preserve">: Protezione</w:t>
      </w:r>
    </w:p>
    <w:p>
      <w:pPr>
        <w:pStyle w:val="BodyText"/>
      </w:pPr>
      <w:r>
        <w:rPr>
          <w:b/>
        </w:rPr>
        <w:t xml:space="preserve">Essenza Sfavorita</w:t>
      </w:r>
      <w:r>
        <w:t xml:space="preserve">: Rivelazione</w:t>
      </w:r>
    </w:p>
    <w:bookmarkEnd w:id="387"/>
    <w:bookmarkStart w:id="388" w:name="solimi"/>
    <w:p>
      <w:pPr>
        <w:pStyle w:val="Heading3"/>
      </w:pPr>
      <w:r>
        <w:t xml:space="preserve">Solimi</w:t>
      </w:r>
    </w:p>
    <w:p>
      <w:pPr>
        <w:pStyle w:val="FirstParagraph"/>
      </w:pPr>
      <w:r>
        <w:t xml:space="preserve">Aspetto: Il Sole</w:t>
      </w:r>
    </w:p>
    <w:p>
      <w:pPr>
        <w:pStyle w:val="BodyText"/>
      </w:pPr>
      <w:r>
        <w:t xml:space="preserve">I fedeli della dea Solimi sono portatori di luce e verita’, spesso fungono da oracoli. Sempre ben abbronzati, potrebbero fissare il sole tutto il tempo.</w:t>
      </w:r>
    </w:p>
    <w:p>
      <w:pPr>
        <w:pStyle w:val="BodyText"/>
      </w:pPr>
      <w:r>
        <w:t xml:space="preserve">Di morale positiva sono tra i fedeli piu’ diffusi</w:t>
      </w:r>
    </w:p>
    <w:p>
      <w:pPr>
        <w:numPr>
          <w:ilvl w:val="0"/>
          <w:numId w:val="1082"/>
        </w:numPr>
      </w:pPr>
      <w:r>
        <w:t xml:space="preserve">La luce e’ vita e conoscenza</w:t>
      </w:r>
    </w:p>
    <w:p>
      <w:pPr>
        <w:numPr>
          <w:ilvl w:val="0"/>
          <w:numId w:val="1082"/>
        </w:numPr>
      </w:pPr>
      <w:r>
        <w:t xml:space="preserve">Il sole sorge dal grembo di Solimi ed e’ portatore di vita</w:t>
      </w:r>
    </w:p>
    <w:p>
      <w:pPr>
        <w:numPr>
          <w:ilvl w:val="0"/>
          <w:numId w:val="1082"/>
        </w:numPr>
      </w:pPr>
      <w:r>
        <w:t xml:space="preserve">Mai spegnere una fonte di luce</w:t>
      </w:r>
    </w:p>
    <w:p>
      <w:pPr>
        <w:pStyle w:val="FirstParagraph"/>
      </w:pPr>
      <w:r>
        <w:t xml:space="preserve">Fedeli tranquilli e pacifici sanno pero’ usare fuoco e fiamme per difendere i loro protetti.</w:t>
      </w:r>
    </w:p>
    <w:p>
      <w:pPr>
        <w:pStyle w:val="BodyText"/>
      </w:pPr>
      <w:r>
        <w:rPr>
          <w:b/>
        </w:rPr>
        <w:t xml:space="preserve">Vantaggi</w:t>
      </w:r>
      <w:r>
        <w:t xml:space="preserve">: Illuminato oppure Direzione Assoluta</w:t>
      </w:r>
    </w:p>
    <w:p>
      <w:pPr>
        <w:pStyle w:val="BodyText"/>
      </w:pPr>
      <w:r>
        <w:rPr>
          <w:b/>
        </w:rPr>
        <w:t xml:space="preserve">Essenza Favorita</w:t>
      </w:r>
      <w:r>
        <w:t xml:space="preserve">: Attacco</w:t>
      </w:r>
    </w:p>
    <w:p>
      <w:pPr>
        <w:pStyle w:val="BodyText"/>
      </w:pPr>
      <w:r>
        <w:rPr>
          <w:b/>
        </w:rPr>
        <w:t xml:space="preserve">Essenza Sfavorita</w:t>
      </w:r>
      <w:r>
        <w:t xml:space="preserve">: Trasformazione</w:t>
      </w:r>
    </w:p>
    <w:bookmarkEnd w:id="388"/>
    <w:bookmarkStart w:id="389" w:name="isar"/>
    <w:p>
      <w:pPr>
        <w:pStyle w:val="Heading3"/>
      </w:pPr>
      <w:r>
        <w:t xml:space="preserve">Isar</w:t>
      </w:r>
    </w:p>
    <w:p>
      <w:pPr>
        <w:pStyle w:val="FirstParagraph"/>
      </w:pPr>
      <w:r>
        <w:t xml:space="preserve">Aspetto: La Fortuna</w:t>
      </w:r>
    </w:p>
    <w:p>
      <w:pPr>
        <w:pStyle w:val="BodyText"/>
      </w:pPr>
      <w:r>
        <w:t xml:space="preserve">Com’e’ il bicchiere ? mezzo pieno?, no quasi colmo. questi sono i fedeli del dio Isar ,ottimisti e spensierati, ma non per questo ingenui o sciocchi. Sanno di essere fortunati e di cio’ ne approfittano</w:t>
      </w:r>
    </w:p>
    <w:p>
      <w:pPr>
        <w:numPr>
          <w:ilvl w:val="0"/>
          <w:numId w:val="1083"/>
        </w:numPr>
      </w:pPr>
      <w:r>
        <w:t xml:space="preserve">Mai disperarsi, non siamo soli</w:t>
      </w:r>
    </w:p>
    <w:p>
      <w:pPr>
        <w:numPr>
          <w:ilvl w:val="0"/>
          <w:numId w:val="1083"/>
        </w:numPr>
      </w:pPr>
      <w:r>
        <w:t xml:space="preserve">Se qualcosa puo’ andare male, il fedele si riterrà fortunato perche’ sà che poteva andare peggio</w:t>
      </w:r>
    </w:p>
    <w:p>
      <w:pPr>
        <w:numPr>
          <w:ilvl w:val="0"/>
          <w:numId w:val="1083"/>
        </w:numPr>
      </w:pPr>
      <w:r>
        <w:t xml:space="preserve">Se c’e’ un problema c’e’ anche una soluzione</w:t>
      </w:r>
    </w:p>
    <w:p>
      <w:pPr>
        <w:pStyle w:val="FirstParagraph"/>
      </w:pPr>
      <w:r>
        <w:t xml:space="preserve">Culto diffusissimo, noto ovunque e discretamente praticato.</w:t>
      </w:r>
    </w:p>
    <w:p>
      <w:pPr>
        <w:pStyle w:val="BodyText"/>
      </w:pPr>
      <w:r>
        <w:rPr>
          <w:b/>
        </w:rPr>
        <w:t xml:space="preserve">Vantaggi</w:t>
      </w:r>
      <w:r>
        <w:t xml:space="preserve">: Fortunato</w:t>
      </w:r>
    </w:p>
    <w:p>
      <w:pPr>
        <w:pStyle w:val="BodyText"/>
      </w:pPr>
      <w:r>
        <w:rPr>
          <w:b/>
        </w:rPr>
        <w:t xml:space="preserve">Essenza Favorita</w:t>
      </w:r>
      <w:r>
        <w:t xml:space="preserve">: Movimento</w:t>
      </w:r>
    </w:p>
    <w:p>
      <w:pPr>
        <w:pStyle w:val="BodyText"/>
      </w:pPr>
      <w:r>
        <w:rPr>
          <w:b/>
        </w:rPr>
        <w:t xml:space="preserve">Essenza Sfavorita</w:t>
      </w:r>
      <w:r>
        <w:t xml:space="preserve">: Convocazione</w:t>
      </w:r>
    </w:p>
    <w:bookmarkEnd w:id="389"/>
    <w:bookmarkStart w:id="390" w:name="talo"/>
    <w:p>
      <w:pPr>
        <w:pStyle w:val="Heading3"/>
      </w:pPr>
      <w:r>
        <w:t xml:space="preserve">Talo</w:t>
      </w:r>
    </w:p>
    <w:p>
      <w:pPr>
        <w:pStyle w:val="FirstParagraph"/>
      </w:pPr>
      <w:r>
        <w:t xml:space="preserve">Aspetto: La Conoscenza</w:t>
      </w:r>
    </w:p>
    <w:p>
      <w:pPr>
        <w:pStyle w:val="BodyText"/>
      </w:pPr>
      <w:r>
        <w:t xml:space="preserve">I fedeli di Talo sono gli studiosi e i custodi della conoscenza universale. Spesso stantii nelle grandi biblioteche i fedeli di Talo possono sapere qualsiasi cosa</w:t>
      </w:r>
    </w:p>
    <w:p>
      <w:pPr>
        <w:numPr>
          <w:ilvl w:val="0"/>
          <w:numId w:val="1084"/>
        </w:numPr>
      </w:pPr>
      <w:r>
        <w:t xml:space="preserve">Scopo nella vita e’ accumulare sapienza. non e’ importante l’uso che di essa e ne fa’</w:t>
      </w:r>
    </w:p>
    <w:p>
      <w:pPr>
        <w:numPr>
          <w:ilvl w:val="0"/>
          <w:numId w:val="1084"/>
        </w:numPr>
      </w:pPr>
      <w:r>
        <w:t xml:space="preserve">La conoscenza va raccolta e diffusa, chi mantiene la conoscenza solo per se’ compie peccato contro Talo</w:t>
      </w:r>
    </w:p>
    <w:p>
      <w:pPr>
        <w:numPr>
          <w:ilvl w:val="0"/>
          <w:numId w:val="1084"/>
        </w:numPr>
      </w:pPr>
      <w:r>
        <w:t xml:space="preserve">Chi fa si che la conoscenza venga distrutta compie un sacrilegio</w:t>
      </w:r>
    </w:p>
    <w:p>
      <w:pPr>
        <w:numPr>
          <w:ilvl w:val="0"/>
          <w:numId w:val="1084"/>
        </w:numPr>
      </w:pPr>
      <w:r>
        <w:t xml:space="preserve">La conoscenza pratica e quella teorica sono di eguale rispetto</w:t>
      </w:r>
    </w:p>
    <w:p>
      <w:pPr>
        <w:pStyle w:val="FirstParagraph"/>
      </w:pPr>
      <w:r>
        <w:t xml:space="preserve">I fedeli di Talo sono tra i principali creatori di magie e molte delle piu’ interessanti creazioni e combinazioni sono loro.</w:t>
      </w:r>
    </w:p>
    <w:p>
      <w:pPr>
        <w:pStyle w:val="BodyText"/>
      </w:pPr>
      <w:r>
        <w:rPr>
          <w:b/>
        </w:rPr>
        <w:t xml:space="preserve">Vantaggi</w:t>
      </w:r>
      <w:r>
        <w:t xml:space="preserve">: Lingua Universale</w:t>
      </w:r>
    </w:p>
    <w:p>
      <w:pPr>
        <w:pStyle w:val="BodyText"/>
      </w:pPr>
      <w:r>
        <w:rPr>
          <w:b/>
        </w:rPr>
        <w:t xml:space="preserve">Essenza Favorita</w:t>
      </w:r>
      <w:r>
        <w:t xml:space="preserve">: Rivelazione</w:t>
      </w:r>
    </w:p>
    <w:p>
      <w:pPr>
        <w:pStyle w:val="BodyText"/>
      </w:pPr>
      <w:r>
        <w:rPr>
          <w:b/>
        </w:rPr>
        <w:t xml:space="preserve">Essenza Sfavorita</w:t>
      </w:r>
      <w:r>
        <w:t xml:space="preserve">: Attacco</w:t>
      </w:r>
    </w:p>
    <w:bookmarkEnd w:id="390"/>
    <w:bookmarkStart w:id="391" w:name="sefryn"/>
    <w:p>
      <w:pPr>
        <w:pStyle w:val="Heading3"/>
      </w:pPr>
      <w:r>
        <w:t xml:space="preserve">Sefryn</w:t>
      </w:r>
    </w:p>
    <w:p>
      <w:pPr>
        <w:pStyle w:val="FirstParagraph"/>
      </w:pPr>
      <w:r>
        <w:t xml:space="preserve">Aspetto: Gli Elementi</w:t>
      </w:r>
    </w:p>
    <w:p>
      <w:pPr>
        <w:pStyle w:val="BodyText"/>
      </w:pPr>
      <w:r>
        <w:t xml:space="preserve">I fedeli della dea Sefryn sono credenti nei quattro elementi generatori del mondo. Spesso di atteggiamento imprevedibile sanno ottimamente manipolare l’ambiente intorno a loro.</w:t>
      </w:r>
    </w:p>
    <w:p>
      <w:pPr>
        <w:numPr>
          <w:ilvl w:val="0"/>
          <w:numId w:val="1085"/>
        </w:numPr>
      </w:pPr>
      <w:r>
        <w:t xml:space="preserve">Tutto e’ nato da Sefryn e tutto a lei torna</w:t>
      </w:r>
    </w:p>
    <w:p>
      <w:pPr>
        <w:numPr>
          <w:ilvl w:val="0"/>
          <w:numId w:val="1085"/>
        </w:numPr>
      </w:pPr>
      <w:r>
        <w:t xml:space="preserve">Gli elementi sono purificatori ed ognuno e’ sacro</w:t>
      </w:r>
    </w:p>
    <w:p>
      <w:pPr>
        <w:pStyle w:val="FirstParagraph"/>
      </w:pPr>
      <w:r>
        <w:t xml:space="preserve">Purtroppo solo questi due dogmi sono stati tramandati dal racconto del sacro libro, questo fa si che i fedeli di Sefryn siano tra i piu’ liberi da vincoli etici.</w:t>
      </w:r>
    </w:p>
    <w:p>
      <w:pPr>
        <w:pStyle w:val="BodyText"/>
      </w:pPr>
      <w:r>
        <w:rPr>
          <w:b/>
        </w:rPr>
        <w:t xml:space="preserve">Vantaggi</w:t>
      </w:r>
      <w:r>
        <w:t xml:space="preserve">: Resistenza ad un elemento, sceglilo. Ignori i primi 3 punti ferita di danno per round</w:t>
      </w:r>
    </w:p>
    <w:p>
      <w:pPr>
        <w:pStyle w:val="BodyText"/>
      </w:pPr>
      <w:r>
        <w:rPr>
          <w:b/>
        </w:rPr>
        <w:t xml:space="preserve">Essenza Favorita</w:t>
      </w:r>
      <w:r>
        <w:t xml:space="preserve">: Difesa</w:t>
      </w:r>
    </w:p>
    <w:p>
      <w:pPr>
        <w:pStyle w:val="BodyText"/>
      </w:pPr>
      <w:r>
        <w:rPr>
          <w:b/>
        </w:rPr>
        <w:t xml:space="preserve">Essenza Sfavorita:</w:t>
      </w:r>
      <w:r>
        <w:t xml:space="preserve"> </w:t>
      </w:r>
      <w:r>
        <w:t xml:space="preserve">Illusione</w:t>
      </w:r>
    </w:p>
    <w:bookmarkEnd w:id="391"/>
    <w:bookmarkStart w:id="392" w:name="jaskara"/>
    <w:p>
      <w:pPr>
        <w:pStyle w:val="Heading3"/>
      </w:pPr>
      <w:r>
        <w:t xml:space="preserve">Jaskara</w:t>
      </w:r>
    </w:p>
    <w:p>
      <w:pPr>
        <w:pStyle w:val="FirstParagraph"/>
      </w:pPr>
      <w:r>
        <w:t xml:space="preserve">Aspetto: La Magia</w:t>
      </w:r>
    </w:p>
    <w:p>
      <w:pPr>
        <w:pStyle w:val="BodyText"/>
      </w:pPr>
      <w:r>
        <w:t xml:space="preserve">I fedeli della dea Jaskara si considerano gli unici veri maghi perche’ considerano la loro dea la creatrice di tutte le Essenze</w:t>
      </w:r>
    </w:p>
    <w:p>
      <w:pPr>
        <w:numPr>
          <w:ilvl w:val="0"/>
          <w:numId w:val="1086"/>
        </w:numPr>
      </w:pPr>
      <w:r>
        <w:t xml:space="preserve">La forma piu’ alta di potere e’ la magia</w:t>
      </w:r>
    </w:p>
    <w:p>
      <w:pPr>
        <w:numPr>
          <w:ilvl w:val="0"/>
          <w:numId w:val="1086"/>
        </w:numPr>
      </w:pPr>
      <w:r>
        <w:t xml:space="preserve">La creazione magica e’ il sacrificio che Jaskara predilige</w:t>
      </w:r>
    </w:p>
    <w:p>
      <w:pPr>
        <w:numPr>
          <w:ilvl w:val="0"/>
          <w:numId w:val="1086"/>
        </w:numPr>
      </w:pPr>
      <w:r>
        <w:t xml:space="preserve">Il mago ringrazi la Dea al plenilunio</w:t>
      </w:r>
    </w:p>
    <w:p>
      <w:pPr>
        <w:numPr>
          <w:ilvl w:val="0"/>
          <w:numId w:val="1086"/>
        </w:numPr>
      </w:pPr>
      <w:r>
        <w:t xml:space="preserve">La ricerca e’ il cammino verso la magica jaskara</w:t>
      </w:r>
    </w:p>
    <w:p>
      <w:pPr>
        <w:pStyle w:val="FirstParagraph"/>
      </w:pPr>
      <w:r>
        <w:rPr>
          <w:b/>
        </w:rPr>
        <w:t xml:space="preserve">Vantaggi</w:t>
      </w:r>
      <w:r>
        <w:t xml:space="preserve">: Rilevare il magico</w:t>
      </w:r>
    </w:p>
    <w:p>
      <w:pPr>
        <w:pStyle w:val="BodyText"/>
      </w:pPr>
      <w:r>
        <w:rPr>
          <w:b/>
        </w:rPr>
        <w:t xml:space="preserve">Essenza Favorita</w:t>
      </w:r>
      <w:r>
        <w:t xml:space="preserve">: una a scelta</w:t>
      </w:r>
    </w:p>
    <w:p>
      <w:pPr>
        <w:pStyle w:val="BodyText"/>
      </w:pPr>
      <w:r>
        <w:rPr>
          <w:b/>
        </w:rPr>
        <w:t xml:space="preserve">Essenza Sfavorita</w:t>
      </w:r>
      <w:r>
        <w:t xml:space="preserve">: una a scelta</w:t>
      </w:r>
    </w:p>
    <w:bookmarkEnd w:id="392"/>
    <w:bookmarkStart w:id="393" w:name="ediath"/>
    <w:p>
      <w:pPr>
        <w:pStyle w:val="Heading3"/>
      </w:pPr>
      <w:r>
        <w:t xml:space="preserve">Ediath</w:t>
      </w:r>
    </w:p>
    <w:p>
      <w:pPr>
        <w:pStyle w:val="FirstParagraph"/>
      </w:pPr>
      <w:r>
        <w:t xml:space="preserve">Aspetto: La Morte</w:t>
      </w:r>
    </w:p>
    <w:p>
      <w:pPr>
        <w:pStyle w:val="BodyText"/>
      </w:pPr>
      <w:r>
        <w:t xml:space="preserve">I fedeli della dea della morte sono persone che e’ meglio non incontrare se si e’ anziani o se si hanno bevuto troppe pozioni di giovinezza. Dotati di un particolare codice di comportamento sono a volte spietati assasini o santi curatori, mah..., valli a capire...</w:t>
      </w:r>
    </w:p>
    <w:p>
      <w:pPr>
        <w:numPr>
          <w:ilvl w:val="0"/>
          <w:numId w:val="1087"/>
        </w:numPr>
      </w:pPr>
      <w:r>
        <w:t xml:space="preserve">La morte e’ eterna e senza riposo</w:t>
      </w:r>
    </w:p>
    <w:p>
      <w:pPr>
        <w:numPr>
          <w:ilvl w:val="0"/>
          <w:numId w:val="1087"/>
        </w:numPr>
      </w:pPr>
      <w:r>
        <w:t xml:space="preserve">Ediath coglie tutti</w:t>
      </w:r>
    </w:p>
    <w:p>
      <w:pPr>
        <w:numPr>
          <w:ilvl w:val="0"/>
          <w:numId w:val="1087"/>
        </w:numPr>
      </w:pPr>
      <w:r>
        <w:t xml:space="preserve">La morte giunge al suo momento</w:t>
      </w:r>
    </w:p>
    <w:p>
      <w:pPr>
        <w:numPr>
          <w:ilvl w:val="0"/>
          <w:numId w:val="1087"/>
        </w:numPr>
      </w:pPr>
      <w:r>
        <w:t xml:space="preserve">I non morti sono aberrazioni</w:t>
      </w:r>
    </w:p>
    <w:p>
      <w:pPr>
        <w:pStyle w:val="FirstParagraph"/>
      </w:pPr>
      <w:r>
        <w:t xml:space="preserve">Culto poco diffuso e poco pubblicizzato, presente, comunque in ogni maggiore citta’.</w:t>
      </w:r>
    </w:p>
    <w:p>
      <w:pPr>
        <w:pStyle w:val="BodyText"/>
      </w:pPr>
      <w:r>
        <w:rPr>
          <w:b/>
        </w:rPr>
        <w:t xml:space="preserve">Vantaggi</w:t>
      </w:r>
      <w:r>
        <w:t xml:space="preserve">: Tocco gelido</w:t>
      </w:r>
    </w:p>
    <w:p>
      <w:pPr>
        <w:pStyle w:val="BodyText"/>
      </w:pPr>
      <w:r>
        <w:rPr>
          <w:b/>
        </w:rPr>
        <w:t xml:space="preserve">Essenza Favorita</w:t>
      </w:r>
      <w:r>
        <w:t xml:space="preserve">: Distruzione</w:t>
      </w:r>
    </w:p>
    <w:p>
      <w:pPr>
        <w:pStyle w:val="BodyText"/>
      </w:pPr>
      <w:r>
        <w:rPr>
          <w:b/>
        </w:rPr>
        <w:t xml:space="preserve">Essenza Sfavorita:</w:t>
      </w:r>
      <w:r>
        <w:t xml:space="preserve"> </w:t>
      </w:r>
      <w:r>
        <w:t xml:space="preserve">Illusione</w:t>
      </w:r>
    </w:p>
    <w:bookmarkEnd w:id="393"/>
    <w:bookmarkStart w:id="394" w:name="xabax"/>
    <w:p>
      <w:pPr>
        <w:pStyle w:val="Heading3"/>
      </w:pPr>
      <w:r>
        <w:t xml:space="preserve">Xabax</w:t>
      </w:r>
    </w:p>
    <w:p>
      <w:pPr>
        <w:pStyle w:val="FirstParagraph"/>
      </w:pPr>
      <w:r>
        <w:t xml:space="preserve">Aspetto: Il Chaos</w:t>
      </w:r>
    </w:p>
    <w:p>
      <w:pPr>
        <w:pStyle w:val="BodyText"/>
      </w:pPr>
      <w:r>
        <w:t xml:space="preserve">I fedeli del dio Xabax sono persone molto particolari e difficilmente capibili.</w:t>
      </w:r>
    </w:p>
    <w:p>
      <w:pPr>
        <w:pStyle w:val="BodyText"/>
      </w:pPr>
      <w:r>
        <w:t xml:space="preserve">Forse pessimisti o ottimisti per natura, predicano l’agnosticismo universale, correndo in contro, se cosi’ gli va’, a qualsiasi destino.</w:t>
      </w:r>
    </w:p>
    <w:p>
      <w:pPr>
        <w:numPr>
          <w:ilvl w:val="0"/>
          <w:numId w:val="1088"/>
        </w:numPr>
      </w:pPr>
      <w:r>
        <w:t xml:space="preserve">Nulla e’ eterno ed immutabile</w:t>
      </w:r>
    </w:p>
    <w:p>
      <w:pPr>
        <w:numPr>
          <w:ilvl w:val="0"/>
          <w:numId w:val="1088"/>
        </w:numPr>
      </w:pPr>
      <w:r>
        <w:t xml:space="preserve">La vita e’ affidata alla sorte, di cui Xabax e’ padrone, Il fedele confida nel Dio</w:t>
      </w:r>
    </w:p>
    <w:p>
      <w:pPr>
        <w:numPr>
          <w:ilvl w:val="0"/>
          <w:numId w:val="1088"/>
        </w:numPr>
      </w:pPr>
      <w:r>
        <w:t xml:space="preserve">Xabax e’ mutevole, cosi’ il suo favore, il vero fedele sa di non sapere niente e prende la vita cosi’ come viene</w:t>
      </w:r>
    </w:p>
    <w:p>
      <w:pPr>
        <w:numPr>
          <w:ilvl w:val="0"/>
          <w:numId w:val="1088"/>
        </w:numPr>
      </w:pPr>
      <w:r>
        <w:t xml:space="preserve">Non puoi guardare oltre , perche’ li’ e’ Xabax</w:t>
      </w:r>
    </w:p>
    <w:p>
      <w:pPr>
        <w:pStyle w:val="FirstParagraph"/>
      </w:pPr>
      <w:r>
        <w:t xml:space="preserve">Culto molto piccolo ma molto conosciuto per le sue particolari idee della vita.</w:t>
      </w:r>
    </w:p>
    <w:p>
      <w:pPr>
        <w:pStyle w:val="BodyText"/>
      </w:pPr>
      <w:r>
        <w:t xml:space="preserve">Le feste degli accoliti di Xabax sono le piu’ famose e gettonate e si protraggono per giorni e giorni.</w:t>
      </w:r>
    </w:p>
    <w:p>
      <w:pPr>
        <w:pStyle w:val="BodyText"/>
      </w:pPr>
      <w:r>
        <w:rPr>
          <w:b/>
        </w:rPr>
        <w:t xml:space="preserve">Vantaggi</w:t>
      </w:r>
      <w:r>
        <w:t xml:space="preserve">: Senza paura</w:t>
      </w:r>
    </w:p>
    <w:p>
      <w:pPr>
        <w:pStyle w:val="BodyText"/>
      </w:pPr>
      <w:r>
        <w:rPr>
          <w:b/>
        </w:rPr>
        <w:t xml:space="preserve">Essenza Favorita</w:t>
      </w:r>
      <w:r>
        <w:t xml:space="preserve">: Convocazione</w:t>
      </w:r>
    </w:p>
    <w:p>
      <w:pPr>
        <w:pStyle w:val="BodyText"/>
      </w:pPr>
      <w:r>
        <w:rPr>
          <w:b/>
        </w:rPr>
        <w:t xml:space="preserve">Essenza Sfavorita:</w:t>
      </w:r>
      <w:r>
        <w:t xml:space="preserve"> </w:t>
      </w:r>
      <w:r>
        <w:t xml:space="preserve">Rivelazione</w:t>
      </w:r>
    </w:p>
    <w:bookmarkEnd w:id="394"/>
    <w:bookmarkStart w:id="395" w:name="seeyek"/>
    <w:p>
      <w:pPr>
        <w:pStyle w:val="Heading3"/>
      </w:pPr>
      <w:r>
        <w:t xml:space="preserve">Seeyek</w:t>
      </w:r>
    </w:p>
    <w:p>
      <w:pPr>
        <w:pStyle w:val="FirstParagraph"/>
      </w:pPr>
      <w:r>
        <w:t xml:space="preserve">Aspetto: L’Avventura</w:t>
      </w:r>
    </w:p>
    <w:p>
      <w:pPr>
        <w:pStyle w:val="BodyText"/>
      </w:pPr>
      <w:r>
        <w:t xml:space="preserve">I fedeli di Seeyek sono avventurieri, cercatori di gloria e fama, amiconi e protettori del gruppo.</w:t>
      </w:r>
    </w:p>
    <w:p>
      <w:pPr>
        <w:pStyle w:val="BodyText"/>
      </w:pPr>
      <w:r>
        <w:t xml:space="preserve">Ed al gruppo molto e’ legato il suo credo e la loro forza.</w:t>
      </w:r>
    </w:p>
    <w:p>
      <w:pPr>
        <w:numPr>
          <w:ilvl w:val="0"/>
          <w:numId w:val="1089"/>
        </w:numPr>
      </w:pPr>
      <w:r>
        <w:t xml:space="preserve">Il vero fedele ama l’avventura e rispetta i compagni, poiche’ grazie a loro potra’ aumentare la sua esperienza</w:t>
      </w:r>
    </w:p>
    <w:p>
      <w:pPr>
        <w:numPr>
          <w:ilvl w:val="0"/>
          <w:numId w:val="1089"/>
        </w:numPr>
      </w:pPr>
      <w:r>
        <w:t xml:space="preserve">Una torcia, una mazza e la fede, solo grazie a Seeyek si aggiunge esperienza</w:t>
      </w:r>
    </w:p>
    <w:p>
      <w:pPr>
        <w:numPr>
          <w:ilvl w:val="0"/>
          <w:numId w:val="1089"/>
        </w:numPr>
      </w:pPr>
      <w:r>
        <w:t xml:space="preserve">iIprovvisare adattarsi e raggiungere lo scopo, cosi’ il dio impone</w:t>
      </w:r>
    </w:p>
    <w:p>
      <w:pPr>
        <w:pStyle w:val="FirstParagraph"/>
      </w:pPr>
      <w:r>
        <w:t xml:space="preserve">Autentici self-made man. i fedeli di Seeyek sono fondamentalmente buoni e sanno essere validi compagni, fedeli ed onesti.</w:t>
      </w:r>
    </w:p>
    <w:p>
      <w:pPr>
        <w:pStyle w:val="BodyText"/>
      </w:pPr>
      <w:r>
        <w:rPr>
          <w:b/>
        </w:rPr>
        <w:t xml:space="preserve">Vantaggi</w:t>
      </w:r>
      <w:r>
        <w:t xml:space="preserve">: Scudo mentale</w:t>
      </w:r>
    </w:p>
    <w:p>
      <w:pPr>
        <w:pStyle w:val="BodyText"/>
      </w:pPr>
      <w:r>
        <w:rPr>
          <w:b/>
        </w:rPr>
        <w:t xml:space="preserve">Essenza Favorita</w:t>
      </w:r>
      <w:r>
        <w:t xml:space="preserve">: una a scelta</w:t>
      </w:r>
    </w:p>
    <w:p>
      <w:pPr>
        <w:pStyle w:val="BodyText"/>
      </w:pPr>
      <w:r>
        <w:rPr>
          <w:b/>
        </w:rPr>
        <w:t xml:space="preserve">Essenza Sfavorita</w:t>
      </w:r>
      <w:r>
        <w:t xml:space="preserve">: una a scelta</w:t>
      </w:r>
    </w:p>
    <w:bookmarkEnd w:id="395"/>
    <w:bookmarkStart w:id="396" w:name="daraka"/>
    <w:p>
      <w:pPr>
        <w:pStyle w:val="Heading3"/>
      </w:pPr>
      <w:r>
        <w:t xml:space="preserve">Daraka</w:t>
      </w:r>
    </w:p>
    <w:p>
      <w:pPr>
        <w:pStyle w:val="FirstParagraph"/>
      </w:pPr>
      <w:r>
        <w:t xml:space="preserve">Aspetto: L’Oscurita</w:t>
      </w:r>
    </w:p>
    <w:p>
      <w:pPr>
        <w:pStyle w:val="BodyText"/>
      </w:pPr>
      <w:r>
        <w:t xml:space="preserve">se Daern e’ il culto positivo principale, quello della dea Daraka e’ il malvagio piu’ noto.</w:t>
      </w:r>
    </w:p>
    <w:p>
      <w:pPr>
        <w:pStyle w:val="BodyText"/>
      </w:pPr>
      <w:r>
        <w:t xml:space="preserve">I fedeli di Daraka non fanno nascondimento del loro credo e con le loro scure vesti girano per le strade a cercare accoliti o ad eseguire le loro oscure trame.</w:t>
      </w:r>
    </w:p>
    <w:p>
      <w:pPr>
        <w:pStyle w:val="BodyText"/>
      </w:pPr>
      <w:r>
        <w:t xml:space="preserve">I fedeli della Dea Daraka bramano il potere, con qualsiasi mezzo possa essere ottenuto</w:t>
      </w:r>
    </w:p>
    <w:p>
      <w:pPr>
        <w:numPr>
          <w:ilvl w:val="0"/>
          <w:numId w:val="1090"/>
        </w:numPr>
      </w:pPr>
      <w:r>
        <w:t xml:space="preserve">Diffondere il culto imponendo il terrore del Dio</w:t>
      </w:r>
    </w:p>
    <w:p>
      <w:pPr>
        <w:numPr>
          <w:ilvl w:val="0"/>
          <w:numId w:val="1090"/>
        </w:numPr>
      </w:pPr>
      <w:r>
        <w:t xml:space="preserve">Potenziare il culto assurgendo a cariche di potere</w:t>
      </w:r>
    </w:p>
    <w:p>
      <w:pPr>
        <w:numPr>
          <w:ilvl w:val="0"/>
          <w:numId w:val="1090"/>
        </w:numPr>
      </w:pPr>
      <w:r>
        <w:t xml:space="preserve">Solo nell’oscurita’ la verita’ esiste</w:t>
      </w:r>
    </w:p>
    <w:p>
      <w:pPr>
        <w:numPr>
          <w:ilvl w:val="0"/>
          <w:numId w:val="1090"/>
        </w:numPr>
      </w:pPr>
      <w:r>
        <w:t xml:space="preserve">Nella notte senza stelle il sorriso di Daraka benedice i suoi discepoli</w:t>
      </w:r>
    </w:p>
    <w:p>
      <w:pPr>
        <w:numPr>
          <w:ilvl w:val="0"/>
          <w:numId w:val="1090"/>
        </w:numPr>
      </w:pPr>
      <w:r>
        <w:t xml:space="preserve">Nella confusione Daraka appare, e tutto ora e’ chiaro</w:t>
      </w:r>
    </w:p>
    <w:p>
      <w:pPr>
        <w:pStyle w:val="FirstParagraph"/>
      </w:pPr>
      <w:r>
        <w:t xml:space="preserve">E’ l’unico culto, malvagio, che abbia pubbliche chiese nelle maggiori citta’.</w:t>
      </w:r>
    </w:p>
    <w:p>
      <w:pPr>
        <w:pStyle w:val="BodyText"/>
      </w:pPr>
      <w:r>
        <w:rPr>
          <w:b/>
        </w:rPr>
        <w:t xml:space="preserve">Vantaggi</w:t>
      </w:r>
      <w:r>
        <w:t xml:space="preserve">: La mia ombra è mia amica</w:t>
      </w:r>
    </w:p>
    <w:p>
      <w:pPr>
        <w:pStyle w:val="BodyText"/>
      </w:pPr>
      <w:r>
        <w:rPr>
          <w:b/>
        </w:rPr>
        <w:t xml:space="preserve">Essenza Favorita</w:t>
      </w:r>
      <w:r>
        <w:t xml:space="preserve">: Convocazione</w:t>
      </w:r>
    </w:p>
    <w:p>
      <w:pPr>
        <w:pStyle w:val="BodyText"/>
      </w:pPr>
      <w:r>
        <w:rPr>
          <w:b/>
        </w:rPr>
        <w:t xml:space="preserve">Essenza Sfavorita</w:t>
      </w:r>
      <w:r>
        <w:t xml:space="preserve">: Trasformazione</w:t>
      </w:r>
    </w:p>
    <w:bookmarkEnd w:id="396"/>
    <w:bookmarkStart w:id="397" w:name="zxcvbnm"/>
    <w:p>
      <w:pPr>
        <w:pStyle w:val="Heading3"/>
      </w:pPr>
      <w:r>
        <w:t xml:space="preserve">Zxcvbnm</w:t>
      </w:r>
    </w:p>
    <w:p>
      <w:pPr>
        <w:pStyle w:val="FirstParagraph"/>
      </w:pPr>
      <w:r>
        <w:t xml:space="preserve">Aspetto: L’Inganno</w:t>
      </w:r>
    </w:p>
    <w:p>
      <w:pPr>
        <w:pStyle w:val="BodyText"/>
      </w:pPr>
      <w:r>
        <w:t xml:space="preserve">I fedeli della dea dell’inganno, non appaiono mai come tali: travestitismo, sotterfugio, inganno sono la loro vita e passione. abilissimi ladri e dotati di limitate capacita’ illusionistiche, i fedeli di sua Signora degli Inganni sono i principali componenti e fondatori delle gilde dei ladri. Culto non strettamente malvagio e’ presente nei bassifondi di tutte le citta’.</w:t>
      </w:r>
    </w:p>
    <w:p>
      <w:pPr>
        <w:numPr>
          <w:ilvl w:val="0"/>
          <w:numId w:val="1091"/>
        </w:numPr>
      </w:pPr>
      <w:r>
        <w:t xml:space="preserve">La realta’ e illusione, l’illusione e’ la realta’, chi e’ padrone delle illusioni e’ padrone della realta’</w:t>
      </w:r>
    </w:p>
    <w:p>
      <w:pPr>
        <w:numPr>
          <w:ilvl w:val="0"/>
          <w:numId w:val="1091"/>
        </w:numPr>
      </w:pPr>
      <w:r>
        <w:t xml:space="preserve">Un furto spettacolare o una truffa sono l’offerta’ piu’ gradita alla Dea</w:t>
      </w:r>
    </w:p>
    <w:p>
      <w:pPr>
        <w:numPr>
          <w:ilvl w:val="0"/>
          <w:numId w:val="1091"/>
        </w:numPr>
      </w:pPr>
      <w:r>
        <w:t xml:space="preserve">Inganno, diplomazia, negoziato, spada: solo in quest’ordine agisce il fedele</w:t>
      </w:r>
    </w:p>
    <w:p>
      <w:pPr>
        <w:pStyle w:val="FirstParagraph"/>
      </w:pPr>
      <w:r>
        <w:t xml:space="preserve">Quindi quando incontrate un ladruncolo, state attenti potrebbe essere un fedele di SSDI, e potreste attirare l’attenzione di tutti gli altri devoti.</w:t>
      </w:r>
    </w:p>
    <w:p>
      <w:pPr>
        <w:pStyle w:val="BodyText"/>
      </w:pPr>
      <w:r>
        <w:rPr>
          <w:b/>
        </w:rPr>
        <w:t xml:space="preserve">Vantaggi</w:t>
      </w:r>
      <w:r>
        <w:t xml:space="preserve">: Sensi protetti</w:t>
      </w:r>
    </w:p>
    <w:p>
      <w:pPr>
        <w:pStyle w:val="BodyText"/>
      </w:pPr>
      <w:r>
        <w:rPr>
          <w:b/>
        </w:rPr>
        <w:t xml:space="preserve">Essenza Favorita</w:t>
      </w:r>
      <w:r>
        <w:t xml:space="preserve">: Illusione</w:t>
      </w:r>
    </w:p>
    <w:p>
      <w:pPr>
        <w:pStyle w:val="BodyText"/>
      </w:pPr>
      <w:r>
        <w:rPr>
          <w:b/>
        </w:rPr>
        <w:t xml:space="preserve">Essenza Sfavorita</w:t>
      </w:r>
      <w:r>
        <w:t xml:space="preserve">: Difesa</w:t>
      </w:r>
    </w:p>
    <w:bookmarkEnd w:id="397"/>
    <w:bookmarkStart w:id="398" w:name="zarkor"/>
    <w:p>
      <w:pPr>
        <w:pStyle w:val="Heading3"/>
      </w:pPr>
      <w:r>
        <w:t xml:space="preserve">Zarkor</w:t>
      </w:r>
    </w:p>
    <w:p>
      <w:pPr>
        <w:pStyle w:val="FirstParagraph"/>
      </w:pPr>
      <w:r>
        <w:t xml:space="preserve">Aspetto: La Sofferenza</w:t>
      </w:r>
    </w:p>
    <w:p>
      <w:pPr>
        <w:pStyle w:val="BodyText"/>
      </w:pPr>
      <w:r>
        <w:t xml:space="preserve">I fedeli della dea Zarkor, sono dei veri e propri untori, si divertono a martoriare la gente, o diffondere malattie e sofferenze.</w:t>
      </w:r>
    </w:p>
    <w:p>
      <w:pPr>
        <w:numPr>
          <w:ilvl w:val="0"/>
          <w:numId w:val="1092"/>
        </w:numPr>
      </w:pPr>
      <w:r>
        <w:t xml:space="preserve">La dea gioisce della sofferenza di tutti gli esseri: infliggendo dolore il devoto si magnifica di fronte alla dea</w:t>
      </w:r>
    </w:p>
    <w:p>
      <w:pPr>
        <w:numPr>
          <w:ilvl w:val="0"/>
          <w:numId w:val="1092"/>
        </w:numPr>
      </w:pPr>
      <w:r>
        <w:t xml:space="preserve">La corruzione della carne e della mente e’ il normale stato della natura: portare corruzione, malattia e degrado e’ la missione del fedele</w:t>
      </w:r>
    </w:p>
    <w:p>
      <w:pPr>
        <w:numPr>
          <w:ilvl w:val="0"/>
          <w:numId w:val="1092"/>
        </w:numPr>
      </w:pPr>
      <w:r>
        <w:t xml:space="preserve">Nella malattia e nel dolore la mente si libera e si avvicina alla dea, infliggersi dolore e’ grande offerta</w:t>
      </w:r>
    </w:p>
    <w:p>
      <w:pPr>
        <w:pStyle w:val="FirstParagraph"/>
      </w:pPr>
      <w:r>
        <w:t xml:space="preserve">L’unica cosa divertente di questo culto e vedere come siano cacciati da tutti gli altri fedeli, compresi i Koirani.</w:t>
      </w:r>
    </w:p>
    <w:p>
      <w:pPr>
        <w:pStyle w:val="BodyText"/>
      </w:pPr>
      <w:r>
        <w:rPr>
          <w:b/>
        </w:rPr>
        <w:t xml:space="preserve">Vantaggi</w:t>
      </w:r>
      <w:r>
        <w:t xml:space="preserve">: Denti oppure Artigli</w:t>
      </w:r>
    </w:p>
    <w:p>
      <w:pPr>
        <w:pStyle w:val="BodyText"/>
      </w:pPr>
      <w:r>
        <w:rPr>
          <w:b/>
        </w:rPr>
        <w:t xml:space="preserve">Essenza Favorita</w:t>
      </w:r>
      <w:r>
        <w:t xml:space="preserve">: Alterazione</w:t>
      </w:r>
    </w:p>
    <w:p>
      <w:pPr>
        <w:pStyle w:val="BodyText"/>
      </w:pPr>
      <w:r>
        <w:rPr>
          <w:b/>
        </w:rPr>
        <w:t xml:space="preserve">Essenza Sfavorita</w:t>
      </w:r>
      <w:r>
        <w:t xml:space="preserve"> </w:t>
      </w:r>
      <w:r>
        <w:t xml:space="preserve">Cura</w:t>
      </w:r>
    </w:p>
    <w:bookmarkEnd w:id="398"/>
    <w:bookmarkStart w:id="399" w:name="eramide"/>
    <w:p>
      <w:pPr>
        <w:pStyle w:val="Heading3"/>
      </w:pPr>
      <w:r>
        <w:t xml:space="preserve">Eramide</w:t>
      </w:r>
    </w:p>
    <w:p>
      <w:pPr>
        <w:pStyle w:val="FirstParagraph"/>
      </w:pPr>
      <w:r>
        <w:t xml:space="preserve">Aspetto: I Non Morti</w:t>
      </w:r>
    </w:p>
    <w:p>
      <w:pPr>
        <w:pStyle w:val="BodyText"/>
      </w:pPr>
      <w:r>
        <w:t xml:space="preserve">I fedeli del dio Eramide sono i cultori della non vita, artisti nel riportare dall’oltretomba alla loro vita. dio molto amato da alcuni necromanti e’ relativamente poco conosciuto e pregato.</w:t>
      </w:r>
    </w:p>
    <w:p>
      <w:pPr>
        <w:numPr>
          <w:ilvl w:val="0"/>
          <w:numId w:val="1093"/>
        </w:numPr>
      </w:pPr>
      <w:r>
        <w:t xml:space="preserve">Solo Eramide custodisce la chiave per l’ultimo volo</w:t>
      </w:r>
    </w:p>
    <w:p>
      <w:pPr>
        <w:numPr>
          <w:ilvl w:val="0"/>
          <w:numId w:val="1093"/>
        </w:numPr>
      </w:pPr>
      <w:r>
        <w:t xml:space="preserve">Lui e’ padrone della non vita, e abbraccia chi lui ama</w:t>
      </w:r>
    </w:p>
    <w:p>
      <w:pPr>
        <w:numPr>
          <w:ilvl w:val="0"/>
          <w:numId w:val="1093"/>
        </w:numPr>
      </w:pPr>
      <w:r>
        <w:t xml:space="preserve">I non-morti sono le braccia del Dio, attraverso essi si raggiungera’ la pace totale</w:t>
      </w:r>
    </w:p>
    <w:p>
      <w:pPr>
        <w:numPr>
          <w:ilvl w:val="0"/>
          <w:numId w:val="1093"/>
        </w:numPr>
      </w:pPr>
      <w:r>
        <w:t xml:space="preserve">Lui e’ portatore della vera vita, il fedele la anela</w:t>
      </w:r>
    </w:p>
    <w:p>
      <w:pPr>
        <w:pStyle w:val="FirstParagraph"/>
      </w:pPr>
      <w:r>
        <w:t xml:space="preserve">Fedeli dal tocco non-mortale ( che bella battuta...) sono pericolosi perche’ spesso accompagnati dalle loro creature.</w:t>
      </w:r>
    </w:p>
    <w:p>
      <w:pPr>
        <w:pStyle w:val="BodyText"/>
      </w:pPr>
      <w:r>
        <w:rPr>
          <w:b/>
        </w:rPr>
        <w:t xml:space="preserve">Vantaggi</w:t>
      </w:r>
      <w:r>
        <w:t xml:space="preserve">: Scudo Mentale</w:t>
      </w:r>
    </w:p>
    <w:p>
      <w:pPr>
        <w:pStyle w:val="BodyText"/>
      </w:pPr>
      <w:r>
        <w:rPr>
          <w:b/>
        </w:rPr>
        <w:t xml:space="preserve">Essenza Favorita</w:t>
      </w:r>
      <w:r>
        <w:t xml:space="preserve">: Distruzione</w:t>
      </w:r>
    </w:p>
    <w:p>
      <w:pPr>
        <w:pStyle w:val="BodyText"/>
      </w:pPr>
      <w:r>
        <w:rPr>
          <w:b/>
        </w:rPr>
        <w:t xml:space="preserve">Essenza Sfavorita</w:t>
      </w:r>
      <w:r>
        <w:t xml:space="preserve">: Creazione</w:t>
      </w:r>
    </w:p>
    <w:bookmarkEnd w:id="399"/>
    <w:bookmarkStart w:id="400" w:name="averim"/>
    <w:p>
      <w:pPr>
        <w:pStyle w:val="Heading3"/>
      </w:pPr>
      <w:r>
        <w:t xml:space="preserve">Averim</w:t>
      </w:r>
    </w:p>
    <w:p>
      <w:pPr>
        <w:pStyle w:val="FirstParagraph"/>
      </w:pPr>
      <w:r>
        <w:t xml:space="preserve">Aspetto: La Bellezza</w:t>
      </w:r>
    </w:p>
    <w:p>
      <w:pPr>
        <w:pStyle w:val="BodyText"/>
      </w:pPr>
      <w:r>
        <w:t xml:space="preserve">I fedeli della dea Averim sono i belli, felici, puliti, puri...culto potente perché ammalia le menti delle persone, per fortuna poco diffuso e noto.</w:t>
      </w:r>
    </w:p>
    <w:p>
      <w:pPr>
        <w:numPr>
          <w:ilvl w:val="0"/>
          <w:numId w:val="1094"/>
        </w:numPr>
      </w:pPr>
      <w:r>
        <w:t xml:space="preserve">La bellezza e’ potere</w:t>
      </w:r>
    </w:p>
    <w:p>
      <w:pPr>
        <w:numPr>
          <w:ilvl w:val="0"/>
          <w:numId w:val="1094"/>
        </w:numPr>
      </w:pPr>
      <w:r>
        <w:t xml:space="preserve">Il fedele sa usare il potere per piegare al proprio volere chi dal potere e’ soggiogato</w:t>
      </w:r>
    </w:p>
    <w:p>
      <w:pPr>
        <w:numPr>
          <w:ilvl w:val="0"/>
          <w:numId w:val="1094"/>
        </w:numPr>
      </w:pPr>
      <w:r>
        <w:t xml:space="preserve">Amore e bellezza sono facce opposte di due medaglie diverse</w:t>
      </w:r>
    </w:p>
    <w:p>
      <w:pPr>
        <w:numPr>
          <w:ilvl w:val="0"/>
          <w:numId w:val="1094"/>
        </w:numPr>
      </w:pPr>
      <w:r>
        <w:t xml:space="preserve">Il vero fedele sa usare ogni potere lui concesso per il piacere della Dea</w:t>
      </w:r>
    </w:p>
    <w:p>
      <w:pPr>
        <w:pStyle w:val="FirstParagraph"/>
      </w:pPr>
      <w:r>
        <w:t xml:space="preserve">Veri incantatori, meglio non guardarli negli occhi se non si vuole rimanere stregati e ridotti in schiavi.</w:t>
      </w:r>
    </w:p>
    <w:p>
      <w:pPr>
        <w:pStyle w:val="BodyText"/>
      </w:pPr>
      <w:r>
        <w:rPr>
          <w:b/>
        </w:rPr>
        <w:t xml:space="preserve">Vantaggi</w:t>
      </w:r>
      <w:r>
        <w:t xml:space="preserve">: Senso della moda, Voce suadente</w:t>
      </w:r>
    </w:p>
    <w:p>
      <w:pPr>
        <w:pStyle w:val="BodyText"/>
      </w:pPr>
      <w:r>
        <w:rPr>
          <w:b/>
        </w:rPr>
        <w:t xml:space="preserve">Essenza Favorita</w:t>
      </w:r>
      <w:r>
        <w:t xml:space="preserve">: Charme</w:t>
      </w:r>
    </w:p>
    <w:p>
      <w:pPr>
        <w:pStyle w:val="BodyText"/>
      </w:pPr>
      <w:r>
        <w:rPr>
          <w:b/>
        </w:rPr>
        <w:t xml:space="preserve">Essenza Sfavorita</w:t>
      </w:r>
      <w:r>
        <w:t xml:space="preserve">: Convocazione</w:t>
      </w:r>
    </w:p>
    <w:bookmarkEnd w:id="400"/>
    <w:bookmarkStart w:id="401" w:name="kyriel"/>
    <w:p>
      <w:pPr>
        <w:pStyle w:val="Heading3"/>
      </w:pPr>
      <w:r>
        <w:t xml:space="preserve">Kyriel</w:t>
      </w:r>
    </w:p>
    <w:p>
      <w:pPr>
        <w:pStyle w:val="FirstParagraph"/>
      </w:pPr>
      <w:r>
        <w:t xml:space="preserve">Aspetto: La Natura</w:t>
      </w:r>
    </w:p>
    <w:p>
      <w:pPr>
        <w:pStyle w:val="BodyText"/>
      </w:pPr>
      <w:r>
        <w:t xml:space="preserve">I fedeli della dea Kyriel sono i protettori della Natura e di cio’ che e’ di Yeru. Molto del suo lavoro viene fatto direttamente nell’ambiente proteggendo la flora e la fauna.</w:t>
      </w:r>
    </w:p>
    <w:p>
      <w:pPr>
        <w:numPr>
          <w:ilvl w:val="0"/>
          <w:numId w:val="1095"/>
        </w:numPr>
      </w:pPr>
      <w:r>
        <w:t xml:space="preserve">La natura non e’ crudele e’ indifferente</w:t>
      </w:r>
    </w:p>
    <w:p>
      <w:pPr>
        <w:numPr>
          <w:ilvl w:val="0"/>
          <w:numId w:val="1095"/>
        </w:numPr>
      </w:pPr>
      <w:r>
        <w:t xml:space="preserve">La natura non fa niente senza scopo</w:t>
      </w:r>
    </w:p>
    <w:p>
      <w:pPr>
        <w:numPr>
          <w:ilvl w:val="0"/>
          <w:numId w:val="1095"/>
        </w:numPr>
      </w:pPr>
      <w:r>
        <w:t xml:space="preserve">Proteggi la natura e proteggerai te stesso</w:t>
      </w:r>
    </w:p>
    <w:p>
      <w:pPr>
        <w:numPr>
          <w:ilvl w:val="0"/>
          <w:numId w:val="1095"/>
        </w:numPr>
      </w:pPr>
      <w:r>
        <w:t xml:space="preserve">Custodisci e accogli la flora e la fauna</w:t>
      </w:r>
    </w:p>
    <w:p>
      <w:pPr>
        <w:pStyle w:val="FirstParagraph"/>
      </w:pPr>
      <w:r>
        <w:t xml:space="preserve">I fedeli sono per qualcuno selvaggi, per altri maestri di vita, per altri protettori di cio’ che va protetto. I devoti di Kyriel possono essere stanziali e dedicati ad un luogo o girovaghi e dedicare la propria vita alla protezione della Natura.</w:t>
      </w:r>
    </w:p>
    <w:p>
      <w:pPr>
        <w:pStyle w:val="BodyText"/>
      </w:pPr>
      <w:r>
        <w:rPr>
          <w:b/>
        </w:rPr>
        <w:t xml:space="preserve">Vantaggi</w:t>
      </w:r>
      <w:r>
        <w:t xml:space="preserve">: Animalia</w:t>
      </w:r>
    </w:p>
    <w:p>
      <w:pPr>
        <w:pStyle w:val="BodyText"/>
      </w:pPr>
      <w:r>
        <w:rPr>
          <w:b/>
        </w:rPr>
        <w:t xml:space="preserve">Essenza Favorita</w:t>
      </w:r>
      <w:r>
        <w:t xml:space="preserve">: Trasformazione</w:t>
      </w:r>
    </w:p>
    <w:p>
      <w:pPr>
        <w:pStyle w:val="BodyText"/>
      </w:pPr>
      <w:r>
        <w:rPr>
          <w:b/>
        </w:rPr>
        <w:t xml:space="preserve">Essenza Sfavorita</w:t>
      </w:r>
      <w:r>
        <w:t xml:space="preserve">: Distruzione</w:t>
      </w:r>
    </w:p>
    <w:bookmarkEnd w:id="401"/>
    <w:bookmarkStart w:id="402" w:name="gli-aspetti-generici"/>
    <w:p>
      <w:pPr>
        <w:pStyle w:val="Heading3"/>
      </w:pPr>
      <w:r>
        <w:t xml:space="preserve">Gli aspetti generici</w:t>
      </w:r>
    </w:p>
    <w:p>
      <w:pPr>
        <w:pStyle w:val="FirstParagraph"/>
      </w:pPr>
      <w:r>
        <w:t xml:space="preserve">Vengono anche presentati le divinità generiche, ovvero la possibilita’ di dichiarare la propria fedelta’ ad un aspetto generico, quale il Bene, il Male, la Legge, il Chaos.</w:t>
      </w:r>
    </w:p>
    <w:p>
      <w:pPr>
        <w:pStyle w:val="BodyText"/>
      </w:pPr>
      <w:r>
        <w:t xml:space="preserve">Come per i Patroni anche gli aspetti generici concedono dei vantaggi e svantaggi alle Essenze, ogni Aspetto concede una Essenza privilegiata (+2 CM alle prove) e nega una Essenza (non utilizzabile).</w:t>
      </w:r>
    </w:p>
    <w:p>
      <w:pPr>
        <w:pStyle w:val="BodyText"/>
      </w:pPr>
      <w:r>
        <w:t xml:space="preserve">Non e’ necessario specificare la divinità adorata bensì solo se si e’ fedele al Bene, Male, Chaos o Legge.</w:t>
      </w:r>
    </w:p>
    <w:tbl>
      <w:tblPr>
        <w:tblStyle w:val="Table"/>
        <w:tblW w:type="pct" w:w="0.0"/>
        <w:tblLook w:firstRow="0" w:lastRow="0" w:firstColumn="0" w:lastColumn="0" w:noHBand="0" w:noVBand="0"/>
      </w:tblPr>
      <w:tblGrid/>
      <w:tr>
        <w:tc>
          <w:p>
            <w:pPr>
              <w:pStyle w:val="Compact"/>
              <w:jc w:val="left"/>
            </w:pPr>
            <w:r>
              <w:rPr>
                <w:b/>
              </w:rPr>
              <w:t xml:space="preserve">Divinta’ Generica</w:t>
            </w:r>
          </w:p>
        </w:tc>
        <w:tc>
          <w:p>
            <w:pPr>
              <w:pStyle w:val="Compact"/>
              <w:jc w:val="left"/>
            </w:pPr>
            <w:r>
              <w:rPr>
                <w:b/>
              </w:rPr>
              <w:t xml:space="preserve">Vantaggio/Abilita’ Concessa</w:t>
            </w:r>
          </w:p>
        </w:tc>
        <w:tc>
          <w:p>
            <w:pPr>
              <w:pStyle w:val="Compact"/>
              <w:jc w:val="left"/>
            </w:pPr>
            <w:r>
              <w:rPr>
                <w:b/>
              </w:rPr>
              <w:t xml:space="preserve">Essenza Favorita</w:t>
            </w:r>
          </w:p>
        </w:tc>
        <w:tc>
          <w:p>
            <w:pPr>
              <w:pStyle w:val="Compact"/>
              <w:jc w:val="left"/>
            </w:pPr>
            <w:r>
              <w:rPr>
                <w:b/>
              </w:rPr>
              <w:t xml:space="preserve">Essenza Negata</w:t>
            </w:r>
          </w:p>
        </w:tc>
      </w:tr>
      <w:tr>
        <w:tc>
          <w:p>
            <w:pPr>
              <w:pStyle w:val="Compact"/>
              <w:jc w:val="left"/>
            </w:pPr>
            <w:r>
              <w:t xml:space="preserve">Buona</w:t>
            </w:r>
          </w:p>
        </w:tc>
        <w:tc>
          <w:p>
            <w:pPr>
              <w:pStyle w:val="Compact"/>
              <w:jc w:val="left"/>
            </w:pPr>
            <w:r>
              <w:t xml:space="preserve">Incanalare Energia</w:t>
            </w:r>
          </w:p>
        </w:tc>
        <w:tc>
          <w:p>
            <w:pPr>
              <w:pStyle w:val="Compact"/>
              <w:jc w:val="left"/>
            </w:pPr>
            <w:r>
              <w:t xml:space="preserve">Cura</w:t>
            </w:r>
          </w:p>
        </w:tc>
        <w:tc>
          <w:p>
            <w:pPr>
              <w:pStyle w:val="Compact"/>
              <w:jc w:val="left"/>
            </w:pPr>
            <w:r>
              <w:t xml:space="preserve">Distruzione</w:t>
            </w:r>
          </w:p>
        </w:tc>
      </w:tr>
      <w:tr>
        <w:tc>
          <w:p>
            <w:pPr>
              <w:pStyle w:val="Compact"/>
              <w:jc w:val="left"/>
            </w:pPr>
            <w:r>
              <w:t xml:space="preserve">Malvagia</w:t>
            </w:r>
          </w:p>
        </w:tc>
        <w:tc>
          <w:p>
            <w:pPr>
              <w:pStyle w:val="Compact"/>
              <w:jc w:val="left"/>
            </w:pPr>
            <w:r>
              <w:t xml:space="preserve">Forgiato nella Furia</w:t>
            </w:r>
          </w:p>
        </w:tc>
        <w:tc>
          <w:p>
            <w:pPr>
              <w:pStyle w:val="Compact"/>
              <w:jc w:val="left"/>
            </w:pPr>
            <w:r>
              <w:t xml:space="preserve">Distruzione</w:t>
            </w:r>
          </w:p>
        </w:tc>
        <w:tc>
          <w:p>
            <w:pPr>
              <w:pStyle w:val="Compact"/>
              <w:jc w:val="left"/>
            </w:pPr>
            <w:r>
              <w:t xml:space="preserve">Cura</w:t>
            </w:r>
          </w:p>
        </w:tc>
      </w:tr>
      <w:tr>
        <w:tc>
          <w:p>
            <w:pPr>
              <w:pStyle w:val="Compact"/>
              <w:jc w:val="left"/>
            </w:pPr>
            <w:r>
              <w:t xml:space="preserve">Chaotica</w:t>
            </w:r>
          </w:p>
        </w:tc>
        <w:tc>
          <w:p>
            <w:pPr>
              <w:pStyle w:val="Compact"/>
              <w:jc w:val="left"/>
            </w:pPr>
            <w:r>
              <w:t xml:space="preserve">Colpo Furtivo</w:t>
            </w:r>
          </w:p>
        </w:tc>
        <w:tc>
          <w:p>
            <w:pPr>
              <w:pStyle w:val="Compact"/>
              <w:jc w:val="left"/>
            </w:pPr>
            <w:r>
              <w:t xml:space="preserve">Movimento</w:t>
            </w:r>
          </w:p>
        </w:tc>
        <w:tc>
          <w:p>
            <w:pPr>
              <w:pStyle w:val="Compact"/>
              <w:jc w:val="left"/>
            </w:pPr>
            <w:r>
              <w:t xml:space="preserve">Creazione</w:t>
            </w:r>
          </w:p>
        </w:tc>
      </w:tr>
      <w:tr>
        <w:tc>
          <w:p>
            <w:pPr>
              <w:pStyle w:val="Compact"/>
              <w:jc w:val="left"/>
            </w:pPr>
            <w:r>
              <w:t xml:space="preserve">Legale</w:t>
            </w:r>
          </w:p>
        </w:tc>
        <w:tc>
          <w:p>
            <w:pPr>
              <w:pStyle w:val="Compact"/>
              <w:jc w:val="left"/>
            </w:pPr>
            <w:r>
              <w:t xml:space="preserve">Colpi Poderosi</w:t>
            </w:r>
          </w:p>
        </w:tc>
        <w:tc>
          <w:p>
            <w:pPr>
              <w:pStyle w:val="Compact"/>
              <w:jc w:val="left"/>
            </w:pPr>
            <w:r>
              <w:t xml:space="preserve">Creazione</w:t>
            </w:r>
          </w:p>
        </w:tc>
        <w:tc>
          <w:p>
            <w:pPr>
              <w:pStyle w:val="Compact"/>
              <w:jc w:val="left"/>
            </w:pPr>
            <w:r>
              <w:t xml:space="preserve">Movimento</w:t>
            </w:r>
          </w:p>
        </w:tc>
      </w:tr>
    </w:tbl>
    <w:p>
      <w:pPr>
        <w:pStyle w:val="BodyText"/>
      </w:pPr>
      <w:r>
        <w:t xml:space="preserve">In accordo con il Narratore, ed adeguatamente motivato, e’ possibile cambiare questi Abilita’ ed Essenze.</w:t>
      </w:r>
    </w:p>
    <w:bookmarkEnd w:id="402"/>
    <w:bookmarkEnd w:id="403"/>
    <w:bookmarkEnd w:id="404"/>
    <w:bookmarkStart w:id="409" w:name="equipaggiamento"/>
    <w:p>
      <w:pPr>
        <w:pStyle w:val="Heading1"/>
      </w:pPr>
      <w:r>
        <w:t xml:space="preserve">Equipaggiamento</w:t>
      </w:r>
    </w:p>
    <w:bookmarkStart w:id="408"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w:t>
      </w:r>
    </w:p>
    <w:p>
      <w:pPr>
        <w:pStyle w:val="BodyText"/>
      </w:pPr>
      <w:bookmarkStart w:id="405" w:name="ricchezza-e-denaro"/>
      <w:r>
        <w:t xml:space="preserve">[ricchezza-e-denaro]</w:t>
      </w:r>
      <w:bookmarkEnd w:id="405"/>
    </w:p>
    <w:p>
      <w:pPr>
        <w:pStyle w:val="BodyText"/>
      </w:pPr>
      <w:r>
        <w:t xml:space="preserve">Un personaggio che inizia a giocare generalmente ha monete d’oro sufficienti per acquistare gli elementi di base: qualche arma, un’armatura adatta ed un pò di attrezzatura varia. Man mano che il personaggio intraprende avventure e accumula bottino può permettersi un equipaggiamento migliore ed oggetti magici. Al primo livello i personaggi hanno monete ed equipaggiamento per un totale di 100 mo.</w:t>
      </w:r>
    </w:p>
    <w:p>
      <w:pPr>
        <w:pStyle w:val="BodyText"/>
      </w:pPr>
      <w:r>
        <w:t xml:space="preserve">Inoltre, ogni personaggio inizia il gioco con un abito del valore di 10 mo o meno. Per personaggi di livello superiore al 1°, vedi</w:t>
      </w:r>
      <w:r>
        <w:t xml:space="preserve"> </w:t>
      </w:r>
      <w:r>
        <w:rPr>
          <w:b/>
        </w:rPr>
        <w:t xml:space="preserve">Tabella: Ricchezza dei personaggio per Livello</w:t>
      </w:r>
      <w:r>
        <w:t xml:space="preserve">.</w:t>
      </w:r>
    </w:p>
    <w:p>
      <w:pPr>
        <w:pStyle w:val="BodyText"/>
      </w:pPr>
      <w:r>
        <w:rPr>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406"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
        </w:rPr>
        <w:t xml:space="preserve">Valore di Cambio</w:t>
      </w:r>
      <w:r>
        <w:t xml:space="preserve"> </w:t>
      </w:r>
      <w:r>
        <w:t xml:space="preserve">&amp;</w:t>
      </w:r>
      <w:r>
        <w:t xml:space="preserve"> </w:t>
      </w:r>
      <w:r>
        <w:rPr>
          <w:b/>
        </w:rPr>
        <w:t xml:space="preserve">Moneta Rame (mr)</w:t>
      </w:r>
      <w:r>
        <w:t xml:space="preserve"> </w:t>
      </w:r>
      <w:r>
        <w:t xml:space="preserve">&amp;</w:t>
      </w:r>
      <w:r>
        <w:t xml:space="preserve"> </w:t>
      </w:r>
      <w:r>
        <w:rPr>
          <w:b/>
        </w:rPr>
        <w:t xml:space="preserve">Moneta Argento (ma)</w:t>
      </w:r>
      <w:r>
        <w:t xml:space="preserve"> </w:t>
      </w:r>
      <w:r>
        <w:t xml:space="preserve">&amp;</w:t>
      </w:r>
      <w:r>
        <w:t xml:space="preserve"> </w:t>
      </w:r>
      <w:r>
        <w:rPr>
          <w:b/>
        </w:rPr>
        <w:t xml:space="preserve">Moneta Oro (mo)</w:t>
      </w:r>
      <w:r>
        <w:t xml:space="preserve"> </w:t>
      </w:r>
      <w:r>
        <w:t xml:space="preserve">&amp;</w:t>
      </w:r>
      <w:r>
        <w:t xml:space="preserve"> </w:t>
      </w:r>
      <w:r>
        <w:rPr>
          <w:b/>
        </w:rPr>
        <w:t xml:space="preserve">Moneta Platino (mp)</w:t>
      </w:r>
      <w:r>
        <w:t xml:space="preserve"> </w:t>
      </w:r>
      <w:r>
        <w:t xml:space="preserve">Moneta Rame &amp; 1 &amp; 1/10 &amp; 1/100 &amp; 1/1000</w:t>
      </w:r>
      <w:r>
        <w:t xml:space="preserve"> </w:t>
      </w:r>
      <w:r>
        <w:t xml:space="preserve">Moneta Argento &amp; 10 &amp; 1 &amp; 1/10 &amp; 1/100</w:t>
      </w:r>
      <w:r>
        <w:t xml:space="preserve"> </w:t>
      </w:r>
      <w:r>
        <w:t xml:space="preserve">Moneta Oro &amp; 100 &amp; 10 &amp; 1 &amp; 1/10</w:t>
      </w:r>
      <w:r>
        <w:t xml:space="preserve"> </w:t>
      </w:r>
      <w:r>
        <w:t xml:space="preserve">Moneta Platino &amp; 1000 &amp; 100 &amp; 10 &amp; 1</w:t>
      </w:r>
    </w:p>
    <w:bookmarkEnd w:id="406"/>
    <w:bookmarkStart w:id="407" w:name="altre-ricchezze"/>
    <w:p>
      <w:pPr>
        <w:pStyle w:val="Heading3"/>
      </w:pPr>
      <w:r>
        <w:t xml:space="preserve">Altre Ricchezze</w:t>
      </w:r>
    </w:p>
    <w:p>
      <w:pPr>
        <w:pStyle w:val="FirstParagraph"/>
      </w:pPr>
      <w:r>
        <w:t xml:space="preserve">I mercanti di solito scambiano merci anche senza l’uso di monete.</w:t>
      </w:r>
      <w:r>
        <w:t xml:space="preserve"> </w:t>
      </w:r>
      <w:r>
        <w:t xml:space="preserve">Per farsi un’idea delle transazioni commerciali, alcune merci di scambio sono descritte nella tabella.</w:t>
      </w:r>
    </w:p>
    <w:tbl>
      <w:tblPr>
        <w:tblStyle w:val="Table"/>
        <w:tblW w:type="pct" w:w="0.0"/>
        <w:tblLook w:firstRow="0" w:lastRow="0" w:firstColumn="0" w:lastColumn="0" w:noHBand="0" w:noVBand="0"/>
      </w:tblPr>
      <w:tblGrid/>
      <w:tr>
        <w:tc>
          <w:p>
            <w:pPr>
              <w:pStyle w:val="Compact"/>
              <w:jc w:val="left"/>
            </w:pPr>
            <w:r>
              <w:rPr>
                <w:b/>
              </w:rPr>
              <w:t xml:space="preserve">Costo</w:t>
            </w:r>
          </w:p>
        </w:tc>
        <w:tc>
          <w:p>
            <w:pPr>
              <w:pStyle w:val="Compact"/>
              <w:jc w:val="left"/>
            </w:pPr>
            <w:r>
              <w:rPr>
                <w:b/>
              </w:rPr>
              <w:t xml:space="preserve">Oggetto</w:t>
            </w:r>
          </w:p>
        </w:tc>
      </w:tr>
      <w:tr>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r>
      <w:tr>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r>
      <w:tr>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r>
      <w:tr>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r>
      <w:tr>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r>
      <w:tr>
        <w:tc>
          <w:p>
            <w:pPr>
              <w:pStyle w:val="Compact"/>
              <w:jc w:val="left"/>
            </w:pPr>
            <w:r>
              <w:t xml:space="preserve">15 mo</w:t>
            </w:r>
          </w:p>
        </w:tc>
        <w:tc>
          <w:p>
            <w:pPr>
              <w:pStyle w:val="Compact"/>
              <w:jc w:val="left"/>
            </w:pPr>
            <w:r>
              <w:t xml:space="preserve">Zafferano o chiodi di garofano (0.5 kg) o bue (1)</w:t>
            </w:r>
          </w:p>
        </w:tc>
      </w:tr>
    </w:tbl>
    <w:p>
      <w:pPr>
        <w:pStyle w:val="BodyText"/>
      </w:pPr>
      <w:r>
        <w:t xml:space="preserve">Consultate anche il capitolo sull’Ingombro in Movimento e Trasporto.</w:t>
      </w:r>
    </w:p>
    <w:bookmarkEnd w:id="407"/>
    <w:bookmarkEnd w:id="408"/>
    <w:bookmarkEnd w:id="409"/>
    <w:bookmarkStart w:id="416" w:name="equipaggiamento---armi"/>
    <w:p>
      <w:pPr>
        <w:pStyle w:val="Heading1"/>
      </w:pPr>
      <w:r>
        <w:t xml:space="preserve">Equipaggiamento - Armi</w:t>
      </w:r>
    </w:p>
    <w:p>
      <w:pPr>
        <w:pStyle w:val="FirstParagraph"/>
      </w:pPr>
      <w:bookmarkStart w:id="410" w:name="equipaggiamento---armi"/>
      <w:r>
        <w:t xml:space="preserve">[equipaggiamento---armi]</w:t>
      </w:r>
      <w:bookmarkEnd w:id="410"/>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w:t>
      </w:r>
      <w:r>
        <w:br/>
      </w:r>
      <w:r>
        <w:t xml:space="preserve">(Full Metal Jacket, Film, 1987)</w:t>
      </w:r>
    </w:p>
    <w:p>
      <w:pPr>
        <w:pStyle w:val="BodyText"/>
      </w:pPr>
      <w:r>
        <w:t xml:space="preserve">Vengono elencate le arme suddivise per categorie.</w:t>
      </w:r>
    </w:p>
    <w:p>
      <w:pPr>
        <w:pStyle w:val="BodyText"/>
      </w:pPr>
      <w:r>
        <w:t xml:space="preserve">Ricordo che usare un’Arma senza l’adeguata competenza impone un -2d6 al colpire</w:t>
      </w:r>
    </w:p>
    <w:p>
      <w:pPr>
        <w:pStyle w:val="BodyText"/>
      </w:pPr>
      <w:r>
        <w:t xml:space="preserve">|L</w:t>
      </w:r>
      <w:r>
        <w:t xml:space="preserve">3.5cm</w:t>
      </w:r>
      <w:r>
        <w:t xml:space="preserve"> </w:t>
      </w:r>
      <w:r>
        <w:t xml:space="preserve">|k</w:t>
      </w:r>
      <w:r>
        <w:t xml:space="preserve">1,3cm</w:t>
      </w:r>
      <w:r>
        <w:t xml:space="preserve"> </w:t>
      </w:r>
      <w:r>
        <w:t xml:space="preserve">|k</w:t>
      </w:r>
      <w:r>
        <w:t xml:space="preserve">1.5cm</w:t>
      </w:r>
      <w:r>
        <w:t xml:space="preserve">| k</w:t>
      </w:r>
      <w:r>
        <w:t xml:space="preserve">1.3cm</w:t>
      </w:r>
      <w:r>
        <w:t xml:space="preserve"> </w:t>
      </w:r>
      <w:r>
        <w:t xml:space="preserve">|L</w:t>
      </w:r>
      <w:r>
        <w:t xml:space="preserve">3.2cm</w:t>
      </w:r>
      <w:r>
        <w:t xml:space="preserve"> </w:t>
      </w:r>
      <w:r>
        <w:t xml:space="preserve">|k</w:t>
      </w:r>
      <w:r>
        <w:t xml:space="preserve">2.7cm</w:t>
      </w:r>
      <w:r>
        <w:t xml:space="preserve">|k</w:t>
      </w:r>
      <w:r>
        <w:t xml:space="preserve">2cm</w:t>
      </w:r>
      <w:r>
        <w:t xml:space="preserve">|</w:t>
      </w:r>
      <w:r>
        <w:t xml:space="preserve"> </w:t>
      </w:r>
      <w:r>
        <w:rPr>
          <w:b/>
        </w:rPr>
        <w:t xml:space="preserve">Nome Lista Arma</w:t>
      </w:r>
      <w:r>
        <w:t xml:space="preserve"> </w:t>
      </w:r>
      <w:r>
        <w:t xml:space="preserve">&amp;</w:t>
      </w:r>
      <w:r>
        <w:t xml:space="preserve"> </w:t>
      </w:r>
      <w:r>
        <w:rPr>
          <w:b/>
        </w:rPr>
        <w:t xml:space="preserve">Costo</w:t>
      </w:r>
      <w:r>
        <w:t xml:space="preserve"> </w:t>
      </w:r>
      <w:r>
        <w:t xml:space="preserve">(mo) &amp;</w:t>
      </w:r>
      <w:r>
        <w:t xml:space="preserve"> </w:t>
      </w:r>
      <w:r>
        <w:rPr>
          <w:b/>
        </w:rPr>
        <w:t xml:space="preserve">Danno</w:t>
      </w:r>
      <w:r>
        <w:t xml:space="preserve"> </w:t>
      </w:r>
      <w:r>
        <w:t xml:space="preserve">&amp; T/P/B &amp;</w:t>
      </w:r>
      <w:r>
        <w:t xml:space="preserve"> </w:t>
      </w:r>
      <w:r>
        <w:rPr>
          <w:b/>
        </w:rPr>
        <w:t xml:space="preserve">Gittata</w:t>
      </w:r>
      <w:r>
        <w:t xml:space="preserve"> </w:t>
      </w:r>
      <w:r>
        <w:t xml:space="preserve">&amp;</w:t>
      </w:r>
      <w:r>
        <w:t xml:space="preserve"> </w:t>
      </w:r>
      <w:r>
        <w:rPr>
          <w:b/>
        </w:rPr>
        <w:t xml:space="preserve">Speciale</w:t>
      </w:r>
      <w:r>
        <w:t xml:space="preserve"> </w:t>
      </w:r>
      <w:r>
        <w:t xml:space="preserve">&amp; Ingombro</w:t>
      </w:r>
      <w:r>
        <w:t xml:space="preserve"> </w:t>
      </w:r>
      <w:r>
        <w:rPr>
          <w:b/>
        </w:rPr>
        <w:t xml:space="preserve">Asce</w:t>
      </w:r>
      <w:r>
        <w:t xml:space="preserve"> </w:t>
      </w:r>
      <w:r>
        <w:t xml:space="preserve">&amp; &amp; &amp; &amp; &amp; &amp;</w:t>
      </w:r>
      <w:r>
        <w:t xml:space="preserve"> </w:t>
      </w:r>
      <w:r>
        <w:t xml:space="preserve">Ascia ad una mano &amp; 6 &amp; 1d6 &amp; T &amp; 6 metri &amp; versatile &amp; 1</w:t>
      </w:r>
      <w:r>
        <w:t xml:space="preserve"> </w:t>
      </w:r>
      <w:r>
        <w:t xml:space="preserve">Ascia da battaglia &amp; 10 &amp; 1d10 &amp; T &amp; - &amp; - &amp; 1</w:t>
      </w:r>
      <w:r>
        <w:t xml:space="preserve"> </w:t>
      </w:r>
      <w:r>
        <w:t xml:space="preserve">Ascia Martello &amp; 16 &amp; 1d6/1d8 &amp; T/B &amp; &amp; &amp; 1</w:t>
      </w:r>
      <w:r>
        <w:t xml:space="preserve"> </w:t>
      </w:r>
      <w:r>
        <w:t xml:space="preserve">Urgrosh &amp; 18 &amp; 1d6/1d8 &amp; P/T &amp; Controcarica, arma lunga &amp; &amp; 2</w:t>
      </w:r>
      <w:r>
        <w:t xml:space="preserve"> </w:t>
      </w:r>
      <w:r>
        <w:t xml:space="preserve">Grande Ascia Doppia &amp; 25 &amp; 1d12 &amp; T &amp; arma doppia, arma lunga &amp; &amp; 2</w:t>
      </w:r>
      <w:r>
        <w:t xml:space="preserve"> </w:t>
      </w:r>
      <w:r>
        <w:rPr>
          <w:b/>
        </w:rPr>
        <w:t xml:space="preserve">Rompi Cranio</w:t>
      </w:r>
      <w:r>
        <w:t xml:space="preserve"> </w:t>
      </w:r>
      <w:r>
        <w:t xml:space="preserve">&amp; &amp; &amp; &amp; &amp; &amp;</w:t>
      </w:r>
      <w:r>
        <w:t xml:space="preserve"> </w:t>
      </w:r>
      <w:r>
        <w:t xml:space="preserve">Randello &amp; 1 &amp; 1d6 &amp; B &amp; &amp; &amp; 1</w:t>
      </w:r>
      <w:r>
        <w:t xml:space="preserve"> </w:t>
      </w:r>
      <w:r>
        <w:t xml:space="preserve">Mazza Leggera &amp; 3 &amp; 1d6 &amp; B/T &amp; &amp; &amp; 1</w:t>
      </w:r>
      <w:r>
        <w:t xml:space="preserve"> </w:t>
      </w:r>
      <w:r>
        <w:t xml:space="preserve">Mazza Pesante &amp; 5 &amp; 1d8 &amp; B/T &amp; &amp; &amp; 1</w:t>
      </w:r>
      <w:r>
        <w:t xml:space="preserve"> </w:t>
      </w:r>
      <w:r>
        <w:t xml:space="preserve">Morningstar &amp; 6 &amp; 1d8 &amp; B/P &amp; &amp; &amp; 1</w:t>
      </w:r>
      <w:r>
        <w:t xml:space="preserve"> </w:t>
      </w:r>
      <w:r>
        <w:t xml:space="preserve">Martello Leggero &amp; 3 &amp; 1d6 &amp; B/P &amp; 6 metri &amp; &amp; 1</w:t>
      </w:r>
      <w:r>
        <w:t xml:space="preserve"> </w:t>
      </w:r>
      <w:r>
        <w:t xml:space="preserve">Martello da guerra &amp; 5 &amp; 1d8 &amp; B/P &amp; 6 metri &amp; &amp; 12</w:t>
      </w:r>
      <w:r>
        <w:t xml:space="preserve"> </w:t>
      </w:r>
      <w:r>
        <w:t xml:space="preserve">Grosso randello &amp; 2 &amp; 1d8 &amp; B &amp; &amp; &amp; 2</w:t>
      </w:r>
      <w:r>
        <w:t xml:space="preserve"> </w:t>
      </w:r>
      <w:r>
        <w:t xml:space="preserve">Flagello Pesante &amp; 15 &amp; 1d10 &amp; B &amp; &amp; &amp; 2</w:t>
      </w:r>
      <w:r>
        <w:t xml:space="preserve"> </w:t>
      </w:r>
      <w:r>
        <w:t xml:space="preserve">Flagello &amp; 8 &amp; 1d8 &amp; B &amp; &amp; &amp; 1</w:t>
      </w:r>
      <w:r>
        <w:t xml:space="preserve"> </w:t>
      </w:r>
      <w:r>
        <w:rPr>
          <w:b/>
        </w:rPr>
        <w:t xml:space="preserve">Archi</w:t>
      </w:r>
      <w:r>
        <w:t xml:space="preserve"> </w:t>
      </w:r>
      <w:r>
        <w:t xml:space="preserve">&amp; &amp; &amp; &amp; &amp; &amp;</w:t>
      </w:r>
      <w:r>
        <w:t xml:space="preserve"> </w:t>
      </w:r>
      <w:r>
        <w:t xml:space="preserve">Fionda &amp; - &amp; 1d4 &amp; B &amp; 10 metri &amp; da tiro &amp; L</w:t>
      </w:r>
      <w:r>
        <w:t xml:space="preserve"> </w:t>
      </w:r>
      <w:r>
        <w:t xml:space="preserve">Arco Lungo &amp; 75 &amp; Frecce &amp; P &amp; 20 metri &amp; da tiro &amp; 2</w:t>
      </w:r>
      <w:r>
        <w:t xml:space="preserve"> </w:t>
      </w:r>
      <w:r>
        <w:t xml:space="preserve">Arco Lungo Composito &amp; 110 &amp; Frecce &amp; P &amp; 36 metri &amp; da tiro &amp; 2</w:t>
      </w:r>
      <w:r>
        <w:t xml:space="preserve"> </w:t>
      </w:r>
      <w:r>
        <w:t xml:space="preserve">Arco Corto Composito &amp; 75 &amp; 1d6 &amp; P &amp; 20 metri &amp; da tiro &amp; 1</w:t>
      </w:r>
      <w:r>
        <w:t xml:space="preserve"> </w:t>
      </w:r>
      <w:r>
        <w:t xml:space="preserve">Arco Corto &amp; 30 &amp; 1d6 &amp; P &amp; 15 metri &amp; da tiro &amp; 1</w:t>
      </w:r>
      <w:r>
        <w:t xml:space="preserve"> </w:t>
      </w:r>
      <w:r>
        <w:rPr>
          <w:b/>
        </w:rPr>
        <w:t xml:space="preserve">Balestre</w:t>
      </w:r>
      <w:r>
        <w:t xml:space="preserve"> </w:t>
      </w:r>
      <w:r>
        <w:t xml:space="preserve">&amp; &amp; &amp; &amp; &amp; &amp;</w:t>
      </w:r>
      <w:r>
        <w:t xml:space="preserve"> </w:t>
      </w:r>
      <w:r>
        <w:t xml:space="preserve">Balestra leggera &amp; 35 &amp; Dardi &amp; P &amp; 15 metri &amp; da tiro &amp; 1</w:t>
      </w:r>
      <w:r>
        <w:t xml:space="preserve"> </w:t>
      </w:r>
      <w:r>
        <w:t xml:space="preserve">Balestra pesante &amp; 50 &amp; 1d10 &amp; P &amp; 20 metri &amp; da tiro &amp; 2</w:t>
      </w:r>
      <w:r>
        <w:t xml:space="preserve"> </w:t>
      </w:r>
      <w:r>
        <w:t xml:space="preserve">Balestra ad una mano &amp; 100 &amp; 1d4 &amp; P &amp; 12 metri &amp; da tiro &amp; 1</w:t>
      </w:r>
      <w:r>
        <w:t xml:space="preserve"> </w:t>
      </w:r>
      <w:r>
        <w:t xml:space="preserve">Balestra leggera a ripetizione &amp; 250 &amp; Dardi &amp; P &amp; 6 metri &amp; da tiro, 6 cariche &amp; 1</w:t>
      </w:r>
      <w:r>
        <w:t xml:space="preserve"> </w:t>
      </w:r>
      <w:r>
        <w:t xml:space="preserve">Balestra pesante a ripetizione &amp; 400 &amp; 1d10 &amp; P &amp; 12 metri &amp; da tiro, 8 cariche &amp; 2</w:t>
      </w:r>
      <w:r>
        <w:t xml:space="preserve"> </w:t>
      </w:r>
      <w:r>
        <w:rPr>
          <w:b/>
        </w:rPr>
        <w:t xml:space="preserve">Armi doppie</w:t>
      </w:r>
      <w:r>
        <w:t xml:space="preserve"> </w:t>
      </w:r>
      <w:r>
        <w:t xml:space="preserve">&amp; &amp; &amp; &amp; &amp; &amp;</w:t>
      </w:r>
      <w:r>
        <w:t xml:space="preserve"> </w:t>
      </w:r>
      <w:r>
        <w:t xml:space="preserve">Bastone &amp; 3 &amp; 1d6 &amp; B &amp; arma lunga, versatile &amp; &amp; 1</w:t>
      </w:r>
      <w:r>
        <w:t xml:space="preserve"> </w:t>
      </w:r>
      <w:r>
        <w:t xml:space="preserve">Grande Ascia Doppia &amp; 25 &amp; 1d12 &amp; T &amp; arma lunga &amp; &amp; 2</w:t>
      </w:r>
      <w:r>
        <w:t xml:space="preserve"> </w:t>
      </w:r>
      <w:r>
        <w:t xml:space="preserve">Flagello Doppio &amp; 90 &amp; 1d10 &amp; B &amp; arma lunga &amp; &amp; 2</w:t>
      </w:r>
      <w:r>
        <w:t xml:space="preserve"> </w:t>
      </w:r>
      <w:r>
        <w:t xml:space="preserve">Spada a due lame &amp; 100 &amp; 1d8 &amp; T &amp; arma lunga &amp; &amp; 2</w:t>
      </w:r>
      <w:r>
        <w:t xml:space="preserve"> </w:t>
      </w:r>
      <w:r>
        <w:t xml:space="preserve">Urgrosh &amp; 18 &amp; 1d6/1d8 &amp; T/P &amp; Controcarica, arma lunga &amp; &amp; 2</w:t>
      </w:r>
      <w:r>
        <w:t xml:space="preserve"> </w:t>
      </w:r>
      <w:r>
        <w:rPr>
          <w:b/>
        </w:rPr>
        <w:t xml:space="preserve">Armi Esperte</w:t>
      </w:r>
      <w:r>
        <w:t xml:space="preserve"> </w:t>
      </w:r>
      <w:r>
        <w:t xml:space="preserve">&amp; &amp; &amp; &amp; &amp; &amp;</w:t>
      </w:r>
      <w:r>
        <w:t xml:space="preserve"> </w:t>
      </w:r>
      <w:r>
        <w:t xml:space="preserve">Pugno/Calcio nudo &amp; 0 &amp; 1d4 &amp; B &amp; versatile &amp; &amp; -</w:t>
      </w:r>
      <w:r>
        <w:t xml:space="preserve"> </w:t>
      </w:r>
      <w:r>
        <w:t xml:space="preserve">Falcetto &amp; 6 &amp; 1d6 &amp; T &amp; &amp; &amp; L</w:t>
      </w:r>
      <w:r>
        <w:t xml:space="preserve"> </w:t>
      </w:r>
      <w:r>
        <w:t xml:space="preserve">Flagello &amp; 8 &amp; 1d8 &amp; B &amp; &amp; &amp; 1</w:t>
      </w:r>
      <w:r>
        <w:t xml:space="preserve"> </w:t>
      </w:r>
      <w:r>
        <w:t xml:space="preserve">Flagello Pesante &amp; 15 &amp; 1d10 &amp; B &amp; &amp; &amp; 2</w:t>
      </w:r>
      <w:r>
        <w:t xml:space="preserve"> </w:t>
      </w:r>
      <w:r>
        <w:t xml:space="preserve">Alabarda &amp; 10 &amp; 1d10 &amp; P/T &amp; Controcarica, arma lunga, ED9 &amp; &amp; 2</w:t>
      </w:r>
      <w:r>
        <w:t xml:space="preserve"> </w:t>
      </w:r>
      <w:r>
        <w:t xml:space="preserve">Falcione in asta &amp; 12 &amp; 1d10 &amp; P/T &amp; Controcarica, arma lunga, ED9 &amp; &amp; 2</w:t>
      </w:r>
      <w:r>
        <w:t xml:space="preserve"> </w:t>
      </w:r>
      <w:r>
        <w:t xml:space="preserve">Brandistocco &amp; 10 &amp; 2d4 &amp; P/T &amp; Controcarica, arma lunga &amp; &amp; 2</w:t>
      </w:r>
      <w:r>
        <w:t xml:space="preserve"> </w:t>
      </w:r>
      <w:r>
        <w:t xml:space="preserve">Falce &amp; 18 &amp; 2d4 &amp; P/T &amp; arma lunga &amp; &amp; 2</w:t>
      </w:r>
      <w:r>
        <w:t xml:space="preserve"> </w:t>
      </w:r>
      <w:r>
        <w:t xml:space="preserve">Flagello Doppio &amp; 90 &amp; 1d10 &amp; B &amp; arma lunga &amp; &amp; 2</w:t>
      </w:r>
      <w:r>
        <w:t xml:space="preserve"> </w:t>
      </w:r>
      <w:r>
        <w:t xml:space="preserve">Frusta &amp; 1 &amp; 1d3 &amp; T &amp; arma lunga &amp; &amp; 2</w:t>
      </w:r>
      <w:r>
        <w:t xml:space="preserve"> </w:t>
      </w:r>
      <w:r>
        <w:rPr>
          <w:b/>
        </w:rPr>
        <w:t xml:space="preserve">Palle rotanti</w:t>
      </w:r>
      <w:r>
        <w:t xml:space="preserve"> </w:t>
      </w:r>
      <w:r>
        <w:t xml:space="preserve">&amp; &amp; &amp; &amp; &amp; &amp;</w:t>
      </w:r>
      <w:r>
        <w:t xml:space="preserve"> </w:t>
      </w:r>
      <w:r>
        <w:t xml:space="preserve">Flagello &amp; 8 &amp; 1d8 &amp; B &amp; &amp; &amp; 1</w:t>
      </w:r>
      <w:r>
        <w:t xml:space="preserve"> </w:t>
      </w:r>
      <w:r>
        <w:t xml:space="preserve">Flagello Pesante &amp; 15 &amp; 1d10 &amp; B &amp; &amp; &amp; 2</w:t>
      </w:r>
      <w:r>
        <w:t xml:space="preserve"> </w:t>
      </w:r>
      <w:r>
        <w:t xml:space="preserve">Frusta &amp; 1 &amp; 1d3 &amp; T &amp; arma lunga &amp; &amp; 2</w:t>
      </w:r>
      <w:r>
        <w:t xml:space="preserve"> </w:t>
      </w:r>
      <w:r>
        <w:t xml:space="preserve">Catena chiodata &amp; 25 &amp; 2d4 &amp; P &amp; arma lunga &amp; &amp; 2</w:t>
      </w:r>
      <w:r>
        <w:t xml:space="preserve"> </w:t>
      </w:r>
      <w:r>
        <w:rPr>
          <w:b/>
        </w:rPr>
        <w:t xml:space="preserve">Armi Aggraziate</w:t>
      </w:r>
      <w:r>
        <w:t xml:space="preserve"> </w:t>
      </w:r>
      <w:r>
        <w:t xml:space="preserve">&amp; &amp; &amp; &amp; &amp; &amp;</w:t>
      </w:r>
      <w:r>
        <w:t xml:space="preserve"> </w:t>
      </w:r>
      <w:r>
        <w:t xml:space="preserve">Stocco &amp; 20 &amp; 1d6 &amp; P &amp; &amp; versatile &amp; 1</w:t>
      </w:r>
      <w:r>
        <w:t xml:space="preserve"> </w:t>
      </w:r>
      <w:r>
        <w:t xml:space="preserve">Scimitarra &amp; 15 &amp; 1d6 &amp; T &amp; &amp; versatile &amp; 1</w:t>
      </w:r>
      <w:r>
        <w:t xml:space="preserve"> </w:t>
      </w:r>
      <w:r>
        <w:t xml:space="preserve">Falcione &amp; 75 &amp; 2d4 &amp; T &amp; &amp; ED7 &amp; 1</w:t>
      </w:r>
      <w:r>
        <w:t xml:space="preserve"> </w:t>
      </w:r>
      <w:r>
        <w:rPr>
          <w:b/>
        </w:rPr>
        <w:t xml:space="preserve">Armi della morte</w:t>
      </w:r>
      <w:r>
        <w:t xml:space="preserve"> </w:t>
      </w:r>
      <w:r>
        <w:t xml:space="preserve">&amp; &amp; &amp; &amp; &amp; &amp;</w:t>
      </w:r>
      <w:r>
        <w:t xml:space="preserve"> </w:t>
      </w:r>
      <w:r>
        <w:t xml:space="preserve">Picca Leggera &amp; 4 &amp; 1d4 &amp; P &amp; &amp; &amp; 1</w:t>
      </w:r>
      <w:r>
        <w:t xml:space="preserve"> </w:t>
      </w:r>
      <w:r>
        <w:t xml:space="preserve">Picca Pesante &amp; 8 &amp; 1d6 &amp; P &amp; arma lunga &amp; &amp; 2</w:t>
      </w:r>
      <w:r>
        <w:t xml:space="preserve"> </w:t>
      </w:r>
      <w:r>
        <w:t xml:space="preserve">Falce &amp; 18 &amp; 2d4 &amp; P/T &amp; arma lunga &amp; &amp; 2</w:t>
      </w:r>
      <w:r>
        <w:t xml:space="preserve"> </w:t>
      </w:r>
      <w:r>
        <w:rPr>
          <w:b/>
        </w:rPr>
        <w:t xml:space="preserve">Armi da stordimento</w:t>
      </w:r>
      <w:r>
        <w:t xml:space="preserve"> </w:t>
      </w:r>
      <w:r>
        <w:t xml:space="preserve">&amp; &amp; &amp; &amp; &amp; &amp;</w:t>
      </w:r>
      <w:r>
        <w:t xml:space="preserve"> </w:t>
      </w:r>
      <w:r>
        <w:t xml:space="preserve">Pugno/Calcio nudo &amp; 0 &amp; 1d4 &amp; B &amp; &amp; versatile &amp; -</w:t>
      </w:r>
      <w:r>
        <w:t xml:space="preserve"> </w:t>
      </w:r>
      <w:r>
        <w:t xml:space="preserve">Guanto chiodato &amp; 5 &amp; 1d4 &amp; P &amp; &amp; &amp; 1</w:t>
      </w:r>
      <w:r>
        <w:t xml:space="preserve"> </w:t>
      </w:r>
      <w:r>
        <w:t xml:space="preserve">Manganello &amp; 1 &amp; 1d6 &amp; &amp; non letale &amp; &amp; 1</w:t>
      </w:r>
      <w:r>
        <w:t xml:space="preserve"> </w:t>
      </w:r>
      <w:r>
        <w:rPr>
          <w:b/>
        </w:rPr>
        <w:t xml:space="preserve">Lance</w:t>
      </w:r>
      <w:r>
        <w:t xml:space="preserve"> </w:t>
      </w:r>
      <w:r>
        <w:t xml:space="preserve">&amp; &amp; &amp; &amp; &amp; &amp;</w:t>
      </w:r>
      <w:r>
        <w:t xml:space="preserve"> </w:t>
      </w:r>
      <w:r>
        <w:t xml:space="preserve">Alabarda &amp; 10 &amp; 1d10 &amp; P/T &amp; Controcarica, arma lunga, ED9 &amp; &amp; 2</w:t>
      </w:r>
      <w:r>
        <w:t xml:space="preserve"> </w:t>
      </w:r>
      <w:r>
        <w:t xml:space="preserve">Tridente &amp; 15 &amp; 1d8 &amp; P/T &amp; 3 metri &amp; arma lunga, Controcarica &amp; 2</w:t>
      </w:r>
      <w:r>
        <w:t xml:space="preserve"> </w:t>
      </w:r>
      <w:r>
        <w:t xml:space="preserve">Urgrosh &amp; 18 &amp; 1d6/1d8 &amp; P/T &amp; Controcarica, arma lunga &amp; &amp; 2</w:t>
      </w:r>
      <w:r>
        <w:t xml:space="preserve"> </w:t>
      </w:r>
      <w:r>
        <w:rPr>
          <w:b/>
        </w:rPr>
        <w:t xml:space="preserve">Lance lunghe</w:t>
      </w:r>
      <w:r>
        <w:t xml:space="preserve"> </w:t>
      </w:r>
      <w:r>
        <w:t xml:space="preserve">&amp; &amp; &amp; &amp; &amp; &amp;</w:t>
      </w:r>
      <w:r>
        <w:t xml:space="preserve"> </w:t>
      </w:r>
      <w:r>
        <w:t xml:space="preserve">Naginata &amp; 8 &amp; 1d10 &amp; T &amp; arma lunga, ED9 &amp; &amp; 2</w:t>
      </w:r>
      <w:r>
        <w:t xml:space="preserve"> </w:t>
      </w:r>
      <w:r>
        <w:t xml:space="preserve">Falcione in asta &amp; 12 &amp; 1d10 &amp; P/T &amp; Controcarica, arma lunga, ED9 &amp; &amp; 2</w:t>
      </w:r>
      <w:r>
        <w:t xml:space="preserve"> </w:t>
      </w:r>
      <w:r>
        <w:t xml:space="preserve">Brandistocco &amp; 10 &amp; 2d4 &amp; P/T &amp; Controcarica, arma lunga &amp; &amp; 2</w:t>
      </w:r>
      <w:r>
        <w:t xml:space="preserve"> </w:t>
      </w:r>
      <w:r>
        <w:t xml:space="preserve">Lancia &amp; 10 &amp; 1d8 &amp; P &amp; arma lunga &amp; &amp; 2</w:t>
      </w:r>
      <w:r>
        <w:t xml:space="preserve"> </w:t>
      </w:r>
      <w:r>
        <w:rPr>
          <w:b/>
        </w:rPr>
        <w:t xml:space="preserve">Armi letali</w:t>
      </w:r>
      <w:r>
        <w:t xml:space="preserve"> </w:t>
      </w:r>
      <w:r>
        <w:t xml:space="preserve">&amp; &amp; &amp; &amp; &amp; &amp;</w:t>
      </w:r>
      <w:r>
        <w:t xml:space="preserve"> </w:t>
      </w:r>
      <w:r>
        <w:t xml:space="preserve">Pugnale &amp; 2 &amp; 1d4 &amp; P &amp; 6 metri &amp; versatile &amp; L</w:t>
      </w:r>
      <w:r>
        <w:t xml:space="preserve"> </w:t>
      </w:r>
      <w:r>
        <w:t xml:space="preserve">Machete &amp; 10 &amp; 1d6 &amp; T &amp; &amp; &amp; 1</w:t>
      </w:r>
      <w:r>
        <w:t xml:space="preserve"> </w:t>
      </w:r>
      <w:r>
        <w:rPr>
          <w:b/>
        </w:rPr>
        <w:t xml:space="preserve">Aste</w:t>
      </w:r>
      <w:r>
        <w:t xml:space="preserve"> </w:t>
      </w:r>
      <w:r>
        <w:t xml:space="preserve">&amp; &amp; &amp; &amp; &amp; &amp;</w:t>
      </w:r>
      <w:r>
        <w:t xml:space="preserve"> </w:t>
      </w:r>
      <w:r>
        <w:t xml:space="preserve">Giavellotto &amp; 1 &amp; 1d6 &amp; P &amp; 12 metri &amp; &amp; L</w:t>
      </w:r>
      <w:r>
        <w:t xml:space="preserve"> </w:t>
      </w:r>
      <w:r>
        <w:t xml:space="preserve">Lancia corta da fante &amp; 1 &amp; 1d6 &amp; P &amp; 6 metri &amp; versatile &amp; 1</w:t>
      </w:r>
      <w:r>
        <w:t xml:space="preserve"> </w:t>
      </w:r>
      <w:r>
        <w:t xml:space="preserve">Lancia da fante &amp; 2 &amp; 1d8 &amp; P &amp; 6 metri &amp; Arma lunga, Controcarica &amp; 1</w:t>
      </w:r>
      <w:r>
        <w:t xml:space="preserve"> </w:t>
      </w:r>
      <w:r>
        <w:t xml:space="preserve">Tridente &amp; 15 &amp; 1d8 &amp; P/T &amp; 3 metri &amp; Arma lunga, Controcarica &amp; 1</w:t>
      </w:r>
      <w:r>
        <w:t xml:space="preserve"> </w:t>
      </w:r>
      <w:r>
        <w:rPr>
          <w:b/>
        </w:rPr>
        <w:t xml:space="preserve">Spade</w:t>
      </w:r>
      <w:r>
        <w:t xml:space="preserve"> </w:t>
      </w:r>
      <w:r>
        <w:t xml:space="preserve">&amp; &amp; &amp; &amp; &amp; &amp;</w:t>
      </w:r>
      <w:r>
        <w:t xml:space="preserve"> </w:t>
      </w:r>
      <w:r>
        <w:t xml:space="preserve">Spada Corta &amp; 10 &amp; 1d6 &amp; P &amp; &amp; versatile &amp; L</w:t>
      </w:r>
      <w:r>
        <w:t xml:space="preserve"> </w:t>
      </w:r>
      <w:r>
        <w:t xml:space="preserve">Spada Lunga &amp; 15 &amp; 1d8 &amp; T &amp; &amp; &amp; 1</w:t>
      </w:r>
      <w:r>
        <w:t xml:space="preserve"> </w:t>
      </w:r>
      <w:r>
        <w:t xml:space="preserve">Spadone a due mani &amp; 50 &amp; 2d6 &amp; T &amp; &amp; &amp; 2</w:t>
      </w:r>
      <w:r>
        <w:t xml:space="preserve"> </w:t>
      </w:r>
      <w:r>
        <w:t xml:space="preserve">Spada bastarda &amp; 35 &amp; 1d10 &amp; T &amp; &amp; &amp; 2</w:t>
      </w:r>
      <w:r>
        <w:t xml:space="preserve"> </w:t>
      </w:r>
      <w:r>
        <w:t xml:space="preserve">Spada a due lame &amp; 100 &amp; 1d8 &amp; T &amp; arma lunga, arma doppia &amp; &amp; 2</w:t>
      </w:r>
      <w:r>
        <w:t xml:space="preserve"> </w:t>
      </w:r>
      <w:r>
        <w:t xml:space="preserve">Katana &amp; 300 &amp; 1d10 &amp; T &amp; ED9, versatile &amp; &amp; 1</w:t>
      </w:r>
      <w:r>
        <w:t xml:space="preserve"> </w:t>
      </w:r>
      <w:r>
        <w:rPr>
          <w:b/>
        </w:rPr>
        <w:t xml:space="preserve">Spada e Scudo</w:t>
      </w:r>
      <w:r>
        <w:t xml:space="preserve"> </w:t>
      </w:r>
      <w:r>
        <w:t xml:space="preserve">&amp; &amp; &amp; &amp; &amp; &amp;</w:t>
      </w:r>
      <w:r>
        <w:t xml:space="preserve"> </w:t>
      </w:r>
      <w:r>
        <w:t xml:space="preserve">Spada Corta &amp; 10 &amp; 1d6 &amp; P &amp; &amp; versatile &amp; L</w:t>
      </w:r>
      <w:r>
        <w:t xml:space="preserve"> </w:t>
      </w:r>
      <w:r>
        <w:t xml:space="preserve">Spada Lunga &amp; 15 &amp; 1d8 &amp; T &amp; &amp; &amp; 1</w:t>
      </w:r>
      <w:r>
        <w:t xml:space="preserve"> </w:t>
      </w:r>
      <w:r>
        <w:rPr>
          <w:b/>
        </w:rPr>
        <w:t xml:space="preserve">Bloccanti</w:t>
      </w:r>
      <w:r>
        <w:t xml:space="preserve"> </w:t>
      </w:r>
      <w:r>
        <w:t xml:space="preserve">&amp; &amp; &amp; &amp; &amp; &amp;</w:t>
      </w:r>
      <w:r>
        <w:t xml:space="preserve"> </w:t>
      </w:r>
      <w:r>
        <w:t xml:space="preserve">Bolas &amp; 4 &amp; 1d3 &amp; B &amp; intralciato &amp; &amp; L</w:t>
      </w:r>
      <w:r>
        <w:t xml:space="preserve"> </w:t>
      </w:r>
      <w:r>
        <w:t xml:space="preserve">Rete &amp; 8 &amp; &amp; &amp; intralciato &amp; &amp; 1</w:t>
      </w:r>
      <w:r>
        <w:t xml:space="preserve"> </w:t>
      </w:r>
      <w:r>
        <w:rPr>
          <w:b/>
        </w:rPr>
        <w:t xml:space="preserve">Armi da tiro</w:t>
      </w:r>
      <w:r>
        <w:t xml:space="preserve"> </w:t>
      </w:r>
      <w:r>
        <w:t xml:space="preserve">&amp; &amp; &amp; &amp; &amp; &amp;</w:t>
      </w:r>
      <w:r>
        <w:t xml:space="preserve"> </w:t>
      </w:r>
      <w:r>
        <w:t xml:space="preserve">Pugnale &amp; 2 &amp; 1d4 &amp; P &amp; 6 metri &amp; versatile &amp; L</w:t>
      </w:r>
      <w:r>
        <w:t xml:space="preserve"> </w:t>
      </w:r>
      <w:r>
        <w:t xml:space="preserve">Lancia corta da fante &amp; 1 &amp; 1d6 &amp; P &amp; 6 metri &amp; &amp; 1</w:t>
      </w:r>
      <w:r>
        <w:t xml:space="preserve"> </w:t>
      </w:r>
      <w:r>
        <w:t xml:space="preserve">Lancia da fante &amp; 2 &amp; 1d8 &amp; P &amp; 6 metri &amp; arma lunga, Controcarica &amp; 1</w:t>
      </w:r>
      <w:r>
        <w:t xml:space="preserve"> </w:t>
      </w:r>
      <w:r>
        <w:t xml:space="preserve">Martello Leggero &amp; 3 &amp; 1d6 &amp; B/P &amp; 6 metri &amp; versatile &amp; 1</w:t>
      </w:r>
      <w:r>
        <w:t xml:space="preserve"> </w:t>
      </w:r>
      <w:r>
        <w:t xml:space="preserve">Ascia ad una mano &amp; 6 &amp; 1d6 &amp; T &amp; 6 metri &amp; versatile &amp; 1</w:t>
      </w:r>
      <w:r>
        <w:t xml:space="preserve"> </w:t>
      </w:r>
      <w:r>
        <w:t xml:space="preserve">Tridente &amp; 15 &amp; 1d8 &amp; P/T &amp; 3 metri &amp; arma lunga, Controcarica &amp; 1</w:t>
      </w:r>
      <w:r>
        <w:t xml:space="preserve"> </w:t>
      </w:r>
      <w:r>
        <w:rPr>
          <w:b/>
        </w:rPr>
        <w:t xml:space="preserve">Pugno nudo</w:t>
      </w:r>
      <w:r>
        <w:t xml:space="preserve"> </w:t>
      </w:r>
      <w:r>
        <w:t xml:space="preserve">&amp; B &amp; Leggi sotto &amp; &amp; &amp; &amp; -</w:t>
      </w:r>
      <w:r>
        <w:t xml:space="preserve"> </w:t>
      </w:r>
      <w:r>
        <w:rPr>
          <w:b/>
        </w:rPr>
        <w:t xml:space="preserve">Frecce e Dardi</w:t>
      </w:r>
      <w:r>
        <w:t xml:space="preserve"> </w:t>
      </w:r>
      <w:r>
        <w:t xml:space="preserve">&amp; &amp; &amp; &amp; &amp; &amp;</w:t>
      </w:r>
      <w:r>
        <w:t xml:space="preserve"> </w:t>
      </w:r>
      <w:r>
        <w:t xml:space="preserve">Frecce da caccia &amp; 20/ 1mo &amp; 1d6 &amp; P &amp; &amp; &amp; L</w:t>
      </w:r>
      <w:r>
        <w:t xml:space="preserve"> </w:t>
      </w:r>
      <w:r>
        <w:t xml:space="preserve">Frecce da guerra &amp; 10/1 mo &amp; 1d8 &amp; P &amp; &amp; &amp; L</w:t>
      </w:r>
      <w:r>
        <w:t xml:space="preserve"> </w:t>
      </w:r>
      <w:r>
        <w:t xml:space="preserve">Dardi da balestra pesanti &amp; 10/1 mo &amp; 1d8 &amp; P &amp; &amp; &amp; L</w:t>
      </w:r>
      <w:r>
        <w:t xml:space="preserve"> </w:t>
      </w:r>
      <w:r>
        <w:t xml:space="preserve">Dardi da balestra leggeri &amp; 15/1 mo &amp; 1d6 &amp; P &amp; &amp; &amp; L</w:t>
      </w:r>
      <w:r>
        <w:t xml:space="preserve"> </w:t>
      </w:r>
      <w:r>
        <w:t xml:space="preserve">Biglie di Marmo (fionde) &amp; 15/1 mo &amp; 1d4 &amp; B &amp; &amp; &amp; L</w:t>
      </w:r>
      <w:r>
        <w:t xml:space="preserve"> </w:t>
      </w:r>
      <w:r>
        <w:t xml:space="preserve">Sasso &amp; - &amp; 1d2 &amp; B &amp; &amp; &amp; -</w:t>
      </w:r>
      <w:r>
        <w:t xml:space="preserve"> </w:t>
      </w:r>
      <w:r>
        <w:rPr>
          <w:b/>
        </w:rPr>
        <w:t xml:space="preserve">Armi Semplici</w:t>
      </w:r>
      <w:r>
        <w:t xml:space="preserve"> </w:t>
      </w:r>
      <w:r>
        <w:t xml:space="preserve">&amp; &amp; &amp; &amp; &amp; &amp;</w:t>
      </w:r>
      <w:r>
        <w:t xml:space="preserve"> </w:t>
      </w:r>
      <w:r>
        <w:t xml:space="preserve">Pugnale &amp; 2 &amp; 1d4 &amp; P &amp; 6 metri &amp; versatile &amp; L</w:t>
      </w:r>
      <w:r>
        <w:t xml:space="preserve"> </w:t>
      </w:r>
      <w:r>
        <w:t xml:space="preserve">Mazza Leggera &amp; 3 &amp; 1d6 &amp; B/T &amp; &amp; versatile &amp; 1</w:t>
      </w:r>
      <w:r>
        <w:t xml:space="preserve"> </w:t>
      </w:r>
      <w:r>
        <w:t xml:space="preserve">Randello &amp; 1 &amp; 1d6 &amp; B &amp; &amp; versatile &amp; 1</w:t>
      </w:r>
      <w:r>
        <w:t xml:space="preserve"> </w:t>
      </w:r>
      <w:r>
        <w:t xml:space="preserve">Morningstar &amp; 6 &amp; 1d8 &amp; B/P &amp; &amp; &amp; 1</w:t>
      </w:r>
      <w:r>
        <w:t xml:space="preserve"> </w:t>
      </w:r>
      <w:r>
        <w:t xml:space="preserve">Lancia corta da fante &amp; 1 &amp; 1d6 &amp; P &amp; 6 metri &amp; versatile &amp; 1</w:t>
      </w:r>
      <w:r>
        <w:t xml:space="preserve"> </w:t>
      </w:r>
      <w:r>
        <w:t xml:space="preserve">Giavellotto &amp; 1 &amp; 1d6 &amp; P &amp; 12 metri &amp; &amp; L</w:t>
      </w:r>
      <w:r>
        <w:t xml:space="preserve"> </w:t>
      </w:r>
      <w:r>
        <w:t xml:space="preserve">Bastone &amp; 3 &amp; 1d6 &amp; B &amp; arma lunga, versatile &amp; &amp; 1</w:t>
      </w:r>
      <w:r>
        <w:t xml:space="preserve"> </w:t>
      </w:r>
      <w:r>
        <w:t xml:space="preserve">Balestra leggera &amp; 35 &amp; Dardi &amp; P &amp; 15 metri &amp; &amp; 1</w:t>
      </w:r>
    </w:p>
    <w:p>
      <w:pPr>
        <w:pStyle w:val="BodyText"/>
      </w:pPr>
      <w:r>
        <w:rPr>
          <w:b/>
        </w:rPr>
        <w:t xml:space="preserve">Pugno Nudo</w:t>
      </w:r>
      <w:r>
        <w:t xml:space="preserve">: Ogni volta che prendi questa competenza, e CA +3 rispetto alla volta precedente, il danno aumenta seguendo questa progressione: 1d6 (4lv), 1d8 (7lv), 2d6 (10lv), 2d8 (13lv), 2d10 (14lv), 3d6 (17lv).</w:t>
      </w:r>
    </w:p>
    <w:p>
      <w:pPr>
        <w:pStyle w:val="BodyText"/>
      </w:pPr>
      <w:r>
        <w:rPr>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
        </w:rPr>
        <w:t xml:space="preserve">Freccia o Dardo che colpisce si considera distrutta</w:t>
      </w:r>
      <w:r>
        <w:t xml:space="preserve">, se manca si considera che abbia un 50% (4-5-6 su un d6) di probabilita’ che sia ancora integra.</w:t>
      </w:r>
    </w:p>
    <w:p>
      <w:pPr>
        <w:pStyle w:val="BodyText"/>
      </w:pPr>
      <w:r>
        <w:t xml:space="preserve">Una</w:t>
      </w:r>
      <w:r>
        <w:t xml:space="preserve"> </w:t>
      </w:r>
      <w:r>
        <w:rPr>
          <w:b/>
        </w:rPr>
        <w:t xml:space="preserve">arma di taglia superiore</w:t>
      </w:r>
      <w:r>
        <w:t xml:space="preserve"> </w:t>
      </w:r>
      <w:r>
        <w:t xml:space="preserve">aumenta di una categoria il suo dado di danno (1d4-1d6-1d8-1d10-2d6-2d8-2d10..)</w:t>
      </w:r>
    </w:p>
    <w:p>
      <w:pPr>
        <w:pStyle w:val="BodyText"/>
      </w:pPr>
      <w:r>
        <w:t xml:space="preserve">Attaccare con un’</w:t>
      </w:r>
      <w:r>
        <w:rPr>
          <w:b/>
        </w:rPr>
        <w:t xml:space="preserve">Arma troppo grande</w:t>
      </w:r>
      <w:r>
        <w:t xml:space="preserve"> </w:t>
      </w:r>
      <w:r>
        <w:t xml:space="preserve">rispetto alla propria taglia impone un -1d6 al Tiro per Colpire per ogni taglia di differenza tra arma e personaggio.</w:t>
      </w:r>
    </w:p>
    <w:p>
      <w:pPr>
        <w:pStyle w:val="BodyText"/>
      </w:pPr>
      <w:r>
        <w:t xml:space="preserve">Le Armi hanno tutte segnato una</w:t>
      </w:r>
      <w:r>
        <w:t xml:space="preserve"> </w:t>
      </w:r>
      <w:r>
        <w:rPr>
          <w:b/>
        </w:rPr>
        <w:t xml:space="preserve">tipologia di danno</w:t>
      </w:r>
      <w:r>
        <w:t xml:space="preserve">, ovvero T/B/P. Queste lettere stanno ad indicare se il danno è di tipo Taglio, Botta o da Penetrazione. Questa caratteristica può essere importante perché determinate creature possono essere immuni o subire meno danno da un particolare tipo di ferita (es uno scheletro contro un’arma da punta o un cubo gelatinoso contro un arma da penetrazione..)</w:t>
      </w:r>
    </w:p>
    <w:p>
      <w:pPr>
        <w:pStyle w:val="BodyText"/>
      </w:pPr>
      <w:r>
        <w:rPr>
          <w:b/>
        </w:rPr>
        <w:t xml:space="preserve">Armi Improvvisate</w:t>
      </w:r>
    </w:p>
    <w:p>
      <w:pPr>
        <w:pStyle w:val="BodyText"/>
      </w:pPr>
      <w:r>
        <w:t xml:space="preserve">Talvolta oggetti che non sono stati creati per essere armi hanno comunque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
        </w:rPr>
        <w:t xml:space="preserve">Armi Perfette</w:t>
      </w:r>
    </w:p>
    <w:p>
      <w:pPr>
        <w:pStyle w:val="BodyText"/>
      </w:pPr>
      <w:r>
        <w:t xml:space="preserve">Un’arma perfetta è una versione di ottima fattura di un’arma normale.</w:t>
      </w:r>
      <w:r>
        <w:t xml:space="preserve"> </w:t>
      </w:r>
      <w:r>
        <w:t xml:space="preserve">Impugnare un’arma perfetta permette di aggiungere +1 al Tiro per Colpire.</w:t>
      </w:r>
    </w:p>
    <w:p>
      <w:pPr>
        <w:pStyle w:val="BodyText"/>
      </w:pPr>
      <w:r>
        <w:t xml:space="preserve">Un arma (o proiettile) perfetta costa il doppio di un arma normale.</w:t>
      </w:r>
      <w:r>
        <w:t xml:space="preserve"> </w:t>
      </w:r>
      <w:r>
        <w:t xml:space="preserve">Tutte le armi magiche sono anche armi perfette, tenete conto dei bonus indicati nell’arma magica, non dovete sommare anche quelli di essere un arma perfetta.</w:t>
      </w:r>
    </w:p>
    <w:p>
      <w:pPr>
        <w:pStyle w:val="BodyText"/>
      </w:pPr>
      <w:r>
        <w:t xml:space="preserve">Le versioni perfette di armature e scudi concedono un bonus di +1 alla Difesa.</w:t>
      </w:r>
    </w:p>
    <w:bookmarkStart w:id="415" w:name="equipaggiamento---armature-e-scudi"/>
    <w:p>
      <w:pPr>
        <w:pStyle w:val="Heading2"/>
      </w:pPr>
      <w:r>
        <w:t xml:space="preserve">Equipaggiamento - Armature e Scudi</w:t>
      </w:r>
    </w:p>
    <w:p>
      <w:pPr>
        <w:pStyle w:val="FirstParagraph"/>
      </w:pPr>
      <w:bookmarkStart w:id="411" w:name="equipaggiamento---armature-e-scudi"/>
      <w:r>
        <w:t xml:space="preserve">[equipaggiamento---armature-e-scudi]</w:t>
      </w:r>
      <w:bookmarkEnd w:id="411"/>
    </w:p>
    <w:p>
      <w:pPr>
        <w:pStyle w:val="BodyText"/>
      </w:pPr>
      <w:r>
        <w:t xml:space="preserve">Le armature aiutano ad essere non colpiti (alzano la Difesa), riducono il danno subito</w:t>
      </w:r>
      <w:r>
        <w:t xml:space="preserve">*</w:t>
      </w:r>
      <w:r>
        <w:t xml:space="preserve"> </w:t>
      </w:r>
      <w:r>
        <w:t xml:space="preserve">(Bonus protezione) e penalizzano la prova di check magia e le prove di competenza basate su Agilità.</w:t>
      </w:r>
    </w:p>
    <w:p>
      <w:pPr>
        <w:pStyle w:val="BodyText"/>
      </w:pPr>
      <w:r>
        <w:t xml:space="preserve">Allo stesso tempo le prove di Agilità saranno fatte con una penalità di 3 ed il movimento diminuirà di due metri per Azione, fino ad un minimo di 0.</w:t>
      </w:r>
    </w:p>
    <w:p>
      <w:pPr>
        <w:pStyle w:val="BodyText"/>
      </w:pPr>
      <w:r>
        <w:t xml:space="preserve">Quando una armatura si danneggia (è a 0 di resistenza), il suo Bonus di Protezione al colpo ed il Bonus di Difesa diminuiscono di 3 (con un minimo di 0), quando raggiunge un valore negativo pari a resistenza totale (es -20 per un armatura leggera) è a brandelli e non può più proteggere (ne essere riparata).</w:t>
      </w:r>
    </w:p>
    <w:p>
      <w:pPr>
        <w:pStyle w:val="BodyText"/>
      </w:pPr>
      <w:r>
        <w:t xml:space="preserve">Armature diverse, specifiche o magiche hanno punteggio diversi, questa tabella serve come linea guida per il Narratore.</w:t>
      </w:r>
    </w:p>
    <w:p>
      <w:pPr>
        <w:pStyle w:val="BodyText"/>
      </w:pPr>
      <w:r>
        <w:t xml:space="preserve">Quasi tutte le armature, ad eccezzione della Imbottita penalizzano l’uso di certe competenze basate su Agilità.</w:t>
      </w:r>
    </w:p>
    <w:p>
      <w:pPr>
        <w:pStyle w:val="BodyText"/>
      </w:pPr>
      <w:r>
        <w:t xml:space="preserve">La Prove Agilità è la penalità che si applica alle prove di competenze di Agilità mentre si indossa un quel tipo di armatura</w:t>
      </w:r>
    </w:p>
    <w:bookmarkStart w:id="413" w:name="tabella-armature"/>
    <w:p>
      <w:pPr>
        <w:pStyle w:val="Heading3"/>
      </w:pPr>
      <w:r>
        <w:t xml:space="preserve">Tabella Armature</w:t>
      </w:r>
    </w:p>
    <w:p>
      <w:pPr>
        <w:pStyle w:val="FirstParagraph"/>
      </w:pPr>
      <w:bookmarkStart w:id="412" w:name="tabella-armature"/>
      <w:r>
        <w:t xml:space="preserve">[tabella-armature]</w:t>
      </w:r>
      <w:bookmarkEnd w:id="412"/>
    </w:p>
    <w:p>
      <w:pPr>
        <w:pStyle w:val="BodyText"/>
      </w:pPr>
      <w:r>
        <w:t xml:space="preserve">L</w:t>
      </w:r>
      <w:r>
        <w:t xml:space="preserve">2cm</w:t>
      </w:r>
      <w:r>
        <w:t xml:space="preserve"> </w:t>
      </w:r>
      <w:r>
        <w:t xml:space="preserve">L</w:t>
      </w:r>
      <w:r>
        <w:t xml:space="preserve">1.7cm</w:t>
      </w:r>
      <w:r>
        <w:t xml:space="preserve"> </w:t>
      </w:r>
      <w:r>
        <w:t xml:space="preserve">L</w:t>
      </w:r>
      <w:r>
        <w:t xml:space="preserve">1.3cm</w:t>
      </w:r>
      <w:r>
        <w:t xml:space="preserve"> </w:t>
      </w:r>
      <w:r>
        <w:t xml:space="preserve">L</w:t>
      </w:r>
      <w:r>
        <w:t xml:space="preserve">2cm</w:t>
      </w:r>
      <w:r>
        <w:t xml:space="preserve"> </w:t>
      </w:r>
      <w:r>
        <w:t xml:space="preserve">L</w:t>
      </w:r>
      <w:r>
        <w:t xml:space="preserve">1.3cm</w:t>
      </w:r>
      <w:r>
        <w:t xml:space="preserve"> </w:t>
      </w:r>
      <w:r>
        <w:t xml:space="preserve">L</w:t>
      </w:r>
      <w:r>
        <w:t xml:space="preserve">1.5cm</w:t>
      </w:r>
      <w:r>
        <w:t xml:space="preserve"> </w:t>
      </w:r>
      <w:r>
        <w:t xml:space="preserve">L</w:t>
      </w:r>
      <w:r>
        <w:t xml:space="preserve">1.5cm</w:t>
      </w:r>
      <w:r>
        <w:t xml:space="preserve">L</w:t>
      </w:r>
      <w:r>
        <w:t xml:space="preserve">1cm</w:t>
      </w:r>
      <w:r>
        <w:t xml:space="preserve">L</w:t>
      </w:r>
      <w:r>
        <w:t xml:space="preserve">1cm</w:t>
      </w:r>
      <w:r>
        <w:t xml:space="preserve">L</w:t>
      </w:r>
      <w:r>
        <w:t xml:space="preserve">2cm</w:t>
      </w:r>
      <w:r>
        <w:t xml:space="preserve"> </w:t>
      </w:r>
      <w:r>
        <w:rPr>
          <w:b/>
        </w:rPr>
        <w:t xml:space="preserve">Armatura</w:t>
      </w:r>
      <w:r>
        <w:t xml:space="preserve"> </w:t>
      </w:r>
      <w:r>
        <w:t xml:space="preserve">&amp;</w:t>
      </w:r>
      <w:r>
        <w:t xml:space="preserve"> </w:t>
      </w:r>
      <w:r>
        <w:rPr>
          <w:b/>
        </w:rPr>
        <w:t xml:space="preserve">Costo (mo)</w:t>
      </w:r>
      <w:r>
        <w:t xml:space="preserve"> </w:t>
      </w:r>
      <w:r>
        <w:t xml:space="preserve">&amp;</w:t>
      </w:r>
      <w:r>
        <w:t xml:space="preserve"> </w:t>
      </w:r>
      <w:r>
        <w:rPr>
          <w:b/>
        </w:rPr>
        <w:t xml:space="preserve">Difesa</w:t>
      </w:r>
      <w:r>
        <w:t xml:space="preserve"> </w:t>
      </w:r>
      <w:r>
        <w:t xml:space="preserve">&amp;</w:t>
      </w:r>
      <w:r>
        <w:t xml:space="preserve"> </w:t>
      </w:r>
      <w:r>
        <w:rPr>
          <w:b/>
        </w:rPr>
        <w:t xml:space="preserve">Bonus Protezione</w:t>
      </w:r>
      <w:r>
        <w:t xml:space="preserve"> </w:t>
      </w:r>
      <w:r>
        <w:t xml:space="preserve">&amp;</w:t>
      </w:r>
      <w:r>
        <w:t xml:space="preserve"> </w:t>
      </w:r>
      <w:r>
        <w:rPr>
          <w:b/>
        </w:rPr>
        <w:t xml:space="preserve">Resistenza</w:t>
      </w:r>
      <w:r>
        <w:t xml:space="preserve"> </w:t>
      </w:r>
      <w:r>
        <w:t xml:space="preserve">&amp;</w:t>
      </w:r>
      <w:r>
        <w:t xml:space="preserve"> </w:t>
      </w:r>
      <w:r>
        <w:rPr>
          <w:b/>
        </w:rPr>
        <w:t xml:space="preserve">Prove Agilita’</w:t>
      </w:r>
      <w:r>
        <w:t xml:space="preserve"> </w:t>
      </w:r>
      <w:r>
        <w:t xml:space="preserve">&amp;</w:t>
      </w:r>
      <w:r>
        <w:t xml:space="preserve"> </w:t>
      </w:r>
      <w:r>
        <w:rPr>
          <w:b/>
        </w:rPr>
        <w:t xml:space="preserve">Prove CM</w:t>
      </w:r>
      <w:r>
        <w:t xml:space="preserve"> </w:t>
      </w:r>
      <w:r>
        <w:t xml:space="preserve">&amp;</w:t>
      </w:r>
      <w:r>
        <w:t xml:space="preserve"> </w:t>
      </w:r>
      <w:r>
        <w:rPr>
          <w:b/>
        </w:rPr>
        <w:t xml:space="preserve">Tipo</w:t>
      </w:r>
      <w:r>
        <w:t xml:space="preserve"> </w:t>
      </w:r>
      <w:r>
        <w:t xml:space="preserve">&amp;</w:t>
      </w:r>
      <w:r>
        <w:t xml:space="preserve"> </w:t>
      </w:r>
      <w:r>
        <w:rPr>
          <w:b/>
        </w:rPr>
        <w:t xml:space="preserve">Mov.</w:t>
      </w:r>
      <w:r>
        <w:t xml:space="preserve"> </w:t>
      </w:r>
      <w:r>
        <w:t xml:space="preserve">&amp;</w:t>
      </w:r>
      <w:r>
        <w:t xml:space="preserve"> </w:t>
      </w:r>
      <w:r>
        <w:rPr>
          <w:b/>
        </w:rPr>
        <w:t xml:space="preserve">Ingombro</w:t>
      </w:r>
      <w:r>
        <w:t xml:space="preserve"> </w:t>
      </w:r>
      <w:r>
        <w:t xml:space="preserve">Imbottita &amp; 5 &amp; 1 &amp; 0 &amp; 10 &amp; 0 &amp; 0 &amp; L &amp; 0 &amp; 1</w:t>
      </w:r>
      <w:r>
        <w:t xml:space="preserve"> </w:t>
      </w:r>
      <w:r>
        <w:t xml:space="preserve">Cuoio &amp; 10 &amp; 2 &amp; 1 &amp; 20 &amp; 0 &amp; -1 &amp; L &amp; 0 &amp; 1</w:t>
      </w:r>
      <w:r>
        <w:t xml:space="preserve"> </w:t>
      </w:r>
      <w:r>
        <w:t xml:space="preserve">Cuoio rinforzato &amp; 25 &amp; 3 &amp; 1 &amp; 25 &amp; 0 &amp; -2 &amp; L &amp; 0 &amp; 2</w:t>
      </w:r>
      <w:r>
        <w:t xml:space="preserve"> </w:t>
      </w:r>
      <w:r>
        <w:t xml:space="preserve">Giaco di Maglia &amp; 15 &amp; 4 &amp; 2 &amp; 30 &amp; -1 &amp; -3 &amp; M &amp; 0 &amp; 2</w:t>
      </w:r>
      <w:r>
        <w:t xml:space="preserve"> </w:t>
      </w:r>
      <w:r>
        <w:t xml:space="preserve">Scaglie &amp; 50 &amp; 5 &amp; 2 &amp; 40 &amp; -1 &amp; -4 &amp; M &amp; 0 &amp; 1</w:t>
      </w:r>
      <w:r>
        <w:t xml:space="preserve"> </w:t>
      </w:r>
      <w:r>
        <w:t xml:space="preserve">Anelli &amp; 150 &amp; 6 &amp; 3 &amp; 35 &amp; -1 &amp; -5 &amp; M &amp; 0 &amp; 2</w:t>
      </w:r>
      <w:r>
        <w:t xml:space="preserve"> </w:t>
      </w:r>
      <w:r>
        <w:t xml:space="preserve">Pettorale &amp; 200 &amp; 6 &amp; 3 &amp; 40 &amp; -2 &amp; -5 &amp; M &amp; 0 &amp; 2</w:t>
      </w:r>
      <w:r>
        <w:t xml:space="preserve"> </w:t>
      </w:r>
      <w:r>
        <w:t xml:space="preserve">Bande &amp; 250 &amp; 7 &amp; 4 &amp; 50 &amp; -2 &amp; -6 &amp; P &amp; 0 &amp; 2</w:t>
      </w:r>
      <w:r>
        <w:t xml:space="preserve"> </w:t>
      </w:r>
      <w:r>
        <w:t xml:space="preserve">Mezza armatura &amp; 1200 &amp; 8 &amp; 4 &amp; 55 &amp; -2 &amp; -7 &amp; P &amp; 1 &amp; 3</w:t>
      </w:r>
      <w:r>
        <w:t xml:space="preserve"> </w:t>
      </w:r>
      <w:r>
        <w:t xml:space="preserve">da Campo &amp; 1400 &amp; 9 &amp; 5 &amp; 60 &amp; -3 &amp; -7 &amp; P &amp; 2 &amp; 3</w:t>
      </w:r>
      <w:r>
        <w:t xml:space="preserve"> </w:t>
      </w:r>
      <w:r>
        <w:t xml:space="preserve">Completa &amp; 1500 &amp; 10 &amp; 6 &amp; 70 &amp; -4 &amp; -8 &amp; P &amp; 3 &amp; 4</w:t>
      </w:r>
    </w:p>
    <w:p>
      <w:pPr>
        <w:pStyle w:val="BodyText"/>
      </w:pPr>
      <w:r>
        <w:rPr>
          <w:b/>
        </w:rPr>
        <w:t xml:space="preserve">*</w:t>
      </w:r>
      <w:r>
        <w:rPr>
          <w:b/>
        </w:rPr>
        <w:t xml:space="preserve"> </w:t>
      </w:r>
      <w:r>
        <w:rPr>
          <w:b/>
        </w:rPr>
        <w:t xml:space="preserve">Opzionale</w:t>
      </w:r>
      <w:r>
        <w:t xml:space="preserve">: il Narratore può decidere di non fare tenere traccia dei danni subiti dall’armatura o quando assorbe dei colpi subito</w:t>
      </w:r>
    </w:p>
    <w:p>
      <w:pPr>
        <w:pStyle w:val="BodyText"/>
      </w:pPr>
      <w:r>
        <w:rPr>
          <w:b/>
        </w:rPr>
        <w:t xml:space="preserve">Usare un’Arma senza l’adeguata competenza</w:t>
      </w:r>
      <w:r>
        <w:t xml:space="preserve"> </w:t>
      </w:r>
      <w:r>
        <w:t xml:space="preserve">impone un -2d6 al Tiro per Colpire.</w:t>
      </w:r>
    </w:p>
    <w:p>
      <w:pPr>
        <w:pStyle w:val="BodyText"/>
      </w:pPr>
      <w:r>
        <w:rPr>
          <w:b/>
        </w:rPr>
        <w:t xml:space="preserve">Usare un’Armatura senza l’adeguata competenza</w:t>
      </w:r>
      <w:r>
        <w:t xml:space="preserve"> </w:t>
      </w:r>
      <w:r>
        <w:t xml:space="preserve">impedisce di usare il bonus di Agilità</w:t>
      </w:r>
    </w:p>
    <w:p>
      <w:pPr>
        <w:pStyle w:val="BodyText"/>
      </w:pPr>
      <w:r>
        <w:rPr>
          <w:b/>
        </w:rPr>
        <w:t xml:space="preserve">Usare uno Scudo senza l’adeguata competenza</w:t>
      </w:r>
      <w:r>
        <w:t xml:space="preserve"> </w:t>
      </w:r>
      <w:r>
        <w:t xml:space="preserve">peggiora il Tiro per Colpire di 1 e diminuisce di 1 il Bonus Difesa concesso.</w:t>
      </w:r>
    </w:p>
    <w:p>
      <w:pPr>
        <w:pStyle w:val="BodyText"/>
      </w:pPr>
      <w:r>
        <w:rPr>
          <w:b/>
        </w:rPr>
        <w:t xml:space="preserve">Dormire in Armatura</w:t>
      </w:r>
      <w:r>
        <w:t xml:space="preserve">: se si dorme in un’armatura media o pesante, il giorno seguente si è automaticamente Affaticati. Si subisce penalità -1 a Potenza e Agilità e non si può Caricare o Correre.</w:t>
      </w:r>
    </w:p>
    <w:p>
      <w:pPr>
        <w:pStyle w:val="BodyText"/>
      </w:pPr>
      <w:r>
        <w:t xml:space="preserve">Dormire in un’armatura leggera non provoca Affaticamento.</w:t>
      </w:r>
    </w:p>
    <w:p>
      <w:pPr>
        <w:pStyle w:val="BodyText"/>
      </w:pPr>
      <w:r>
        <w:t xml:space="preserve">La</w:t>
      </w:r>
      <w:r>
        <w:t xml:space="preserve"> </w:t>
      </w:r>
      <w:r>
        <w:rPr>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
        </w:rPr>
        <w:t xml:space="preserve">Un armatura perfetta</w:t>
      </w:r>
      <w:r>
        <w:t xml:space="preserve"> </w:t>
      </w:r>
      <w:r>
        <w:t xml:space="preserve">concede un ulteriore +1 al Bonus di Protezione e Bonus Difesa, diminuisce la possibilità di fallire magie di 3. Diminuisce di un metro la penalità al movimento.</w:t>
      </w:r>
    </w:p>
    <w:p>
      <w:pPr>
        <w:pStyle w:val="BodyText"/>
      </w:pPr>
      <w:r>
        <w:t xml:space="preserve">Un armatura perfetta costa il doppio di una equivalente normale.</w:t>
      </w:r>
    </w:p>
    <w:p>
      <w:pPr>
        <w:pStyle w:val="BodyText"/>
      </w:pPr>
      <w:r>
        <w:rPr>
          <w:b/>
        </w:rPr>
        <w:t xml:space="preserve">Un armatura magica</w:t>
      </w:r>
      <w:r>
        <w:t xml:space="preserve">, è anche perfetta e concede un Bonus di Protezione e Difesa diverso, che non si somma con quella della perfetta, valgono solo i bonus magici indicati nell’oggetto.</w:t>
      </w:r>
    </w:p>
    <w:p>
      <w:pPr>
        <w:pStyle w:val="BodyText"/>
      </w:pPr>
      <w:r>
        <w:rPr>
          <w:b/>
        </w:rPr>
        <w:t xml:space="preserve">Peso</w:t>
      </w:r>
      <w:r>
        <w:t xml:space="preserve">: il peso indicato si riferisce alla versione per personaggi di taglia Media. Le armature adattate per personaggi di taglia Piccola pesano la metà, mentre per quelli di taglia Grande pesano il doppio.</w:t>
      </w:r>
    </w:p>
    <w:p>
      <w:pPr>
        <w:pStyle w:val="BodyText"/>
      </w:pPr>
      <w:r>
        <w:t xml:space="preserve">Gli</w:t>
      </w:r>
      <w:r>
        <w:t xml:space="preserve"> </w:t>
      </w:r>
      <w:r>
        <w:rPr>
          <w:b/>
        </w:rPr>
        <w:t xml:space="preserve">Scudi</w:t>
      </w:r>
      <w:r>
        <w:t xml:space="preserve"> </w:t>
      </w:r>
      <w:r>
        <w:t xml:space="preserve">permettono di aumentare la propria Difesa, più lo scudo è imponente e pesante più protegge, più aumentano le penalità alle prove di competenza magica, meno rende facile combattere (penalità Tiro per Colpire).</w:t>
      </w:r>
    </w:p>
    <w:p>
      <w:pPr>
        <w:pStyle w:val="BodyText"/>
      </w:pPr>
      <w:r>
        <w:t xml:space="preserve">Gli Scudi possono essere di tipo Leggero, Medio, Pesante.</w:t>
      </w:r>
    </w:p>
    <w:bookmarkEnd w:id="413"/>
    <w:bookmarkStart w:id="414" w:name="tabella-scudi"/>
    <w:p>
      <w:pPr>
        <w:pStyle w:val="Heading3"/>
      </w:pPr>
      <w:r>
        <w:t xml:space="preserve">Tabella Scudi</w:t>
      </w:r>
    </w:p>
    <w:tbl>
      <w:tblPr>
        <w:tblStyle w:val="Table"/>
        <w:tblW w:type="pct" w:w="0.0"/>
        <w:tblLook w:firstRow="0" w:lastRow="0" w:firstColumn="0" w:lastColumn="0" w:noHBand="0" w:noVBand="0"/>
      </w:tblPr>
      <w:tblGrid/>
      <w:tr>
        <w:tc>
          <w:p>
            <w:pPr>
              <w:pStyle w:val="Compact"/>
              <w:jc w:val="left"/>
            </w:pPr>
            <w:r>
              <w:rPr>
                <w:b/>
              </w:rPr>
              <w:t xml:space="preserve">Scudi</w:t>
            </w:r>
          </w:p>
        </w:tc>
        <w:tc>
          <w:p>
            <w:pPr>
              <w:pStyle w:val="Compact"/>
              <w:jc w:val="left"/>
            </w:pPr>
            <w:r>
              <w:rPr>
                <w:b/>
              </w:rPr>
              <w:t xml:space="preserve">Costo (MO)</w:t>
            </w:r>
          </w:p>
        </w:tc>
        <w:tc>
          <w:p>
            <w:pPr>
              <w:pStyle w:val="Compact"/>
              <w:jc w:val="left"/>
            </w:pPr>
            <w:r>
              <w:rPr>
                <w:b/>
              </w:rPr>
              <w:t xml:space="preserve">Bonus Difesa</w:t>
            </w:r>
          </w:p>
        </w:tc>
        <w:tc>
          <w:p>
            <w:pPr>
              <w:pStyle w:val="Compact"/>
              <w:jc w:val="left"/>
            </w:pPr>
            <w:r>
              <w:rPr>
                <w:b/>
              </w:rPr>
              <w:t xml:space="preserve">Penalità TC</w:t>
            </w:r>
          </w:p>
        </w:tc>
        <w:tc>
          <w:p>
            <w:pPr>
              <w:pStyle w:val="Compact"/>
              <w:jc w:val="left"/>
            </w:pPr>
            <w:r>
              <w:rPr>
                <w:b/>
              </w:rPr>
              <w:t xml:space="preserve">Penalità CM</w:t>
            </w:r>
          </w:p>
        </w:tc>
        <w:tc>
          <w:p>
            <w:pPr>
              <w:pStyle w:val="Compact"/>
              <w:jc w:val="left"/>
            </w:pPr>
            <w:r>
              <w:rPr>
                <w:b/>
              </w:rPr>
              <w:t xml:space="preserve">Ingombro</w:t>
            </w:r>
          </w:p>
        </w:tc>
        <w:tc>
          <w:p>
            <w:pPr>
              <w:pStyle w:val="Compact"/>
              <w:jc w:val="left"/>
            </w:pPr>
            <w:r>
              <w:rPr>
                <w:b/>
              </w:rPr>
              <w:t xml:space="preserve">Tipo</w:t>
            </w:r>
          </w:p>
        </w:tc>
      </w:tr>
      <w:tr>
        <w:tc>
          <w:p>
            <w:pPr>
              <w:pStyle w:val="Compact"/>
              <w:jc w:val="left"/>
            </w:pPr>
            <w:r>
              <w:t xml:space="preserve">Brocchiero</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2</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2</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2</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3</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3</w:t>
            </w:r>
          </w:p>
        </w:tc>
        <w:tc>
          <w:p>
            <w:pPr>
              <w:pStyle w:val="Compact"/>
              <w:jc w:val="left"/>
            </w:pPr>
            <w:r>
              <w:t xml:space="preserve">P</w:t>
            </w:r>
          </w:p>
        </w:tc>
      </w:tr>
    </w:tbl>
    <w:p>
      <w:pPr>
        <w:pStyle w:val="BodyText"/>
      </w:pPr>
      <w:r>
        <w:t xml:space="preserve">Uno scudo ha Resistenza totale pari a 20 volte il suo bonus di Difesa (Opzionale).</w:t>
      </w:r>
    </w:p>
    <w:p>
      <w:pPr>
        <w:pStyle w:val="BodyText"/>
      </w:pPr>
      <w:r>
        <w:t xml:space="preserve">Un Armatura o Scudo magico aggiunge un +20 alla resistenza totale</w:t>
      </w:r>
      <w:r>
        <w:t xml:space="preserve"> </w:t>
      </w:r>
      <w:r>
        <w:t xml:space="preserve">per ogni +1 magico posseduto, oltre ad eventuali bonus aggiuntivi</w:t>
      </w:r>
      <w:r>
        <w:t xml:space="preserve"> </w:t>
      </w:r>
      <w:r>
        <w:t xml:space="preserve">alla Difesa</w:t>
      </w:r>
    </w:p>
    <w:p>
      <w:pPr>
        <w:pStyle w:val="BodyText"/>
      </w:pPr>
      <w:r>
        <w:rPr>
          <w:b/>
        </w:rPr>
        <w:t xml:space="preserve">Indossare e Togliere Armature</w:t>
      </w:r>
    </w:p>
    <w:p>
      <w:pPr>
        <w:pStyle w:val="BodyText"/>
      </w:pPr>
      <w:r>
        <w:t xml:space="preserve">Indossare e togliere armature è una operazione che richiede tempo ed attenzione, farlo in fretta non aiuta ed anzi tende a peggiorare la protezione data dall’armatura.</w:t>
      </w:r>
    </w:p>
    <w:tbl>
      <w:tblPr>
        <w:tblStyle w:val="Table"/>
        <w:tblW w:type="pct" w:w="0.0"/>
        <w:tblLook w:firstRow="0" w:lastRow="0" w:firstColumn="0" w:lastColumn="0" w:noHBand="0" w:noVBand="0"/>
      </w:tblPr>
      <w:tblGrid/>
      <w:tr>
        <w:tc>
          <w:p>
            <w:pPr>
              <w:pStyle w:val="Compact"/>
              <w:jc w:val="left"/>
            </w:pPr>
            <w:r>
              <w:rPr>
                <w:b/>
              </w:rPr>
              <w:t xml:space="preserve">Tipo di Armatura</w:t>
            </w:r>
          </w:p>
        </w:tc>
        <w:tc>
          <w:p>
            <w:pPr>
              <w:pStyle w:val="Compact"/>
              <w:jc w:val="left"/>
            </w:pPr>
            <w:r>
              <w:rPr>
                <w:b/>
              </w:rPr>
              <w:t xml:space="preserve">Indossare</w:t>
            </w:r>
          </w:p>
        </w:tc>
        <w:tc>
          <w:p>
            <w:pPr>
              <w:pStyle w:val="Compact"/>
              <w:jc w:val="left"/>
            </w:pPr>
            <w:r>
              <w:rPr>
                <w:b/>
              </w:rPr>
              <w:t xml:space="preserve">Indossare in fretta</w:t>
            </w:r>
          </w:p>
        </w:tc>
        <w:tc>
          <w:p>
            <w:pPr>
              <w:pStyle w:val="Compact"/>
              <w:jc w:val="left"/>
            </w:pPr>
            <w:r>
              <w:rPr>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tc>
        <w:tc>
          <w:p/>
        </w:tc>
        <w:tc>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p>
    <w:p>
      <w:pPr>
        <w:pStyle w:val="BodyText"/>
      </w:pP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 Bonus di protezione, Difesa ed un malus aggiuntivo di +1 alle prove di Agilità</w:t>
      </w:r>
    </w:p>
    <w:bookmarkEnd w:id="414"/>
    <w:bookmarkEnd w:id="415"/>
    <w:bookmarkEnd w:id="416"/>
    <w:bookmarkStart w:id="418" w:name="merci-e-servizi"/>
    <w:p>
      <w:pPr>
        <w:pStyle w:val="Heading1"/>
      </w:pPr>
      <w:r>
        <w:t xml:space="preserve">Merci e Servizi</w:t>
      </w:r>
    </w:p>
    <w:p>
      <w:pPr>
        <w:pStyle w:val="FirstParagraph"/>
      </w:pPr>
      <w:bookmarkStart w:id="417" w:name="merci-e-servizi"/>
      <w:r>
        <w:t xml:space="preserve">[merci-e-servizi]</w:t>
      </w:r>
      <w:bookmarkEnd w:id="417"/>
    </w:p>
    <w:p>
      <w:pPr>
        <w:pStyle w:val="BodyText"/>
      </w:pPr>
      <w:r>
        <w:t xml:space="preserve">Oltre ad armi e armature, un personaggio può avere una notevole varietà di attrezzature a disposizione, dalle razioni da viaggio, alle corde (che possono essere utili in molte circostanze).</w:t>
      </w:r>
    </w:p>
    <w:bookmarkEnd w:id="418"/>
    <w:bookmarkStart w:id="459" w:name="Equipaggiamento"/>
    <w:p>
      <w:pPr>
        <w:pStyle w:val="Heading1"/>
      </w:pPr>
      <w:r>
        <w:t xml:space="preserve">Equipaggiamento d’Avventura</w:t>
      </w:r>
    </w:p>
    <w:p>
      <w:pPr>
        <w:pStyle w:val="FirstParagraph"/>
      </w:pPr>
      <w:bookmarkStart w:id="419" w:name="equipaggiamento-davventura"/>
      <w:r>
        <w:t xml:space="preserve">[equipaggiamento-davventura]</w:t>
      </w:r>
      <w:bookmarkEnd w:id="419"/>
    </w:p>
    <w:p>
      <w:pPr>
        <w:pStyle w:val="BodyText"/>
      </w:pPr>
      <w:r>
        <w:t xml:space="preserve">|L</w:t>
      </w:r>
      <w:r>
        <w:t xml:space="preserve">4cm</w:t>
      </w:r>
      <w:r>
        <w:t xml:space="preserve"> </w:t>
      </w:r>
      <w:r>
        <w:t xml:space="preserve">|k</w:t>
      </w:r>
      <w:r>
        <w:t xml:space="preserve">1.5cm</w:t>
      </w:r>
      <w:r>
        <w:t xml:space="preserve"> </w:t>
      </w:r>
      <w:r>
        <w:t xml:space="preserve">|k</w:t>
      </w:r>
      <w:r>
        <w:t xml:space="preserve">1.5cm</w:t>
      </w:r>
      <w:r>
        <w:t xml:space="preserve">|L</w:t>
      </w:r>
      <w:r>
        <w:t xml:space="preserve">5cm</w:t>
      </w:r>
      <w:r>
        <w:t xml:space="preserve"> </w:t>
      </w:r>
      <w:r>
        <w:t xml:space="preserve">|k</w:t>
      </w:r>
      <w:r>
        <w:t xml:space="preserve">1.5cm</w:t>
      </w:r>
      <w:r>
        <w:t xml:space="preserve"> </w:t>
      </w:r>
      <w:r>
        <w:t xml:space="preserve">|k</w:t>
      </w:r>
      <w:r>
        <w:t xml:space="preserve">1.5cm</w:t>
      </w:r>
      <w:r>
        <w:t xml:space="preserve">|</w:t>
      </w:r>
      <w:r>
        <w:t xml:space="preserve"> </w:t>
      </w:r>
      <w:r>
        <w:rPr>
          <w:b/>
        </w:rPr>
        <w:t xml:space="preserve">Oggetto</w:t>
      </w:r>
      <w:r>
        <w:t xml:space="preserve"> </w:t>
      </w:r>
      <w:r>
        <w:t xml:space="preserve">&amp;</w:t>
      </w:r>
      <w:r>
        <w:t xml:space="preserve"> </w:t>
      </w:r>
      <w:r>
        <w:rPr>
          <w:b/>
        </w:rPr>
        <w:t xml:space="preserve">Costo</w:t>
      </w:r>
      <w:r>
        <w:t xml:space="preserve"> </w:t>
      </w:r>
      <w:r>
        <w:t xml:space="preserve">&amp;</w:t>
      </w:r>
      <w:r>
        <w:t xml:space="preserve"> </w:t>
      </w:r>
      <w:r>
        <w:rPr>
          <w:b/>
        </w:rPr>
        <w:t xml:space="preserve">Ingombro</w:t>
      </w:r>
      <w:r>
        <w:t xml:space="preserve"> </w:t>
      </w:r>
      <w:r>
        <w:t xml:space="preserve">&amp;</w:t>
      </w:r>
      <w:r>
        <w:t xml:space="preserve"> </w:t>
      </w:r>
      <w:r>
        <w:rPr>
          <w:b/>
        </w:rPr>
        <w:t xml:space="preserve">Oggetto</w:t>
      </w:r>
      <w:r>
        <w:t xml:space="preserve"> </w:t>
      </w:r>
      <w:r>
        <w:t xml:space="preserve">&amp;</w:t>
      </w:r>
      <w:r>
        <w:t xml:space="preserve"> </w:t>
      </w:r>
      <w:r>
        <w:rPr>
          <w:b/>
        </w:rPr>
        <w:t xml:space="preserve">Costo</w:t>
      </w:r>
      <w:r>
        <w:t xml:space="preserve"> </w:t>
      </w:r>
      <w:r>
        <w:t xml:space="preserve">&amp;</w:t>
      </w:r>
      <w:r>
        <w:t xml:space="preserve"> </w:t>
      </w:r>
      <w:r>
        <w:rPr>
          <w:b/>
        </w:rPr>
        <w:t xml:space="preserve">Ingombro</w:t>
      </w:r>
      <w:r>
        <w:br/>
      </w:r>
      <w:r>
        <w:t xml:space="preserve">Acciarino e pietra focaia &amp; 1 mo &amp; — &amp; Ago da cucito &amp; 5 ma &amp; —</w:t>
      </w:r>
      <w:r>
        <w:br/>
      </w:r>
      <w:r>
        <w:t xml:space="preserve">Amo da pesca &amp; 1 ma &amp; — &amp; Ampolla (vuota) &amp; 3 mr &amp; L</w:t>
      </w:r>
      <w:r>
        <w:br/>
      </w:r>
      <w:r>
        <w:t xml:space="preserve">Anello con sigillo &amp; 5 mo &amp; — &amp; Ariete portatile &amp; 10 mo &amp; 2</w:t>
      </w:r>
      <w:r>
        <w:br/>
      </w:r>
      <w:r>
        <w:t xml:space="preserve">Asta (3 m) &amp; 5 mr &amp; 1 &amp; Barile (vuoto) &amp; 2 mo &amp; 1</w:t>
      </w:r>
      <w:r>
        <w:br/>
      </w:r>
      <w:r>
        <w:t xml:space="preserve">Boccale di ceramica &amp; 2 mr &amp; L &amp; Boccetta di inchiostro o pozione &amp; 1 mo &amp; —</w:t>
      </w:r>
      <w:r>
        <w:br/>
      </w:r>
      <w:r>
        <w:t xml:space="preserve">Borsa da cintura (vuota) &amp; 1 mo &amp; L &amp; Bottiglia di vetro &amp; 2 mo &amp; L</w:t>
      </w:r>
      <w:r>
        <w:br/>
      </w:r>
      <w:r>
        <w:t xml:space="preserve">Brocca di ceramica &amp; 3 mr &amp; 1 &amp; Campanella &amp; 1 mo &amp; —</w:t>
      </w:r>
      <w:r>
        <w:br/>
      </w:r>
      <w:r>
        <w:t xml:space="preserve">Candela &amp; 1 mr &amp; — &amp; Cannocchiale &amp; 1.000 mo &amp; L</w:t>
      </w:r>
      <w:r>
        <w:br/>
      </w:r>
      <w:r>
        <w:t xml:space="preserve">Caraffa di ceramica &amp; 2 mr &amp; L &amp; Carrucola e paranco &amp; 5 mo &amp; L</w:t>
      </w:r>
      <w:r>
        <w:br/>
      </w:r>
      <w:r>
        <w:t xml:space="preserve">Carta (foglio) &amp; 4 ma &amp; — &amp; Cassa (vuota) &amp; 2 mo &amp; 1</w:t>
      </w:r>
      <w:r>
        <w:br/>
      </w:r>
      <w:r>
        <w:t xml:space="preserve">Catena (3 m) &amp; 30 mo &amp; 1 &amp; Ceralacca &amp; 1 mo &amp; -</w:t>
      </w:r>
      <w:r>
        <w:br/>
      </w:r>
      <w:r>
        <w:t xml:space="preserve">Cesto (vuoto) &amp; 4 ma &amp; 1 &amp; Chiodo da rocciatore &amp; 1 ma &amp; L</w:t>
      </w:r>
      <w:r>
        <w:br/>
      </w:r>
      <w:r>
        <w:t xml:space="preserve">Clessidra &amp; 25 mo &amp; L &amp; Coperta invernale &amp; 5 ma &amp; 1</w:t>
      </w:r>
      <w:r>
        <w:br/>
      </w:r>
      <w:r>
        <w:t xml:space="preserve">Corda di canapa (15 m) &amp; 1 mo &amp; 1 &amp; Corda di canapa grossa (15 m) &amp; 2 mo &amp; 1</w:t>
      </w:r>
      <w:r>
        <w:br/>
      </w:r>
      <w:r>
        <w:t xml:space="preserve">Corda di seta (15 m) &amp; 10 mo &amp; L &amp; Cote per affilare &amp; 2 mr &amp; L</w:t>
      </w:r>
      <w:r>
        <w:br/>
      </w:r>
      <w:r>
        <w:t xml:space="preserve">Custodia per mappe o pergamene &amp; 1 mo &amp; L &amp; Fischietto &amp; 8 ma &amp; —</w:t>
      </w:r>
      <w:r>
        <w:br/>
      </w:r>
      <w:r>
        <w:t xml:space="preserve">Gessetto, (1 pezzo) &amp; 1 mr &amp; — &amp; Giaciglio &amp; 1 ma &amp; 1</w:t>
      </w:r>
      <w:r>
        <w:br/>
      </w:r>
      <w:r>
        <w:t xml:space="preserve">Inchiostro (boccetta da 30 g) &amp; 8 mo &amp; — &amp; Lampada comune &amp; 1 ma &amp; L</w:t>
      </w:r>
      <w:r>
        <w:br/>
      </w:r>
      <w:r>
        <w:t xml:space="preserve">Lanterna a lente sporgente &amp; 12 mo &amp; L &amp; Lanterna schermabile &amp; 7 mo &amp; L</w:t>
      </w:r>
      <w:r>
        <w:br/>
      </w:r>
      <w:r>
        <w:t xml:space="preserve">Legna da ardere (per giorno) &amp; 1 mr &amp; 2 &amp; Maglio &amp; 1 mo &amp; 2</w:t>
      </w:r>
      <w:r>
        <w:br/>
      </w:r>
      <w:r>
        <w:t xml:space="preserve">Manette &amp; 15 mo &amp; L &amp; Manette perfette &amp; 50 mo &amp; L</w:t>
      </w:r>
      <w:r>
        <w:br/>
      </w:r>
      <w:r>
        <w:t xml:space="preserve">Martello &amp; 5 ma &amp; 1 &amp; Olio (ampolla da 0,5 l) &amp; 1 ma &amp; L</w:t>
      </w:r>
      <w:r>
        <w:br/>
      </w:r>
      <w:r>
        <w:t xml:space="preserve">Orologio ad acqua &amp; 1.000 mo &amp; 10 &amp; Otre &amp; 1 mo &amp; 1</w:t>
      </w:r>
      <w:r>
        <w:br/>
      </w:r>
      <w:r>
        <w:t xml:space="preserve">Pennino &amp; 1 ma &amp; — &amp; Pentola di ferro &amp; 8 ma &amp; L</w:t>
      </w:r>
      <w:r>
        <w:br/>
      </w:r>
      <w:r>
        <w:t xml:space="preserve">Pala o badile &amp; 2 mo &amp; 1 &amp; Pergamena (Foglio) &amp; 2 ma &amp; —</w:t>
      </w:r>
      <w:r>
        <w:br/>
      </w:r>
      <w:r>
        <w:t xml:space="preserve">Piccone da minatore &amp; 3 mo &amp; 1 &amp; Piede di porco &amp; 2 mo &amp; 1</w:t>
      </w:r>
      <w:r>
        <w:br/>
      </w:r>
      <w:r>
        <w:t xml:space="preserve">Rampino &amp; 1 mo &amp; L &amp; Razioni da viaggio (al giorno) &amp; 5 ma &amp; L</w:t>
      </w:r>
      <w:r>
        <w:br/>
      </w:r>
      <w:r>
        <w:t xml:space="preserve">Rete da pesca (2,25 m) &amp; 4 mo &amp; L &amp; Sacco (vuoto) &amp; 1 ma &amp; L</w:t>
      </w:r>
      <w:r>
        <w:br/>
      </w:r>
      <w:r>
        <w:t xml:space="preserve">Sapone (per 0,5 kg) &amp; 5 ma &amp; L &amp; Scala a pioli (3 m) &amp; 2 ma &amp; 2</w:t>
      </w:r>
      <w:r>
        <w:br/>
      </w:r>
      <w:r>
        <w:t xml:space="preserve">Secchio (vuoto) &amp; 5 ma &amp; L &amp;</w:t>
      </w:r>
      <w:r>
        <w:t xml:space="preserve"> </w:t>
      </w:r>
      <w:r>
        <w:rPr>
          <w:b/>
        </w:rPr>
        <w:t xml:space="preserve">Serratura o lucchetto</w:t>
      </w:r>
      <w:r>
        <w:t xml:space="preserve"> </w:t>
      </w:r>
      <w:r>
        <w:t xml:space="preserve">&amp; &amp;</w:t>
      </w:r>
      <w:r>
        <w:br/>
      </w:r>
      <w:r>
        <w:t xml:space="preserve">Semplice &amp; 20 mo &amp; L &amp; Media &amp; 40 mo &amp; L</w:t>
      </w:r>
      <w:r>
        <w:br/>
      </w:r>
      <w:r>
        <w:t xml:space="preserve">Buona &amp; 80 mo &amp; L &amp; Superiore &amp; 150 mo &amp; L</w:t>
      </w:r>
      <w:r>
        <w:br/>
      </w:r>
      <w:r>
        <w:t xml:space="preserve">Specchio piccolo di metallo &amp; 10 mo &amp; L &amp; Tela (m2) &amp; 1 ma &amp; L</w:t>
      </w:r>
      <w:r>
        <w:br/>
      </w:r>
      <w:r>
        <w:t xml:space="preserve">Tenda &amp; 10 mo &amp; 1 &amp; Torcia &amp; 1 mr &amp; L</w:t>
      </w:r>
      <w:r>
        <w:br/>
      </w:r>
      <w:r>
        <w:t xml:space="preserve">Tribolo &amp; - mo &amp; L &amp; Zaino &amp; 2 mo &amp; L</w:t>
      </w:r>
      <w:r>
        <w:br/>
      </w:r>
      <w:r>
        <w:rPr>
          <w:b/>
        </w:rPr>
        <w:t xml:space="preserve">Oggetti e sostanze speciali</w:t>
      </w:r>
      <w:r>
        <w:t xml:space="preserve"> </w:t>
      </w:r>
      <w:r>
        <w:t xml:space="preserve">&amp; &amp; &amp;</w:t>
      </w:r>
      <w:r>
        <w:t xml:space="preserve"> </w:t>
      </w:r>
      <w:r>
        <w:rPr>
          <w:b/>
        </w:rPr>
        <w:t xml:space="preserve">Oggetti e sostanze speciali</w:t>
      </w:r>
      <w:r>
        <w:t xml:space="preserve"> </w:t>
      </w:r>
      <w:r>
        <w:t xml:space="preserve">&amp; &amp;</w:t>
      </w:r>
      <w:r>
        <w:br/>
      </w:r>
      <w:r>
        <w:t xml:space="preserve">Acido (ampolla) &amp; 10 mo &amp; L &amp; Acqua santa (ampolla) &amp; 25 mo &amp; L</w:t>
      </w:r>
      <w:r>
        <w:br/>
      </w:r>
      <w:r>
        <w:t xml:space="preserve">Antitossina (boccetta) &amp; 50 mo &amp; — &amp; Bastone di fumo &amp; 20 mo &amp; L</w:t>
      </w:r>
      <w:r>
        <w:br/>
      </w:r>
      <w:r>
        <w:t xml:space="preserve">Borsa dell’impedimento &amp; 50 mo &amp; L &amp; Fuoco dell’alchimista (ampolla) &amp; 20 mo &amp; L</w:t>
      </w:r>
      <w:r>
        <w:br/>
      </w:r>
      <w:r>
        <w:t xml:space="preserve">Pietra del tuono &amp; 30 mo &amp; L &amp; Tizzone ardente &amp; 1 mo &amp; —</w:t>
      </w:r>
      <w:r>
        <w:br/>
      </w:r>
      <w:r>
        <w:t xml:space="preserve">Torcia inestinguibile &amp; 110 mo &amp; L &amp; Verga del sole &amp; 2 mo &amp; L</w:t>
      </w:r>
      <w:r>
        <w:br/>
      </w:r>
      <w:r>
        <w:rPr>
          <w:b/>
        </w:rPr>
        <w:t xml:space="preserve">Attrezzi di classe e di Abilita’</w:t>
      </w:r>
      <w:r>
        <w:t xml:space="preserve"> </w:t>
      </w:r>
      <w:r>
        <w:t xml:space="preserve">&amp; &amp; &amp;</w:t>
      </w:r>
      <w:r>
        <w:t xml:space="preserve"> </w:t>
      </w:r>
      <w:r>
        <w:rPr>
          <w:b/>
        </w:rPr>
        <w:t xml:space="preserve">Attrezzi di classe e di Abilita’</w:t>
      </w:r>
      <w:r>
        <w:t xml:space="preserve"> </w:t>
      </w:r>
      <w:r>
        <w:t xml:space="preserve">&amp; &amp;</w:t>
      </w:r>
      <w:r>
        <w:br/>
      </w:r>
      <w:r>
        <w:t xml:space="preserve">Agrifoglio e vischio &amp; — &amp; — &amp; Arnesi da artigiano &amp; 5 mo &amp; L</w:t>
      </w:r>
      <w:r>
        <w:br/>
      </w:r>
      <w:r>
        <w:t xml:space="preserve">Arnesi da artigiano perfetti &amp; 55 mo &amp; 1 &amp; Arnesi da scasso &amp; 30 mo &amp; L</w:t>
      </w:r>
      <w:r>
        <w:br/>
      </w:r>
      <w:r>
        <w:t xml:space="preserve">Arnesi da scasso perfetti &amp; 100 mo &amp; 1 &amp; Attrezzi da scalatore &amp; 80 mo &amp; L</w:t>
      </w:r>
      <w:r>
        <w:br/>
      </w:r>
      <w:r>
        <w:t xml:space="preserve">Attrezzi perfetti &amp; 50 mo &amp; L &amp; Bilancia da mercante &amp; 2 mo &amp; L</w:t>
      </w:r>
      <w:r>
        <w:br/>
      </w:r>
      <w:r>
        <w:t xml:space="preserve">Borsa del guaritore &amp; 50 mo &amp; L &amp; Laboratorio da alchimista &amp; 200 mo &amp; 2</w:t>
      </w:r>
      <w:r>
        <w:br/>
      </w:r>
      <w:r>
        <w:t xml:space="preserve">Lente d’ingrandimento &amp; 100 mo &amp; — &amp; Simbolo sacro d’argento &amp; 25 mo &amp; L</w:t>
      </w:r>
      <w:r>
        <w:br/>
      </w:r>
      <w:r>
        <w:t xml:space="preserve">Simbolo sacro di legno &amp; 1 mo &amp; L &amp; Strumento musicale comune &amp; 5 mo &amp; 1</w:t>
      </w:r>
      <w:r>
        <w:br/>
      </w:r>
      <w:r>
        <w:t xml:space="preserve">Strumento musicale perfetto &amp; 100 mo &amp; 1 &amp; Trucchi per il camuffamento &amp; 50 mo &amp; L</w:t>
      </w:r>
      <w:r>
        <w:br/>
      </w:r>
      <w:r>
        <w:rPr>
          <w:b/>
        </w:rPr>
        <w:t xml:space="preserve">Vestiario</w:t>
      </w:r>
      <w:r>
        <w:t xml:space="preserve"> </w:t>
      </w:r>
      <w:r>
        <w:t xml:space="preserve">&amp; &amp; &amp;</w:t>
      </w:r>
      <w:r>
        <w:t xml:space="preserve"> </w:t>
      </w:r>
      <w:r>
        <w:rPr>
          <w:b/>
        </w:rPr>
        <w:t xml:space="preserve">Vestiario</w:t>
      </w:r>
      <w:r>
        <w:t xml:space="preserve"> </w:t>
      </w:r>
      <w:r>
        <w:t xml:space="preserve">&amp; &amp;</w:t>
      </w:r>
      <w:r>
        <w:br/>
      </w:r>
      <w:r>
        <w:t xml:space="preserve">Abito da artigiano &amp; 1 mo &amp; 1 &amp; Abito da contadino &amp; 1 ma &amp; L</w:t>
      </w:r>
      <w:r>
        <w:br/>
      </w:r>
      <w:r>
        <w:t xml:space="preserve">Abito da cortigiano &amp; 30 mo &amp; 1 &amp; Abito da esploratore &amp; 10 mo &amp; 1</w:t>
      </w:r>
      <w:r>
        <w:br/>
      </w:r>
      <w:r>
        <w:t xml:space="preserve">Abito da intrattenitore &amp; 3 mo &amp; 1 &amp; Abito da Monaco &amp; 5 mo &amp; 1</w:t>
      </w:r>
      <w:r>
        <w:br/>
      </w:r>
      <w:r>
        <w:t xml:space="preserve">Abito da nobile &amp; 75 mo &amp; 1 &amp; Abito da studioso &amp; 5 mo &amp; 1</w:t>
      </w:r>
      <w:r>
        <w:br/>
      </w:r>
      <w:r>
        <w:t xml:space="preserve">Abito da viaggiatore &amp; 1 mo &amp; 1 &amp; Abito invernale &amp; 8 mo &amp; 1</w:t>
      </w:r>
      <w:r>
        <w:br/>
      </w:r>
      <w:r>
        <w:t xml:space="preserve">Abito reale &amp; 200 mo &amp; 1 &amp; Veste da Chierico &amp; 5 mo &amp; 1</w:t>
      </w:r>
      <w:r>
        <w:br/>
      </w:r>
      <w:r>
        <w:rPr>
          <w:b/>
        </w:rPr>
        <w:t xml:space="preserve">Vitto e alloggio</w:t>
      </w:r>
      <w:r>
        <w:t xml:space="preserve"> </w:t>
      </w:r>
      <w:r>
        <w:t xml:space="preserve">&amp; &amp; &amp;</w:t>
      </w:r>
      <w:r>
        <w:t xml:space="preserve"> </w:t>
      </w:r>
      <w:r>
        <w:rPr>
          <w:b/>
        </w:rPr>
        <w:t xml:space="preserve">Vitto e alloggio</w:t>
      </w:r>
      <w:r>
        <w:t xml:space="preserve"> </w:t>
      </w:r>
      <w:r>
        <w:t xml:space="preserve">&amp; &amp;</w:t>
      </w:r>
      <w:r>
        <w:br/>
      </w:r>
      <w:r>
        <w:t xml:space="preserve">Banchetto (a persona) &amp; 10 mo &amp; — &amp; Birra Boccale &amp; 4 mr &amp; L</w:t>
      </w:r>
      <w:r>
        <w:br/>
      </w:r>
      <w:r>
        <w:t xml:space="preserve">Birra Caraffa &amp; 2 ma &amp; 1 &amp; Carne (1 pezzo) &amp; 3 ma &amp; L</w:t>
      </w:r>
      <w:r>
        <w:br/>
      </w:r>
      <w:r>
        <w:t xml:space="preserve">Formaggio (1 pezzo) &amp; 1 ma &amp; L &amp;</w:t>
      </w:r>
      <w:r>
        <w:t xml:space="preserve"> </w:t>
      </w:r>
      <w:r>
        <w:rPr>
          <w:b/>
        </w:rPr>
        <w:t xml:space="preserve">Locanda (al giorno)</w:t>
      </w:r>
      <w:r>
        <w:t xml:space="preserve"> </w:t>
      </w:r>
      <w:r>
        <w:t xml:space="preserve">&amp; &amp;</w:t>
      </w:r>
      <w:r>
        <w:br/>
      </w:r>
      <w:r>
        <w:t xml:space="preserve">Buona &amp; 2 mo &amp; — &amp; Normale &amp; 5 ma &amp; —</w:t>
      </w:r>
      <w:r>
        <w:br/>
      </w:r>
      <w:r>
        <w:t xml:space="preserve">Scadente &amp; 2 ma &amp; — &amp; Pane (a pagnotta) &amp; 2 mr &amp; L</w:t>
      </w:r>
      <w:r>
        <w:br/>
      </w:r>
      <w:r>
        <w:rPr>
          <w:b/>
        </w:rPr>
        <w:t xml:space="preserve">Pasti (al giorno)</w:t>
      </w:r>
      <w:r>
        <w:t xml:space="preserve"> </w:t>
      </w:r>
      <w:r>
        <w:t xml:space="preserve">&amp; &amp; &amp;</w:t>
      </w:r>
      <w:r>
        <w:t xml:space="preserve"> </w:t>
      </w:r>
      <w:r>
        <w:rPr>
          <w:b/>
        </w:rPr>
        <w:t xml:space="preserve">Pasti (al giorno)</w:t>
      </w:r>
      <w:r>
        <w:t xml:space="preserve"> </w:t>
      </w:r>
      <w:r>
        <w:t xml:space="preserve">&amp; &amp;</w:t>
      </w:r>
      <w:r>
        <w:br/>
      </w:r>
      <w:r>
        <w:t xml:space="preserve">Buono &amp; 5 ma &amp; — &amp; Normale &amp; 3 ma &amp; —</w:t>
      </w:r>
      <w:r>
        <w:br/>
      </w:r>
      <w:r>
        <w:t xml:space="preserve">Scadente &amp; 1 ma &amp; — &amp; Vino &amp; &amp;</w:t>
      </w:r>
      <w:r>
        <w:br/>
      </w:r>
      <w:r>
        <w:t xml:space="preserve">Comune (caraffa) &amp; 2 ma &amp; 1 &amp; Buono (bottiglia) &amp; 10 mo &amp; L</w:t>
      </w:r>
      <w:r>
        <w:br/>
      </w:r>
      <w:r>
        <w:rPr>
          <w:b/>
        </w:rPr>
        <w:t xml:space="preserve">Cavalcature e relativo Equipaggiamento</w:t>
      </w:r>
      <w:r>
        <w:t xml:space="preserve"> </w:t>
      </w:r>
      <w:r>
        <w:t xml:space="preserve">&amp; &amp; &amp;</w:t>
      </w:r>
      <w:r>
        <w:t xml:space="preserve"> </w:t>
      </w:r>
      <w:r>
        <w:rPr>
          <w:b/>
        </w:rPr>
        <w:t xml:space="preserve">Cavalcature e relativo Equipaggiamento</w:t>
      </w:r>
      <w:r>
        <w:t xml:space="preserve"> </w:t>
      </w:r>
      <w:r>
        <w:t xml:space="preserve">&amp; &amp;</w:t>
      </w:r>
      <w:r>
        <w:br/>
      </w:r>
      <w:r>
        <w:t xml:space="preserve">Asino o mulo &amp; 8 mo &amp; - &amp; Bardatura &amp; &amp;</w:t>
      </w:r>
      <w:r>
        <w:br/>
      </w:r>
      <w:r>
        <w:t xml:space="preserve">Cane da galoppo &amp; 150 mo &amp; — &amp; Cane da guardia &amp; 25 mo &amp; —</w:t>
      </w:r>
      <w:r>
        <w:br/>
      </w:r>
      <w:r>
        <w:t xml:space="preserve">Cavallo leggero &amp; 75 mo &amp; — &amp; Cavallo leggero (addestrato) &amp; 110 mo &amp; —</w:t>
      </w:r>
      <w:r>
        <w:br/>
      </w:r>
      <w:r>
        <w:t xml:space="preserve">Cavallo pesante &amp; 200 mo &amp; — &amp; Cavallo pesante (addestrato) &amp; 300 mo &amp; —</w:t>
      </w:r>
      <w:r>
        <w:br/>
      </w:r>
      <w:r>
        <w:t xml:space="preserve">Pony &amp; 30 mo &amp; — &amp; Pony (addestrato) &amp; 45 mo &amp; —</w:t>
      </w:r>
      <w:r>
        <w:br/>
      </w:r>
      <w:r>
        <w:t xml:space="preserve">Morso e briglie &amp; 2 mo &amp; L &amp; Nutrimento (al giorno) &amp; 5 mr &amp; 1</w:t>
      </w:r>
      <w:r>
        <w:br/>
      </w:r>
      <w:r>
        <w:t xml:space="preserve">Sacche da sella &amp; 4 mo &amp; 1 &amp; &amp; &amp;</w:t>
      </w:r>
      <w:r>
        <w:br/>
      </w:r>
      <w:r>
        <w:t xml:space="preserve">Sella Da carico &amp; 5 mo &amp; 1 &amp; Sella Da galoppo &amp; 10 mo &amp; 1</w:t>
      </w:r>
      <w:r>
        <w:br/>
      </w:r>
      <w:r>
        <w:t xml:space="preserve">Sella Militare &amp; 50 mo &amp; 2 &amp; Sella esotica &amp; 40 mo &amp; 2</w:t>
      </w:r>
      <w:r>
        <w:br/>
      </w:r>
      <w:r>
        <w:t xml:space="preserve">Sella Da carico &amp; 15 mo &amp; 2 &amp; Sella Da galoppo &amp; 30 mo &amp; 2</w:t>
      </w:r>
      <w:r>
        <w:br/>
      </w:r>
      <w:r>
        <w:t xml:space="preserve">Stallaggio (al giorno) &amp; 5 ma &amp; — &amp; &amp; &amp;</w:t>
      </w:r>
      <w:r>
        <w:br/>
      </w:r>
      <w:r>
        <w:rPr>
          <w:b/>
        </w:rPr>
        <w:t xml:space="preserve">Trasporti</w:t>
      </w:r>
      <w:r>
        <w:t xml:space="preserve"> </w:t>
      </w:r>
      <w:r>
        <w:t xml:space="preserve">&amp; &amp; &amp;</w:t>
      </w:r>
      <w:r>
        <w:t xml:space="preserve"> </w:t>
      </w:r>
      <w:r>
        <w:rPr>
          <w:b/>
        </w:rPr>
        <w:t xml:space="preserve">Trasporti</w:t>
      </w:r>
      <w:r>
        <w:t xml:space="preserve"> </w:t>
      </w:r>
      <w:r>
        <w:t xml:space="preserve">&amp; &amp;</w:t>
      </w:r>
      <w:r>
        <w:br/>
      </w:r>
      <w:r>
        <w:t xml:space="preserve">Barca a remi &amp; 50 mo &amp; 3 &amp; Barcone &amp; 3.000 mo &amp; —</w:t>
      </w:r>
      <w:r>
        <w:br/>
      </w:r>
      <w:r>
        <w:t xml:space="preserve">Carretto &amp; 15 mo &amp; 4 &amp; Carro &amp; 35 mo &amp; 6</w:t>
      </w:r>
      <w:r>
        <w:br/>
      </w:r>
      <w:r>
        <w:t xml:space="preserve">Carrozza &amp; 100 mo &amp; 7 &amp; Galea &amp; 30k mo &amp; —</w:t>
      </w:r>
      <w:r>
        <w:br/>
      </w:r>
      <w:r>
        <w:t xml:space="preserve">Nave a vela &amp; 10k mo &amp; — &amp; Nave da guerra &amp; 25k mo &amp; —</w:t>
      </w:r>
      <w:r>
        <w:br/>
      </w:r>
      <w:r>
        <w:t xml:space="preserve">Nave lunga &amp; 10k mo &amp; — &amp; Remo &amp; 2 mo &amp; 1</w:t>
      </w:r>
      <w:r>
        <w:br/>
      </w:r>
      <w:r>
        <w:t xml:space="preserve">Slitta &amp; 20 mo &amp; 1 &amp; &amp; &amp;</w:t>
      </w:r>
      <w:r>
        <w:br/>
      </w:r>
      <w:r>
        <w:rPr>
          <w:b/>
        </w:rPr>
        <w:t xml:space="preserve">Servizio</w:t>
      </w:r>
      <w:r>
        <w:t xml:space="preserve"> </w:t>
      </w:r>
      <w:r>
        <w:t xml:space="preserve">&amp;</w:t>
      </w:r>
      <w:r>
        <w:t xml:space="preserve"> </w:t>
      </w:r>
      <w:r>
        <w:rPr>
          <w:b/>
        </w:rPr>
        <w:t xml:space="preserve">Costo</w:t>
      </w:r>
      <w:r>
        <w:t xml:space="preserve"> </w:t>
      </w:r>
      <w:r>
        <w:t xml:space="preserve">&amp; &amp;</w:t>
      </w:r>
      <w:r>
        <w:t xml:space="preserve"> </w:t>
      </w:r>
      <w:r>
        <w:rPr>
          <w:b/>
        </w:rPr>
        <w:t xml:space="preserve">Servizio</w:t>
      </w:r>
      <w:r>
        <w:t xml:space="preserve"> </w:t>
      </w:r>
      <w:r>
        <w:t xml:space="preserve">&amp;</w:t>
      </w:r>
      <w:r>
        <w:t xml:space="preserve"> </w:t>
      </w:r>
      <w:r>
        <w:rPr>
          <w:b/>
        </w:rPr>
        <w:t xml:space="preserve">Costo</w:t>
      </w:r>
      <w:r>
        <w:t xml:space="preserve"> </w:t>
      </w:r>
      <w:r>
        <w:t xml:space="preserve">&amp;</w:t>
      </w:r>
      <w:r>
        <w:br/>
      </w:r>
      <w:r>
        <w:t xml:space="preserve">Diligenza pubblica &amp; 3 mr/1,5 Km &amp; &amp; Messaggero &amp; 5 mr per 1,5 Km &amp;</w:t>
      </w:r>
      <w:r>
        <w:br/>
      </w:r>
      <w:r>
        <w:t xml:space="preserve">Mercenario esperto &amp; 8 mo al giorno &amp; &amp; Mercenario normale &amp; 1 mo al giorno &amp;</w:t>
      </w:r>
      <w:r>
        <w:br/>
      </w:r>
      <w:r>
        <w:t xml:space="preserve">Pedaggio stradale o d’ingresso &amp; 1 ma &amp; &amp; Passaggio in nave &amp; 1 ma per 1,5 Km &amp;</w:t>
      </w:r>
      <w:r>
        <w:br/>
      </w:r>
    </w:p>
    <w:p>
      <w:pPr>
        <w:pStyle w:val="BodyText"/>
      </w:pPr>
      <w:r>
        <w:rPr>
          <w:b/>
        </w:rPr>
        <w:t xml:space="preserve">Legenda</w:t>
      </w:r>
      <w:r>
        <w:t xml:space="preserve">:oggetto: costo, ingombro, descrizione</w:t>
      </w:r>
    </w:p>
    <w:p>
      <w:pPr>
        <w:pStyle w:val="BodyText"/>
      </w:pPr>
      <w:r>
        <w:rPr>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
        </w:rPr>
        <w:t xml:space="preserve">Ago da Cucito</w:t>
      </w:r>
      <w:r>
        <w:t xml:space="preserve">: 5 ma, arnese in acciaio usato per cucire, filiforme, appuntito ad un’estremità e munito all’altra di un forellino ovale (cruna), nel quale si fa passare il filo</w:t>
      </w:r>
    </w:p>
    <w:p>
      <w:pPr>
        <w:pStyle w:val="BodyText"/>
      </w:pPr>
      <w:r>
        <w:rPr>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con raggio di mischia. Una creatura resta Accecata fintanto che rimane nella nube, e deve superare un Tiro Salvezza su Tempra con DC 12 o diventa Inferma per 1 minuto. La condizione Infermo è un effetto di Veleno.</w:t>
      </w:r>
    </w:p>
    <w:p>
      <w:pPr>
        <w:pStyle w:val="BodyText"/>
      </w:pPr>
      <w:r>
        <w:rPr>
          <w:b/>
        </w:rPr>
        <w:t xml:space="preserve">Amo da Pesca</w:t>
      </w:r>
      <w:r>
        <w:t xml:space="preserve">: 1 ma,-, piccolo uncino metallico con due punte divergenti, sul quale si infila l’esca per far abboccare il pesce alla lenza.</w:t>
      </w:r>
    </w:p>
    <w:p>
      <w:pPr>
        <w:pStyle w:val="BodyText"/>
      </w:pPr>
      <w:r>
        <w:rPr>
          <w:b/>
        </w:rPr>
        <w:t xml:space="preserve">Ampolla (vuota)</w:t>
      </w:r>
      <w:r>
        <w:t xml:space="preserve">: 3 mr, L, piccola anfora in vetro o ceramica con una sola ansa e collo sottile terminante in un beccuccio.</w:t>
      </w:r>
    </w:p>
    <w:p>
      <w:pPr>
        <w:pStyle w:val="BodyText"/>
      </w:pPr>
      <w:r>
        <w:rPr>
          <w:b/>
        </w:rPr>
        <w:t xml:space="preserve">Anello con Sigillo:</w:t>
      </w:r>
      <w:r>
        <w:t xml:space="preserve"> </w:t>
      </w:r>
      <w:r>
        <w:t xml:space="preserve">5 mo,-, cerchietto di metallo, generalmente pregiato, con un’incisione atta ad imprimere sigilli su ceralacca.</w:t>
      </w:r>
    </w:p>
    <w:p>
      <w:pPr>
        <w:pStyle w:val="BodyText"/>
      </w:pPr>
      <w:r>
        <w:rPr>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
        </w:rPr>
        <w:t xml:space="preserve">Ariete Portatile:</w:t>
      </w:r>
      <w:r>
        <w:t xml:space="preserve">10 mo, 1, questa trave di legno rivestita di metallo fornisce bonus +2 alle prove di Potenza per sfondare porte, ma permette a una seconda persona di Aiutare senza dover effettuare alcun tiro, aggiungendo un altro +2 alla prova.</w:t>
      </w:r>
    </w:p>
    <w:p>
      <w:pPr>
        <w:pStyle w:val="BodyText"/>
      </w:pPr>
      <w:r>
        <w:rPr>
          <w:b/>
        </w:rPr>
        <w:t xml:space="preserve">Barile (vuoto):</w:t>
      </w:r>
      <w:r>
        <w:t xml:space="preserve"> </w:t>
      </w:r>
      <w:r>
        <w:t xml:space="preserve">2 mo, 2/4 (contiene circa 115 lt), recipiente a forma di cilindro allargato al centro, fatto di doghe di legno tenute insieme da cerchi di ferro.</w:t>
      </w:r>
    </w:p>
    <w:p>
      <w:pPr>
        <w:pStyle w:val="BodyText"/>
      </w:pPr>
      <w:r>
        <w:rPr>
          <w:b/>
        </w:rPr>
        <w:t xml:space="preserve">Biglie</w:t>
      </w:r>
      <w:r>
        <w:t xml:space="preserve">: 1 ma, L,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
        </w:rPr>
        <w:t xml:space="preserve">Boa Comune:</w:t>
      </w:r>
      <w:r>
        <w:t xml:space="preserve"> </w:t>
      </w:r>
      <w:r>
        <w:t xml:space="preserve">5 ma, 1,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
        </w:rPr>
        <w:t xml:space="preserve">Boa Superiore:</w:t>
      </w:r>
      <w:r>
        <w:t xml:space="preserve"> </w:t>
      </w:r>
      <w:r>
        <w:t xml:space="preserve">10 mo, 2, questa boa ha un galleggiante tondo o ovoidale, solitamente di rame, una catena invece che una cima ed un’ancora di metallo invece di un peso. Per il resto è come una boa normale.</w:t>
      </w:r>
    </w:p>
    <w:p>
      <w:pPr>
        <w:pStyle w:val="BodyText"/>
      </w:pPr>
      <w:r>
        <w:rPr>
          <w:b/>
        </w:rPr>
        <w:t xml:space="preserve">Boccale di Ceramica</w:t>
      </w:r>
      <w:r>
        <w:t xml:space="preserve">: 2 mr, L, bicchiere alto e largo con manico e, in alcuni casi, con beccuccio.</w:t>
      </w:r>
    </w:p>
    <w:p>
      <w:pPr>
        <w:pStyle w:val="BodyText"/>
      </w:pPr>
      <w:r>
        <w:rPr>
          <w:b/>
        </w:rPr>
        <w:t xml:space="preserve">Boccetta o Fiala</w:t>
      </w:r>
      <w:r>
        <w:t xml:space="preserve">, 1 mo, L, un contenitore di vetro o metallo che contiene 30 grammi di liquido (genericamente puo’ contenere 1 dose)</w:t>
      </w:r>
    </w:p>
    <w:p>
      <w:pPr>
        <w:pStyle w:val="BodyText"/>
      </w:pPr>
      <w:r>
        <w:rPr>
          <w:b/>
        </w:rPr>
        <w:t xml:space="preserve">Borsa da Cintura (vuota):</w:t>
      </w:r>
      <w:r>
        <w:t xml:space="preserve"> </w:t>
      </w:r>
      <w:r>
        <w:t xml:space="preserve">1 mo, L, custodia, a forma di sacchetto di varie fogge, in pelle, in stoffa ecc., in cui si trasportano denaro, cose personali, oggetti vari.</w:t>
      </w:r>
    </w:p>
    <w:p>
      <w:pPr>
        <w:pStyle w:val="BodyText"/>
      </w:pPr>
      <w:r>
        <w:rPr>
          <w:b/>
        </w:rPr>
        <w:t xml:space="preserve">Bottiglia di Vetro:</w:t>
      </w:r>
      <w:r>
        <w:t xml:space="preserve"> </w:t>
      </w:r>
      <w:r>
        <w:t xml:space="preserve">2 mo, L, recipiente per liquidi in vetro con corpo generalmente cilindrico e collo di diametro notevolmente più piccolo, che può essere chiuso da un tappo.</w:t>
      </w:r>
    </w:p>
    <w:p>
      <w:pPr>
        <w:pStyle w:val="BodyText"/>
      </w:pPr>
      <w:r>
        <w:rPr>
          <w:b/>
        </w:rPr>
        <w:t xml:space="preserve">Brocca di Ceramica:</w:t>
      </w:r>
      <w:r>
        <w:t xml:space="preserve"> </w:t>
      </w:r>
      <w:r>
        <w:t xml:space="preserve">3 mr, L, una semplice brocca di ceramica chiusa con un tappo che contiene 4,5 litri di liquido.</w:t>
      </w:r>
    </w:p>
    <w:p>
      <w:pPr>
        <w:pStyle w:val="BodyText"/>
      </w:pPr>
      <w:r>
        <w:rPr>
          <w:b/>
        </w:rPr>
        <w:t xml:space="preserve">Calumet:</w:t>
      </w:r>
      <w:r>
        <w:t xml:space="preserve"> </w:t>
      </w:r>
      <w:r>
        <w:t xml:space="preserve">20 mo, 1,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
        </w:rPr>
        <w:t xml:space="preserve">Campanella:</w:t>
      </w:r>
      <w:r>
        <w:t xml:space="preserve"> </w:t>
      </w:r>
      <w:r>
        <w:t xml:space="preserve">1 mo,-, piccola campana con batacchio interno, suonata tirando una fune o scuotendola con la mano.</w:t>
      </w:r>
    </w:p>
    <w:p>
      <w:pPr>
        <w:pStyle w:val="BodyText"/>
      </w:pPr>
      <w:r>
        <w:rPr>
          <w:b/>
        </w:rPr>
        <w:t xml:space="preserve">Candela:</w:t>
      </w:r>
      <w:r>
        <w:t xml:space="preserve"> </w:t>
      </w:r>
      <w:r>
        <w:t xml:space="preserve">1 mr, -, una candela Illumina con luce tenue un’area di mishcia. Una candela non può aumentare il livello della luce oltre quella normale. Una candela brucia per 1 ora.</w:t>
      </w:r>
    </w:p>
    <w:p>
      <w:pPr>
        <w:pStyle w:val="BodyText"/>
      </w:pPr>
      <w:r>
        <w:rPr>
          <w:b/>
        </w:rPr>
        <w:t xml:space="preserve">Cannocchiale:</w:t>
      </w:r>
      <w:r>
        <w:t xml:space="preserve"> </w:t>
      </w:r>
      <w:r>
        <w:t xml:space="preserve">1.000 mo, L, gli oggetti visti attraverso un cannocchiale sono ingranditi al doppio della loro misura.</w:t>
      </w:r>
    </w:p>
    <w:p>
      <w:pPr>
        <w:pStyle w:val="BodyText"/>
      </w:pPr>
      <w:r>
        <w:rPr>
          <w:b/>
        </w:rPr>
        <w:t xml:space="preserve">Caraffa di Ceramica:</w:t>
      </w:r>
      <w:r>
        <w:t xml:space="preserve"> </w:t>
      </w:r>
      <w:r>
        <w:t xml:space="preserve">2 mr, L, vaso con corpo e bocca larghi, collo stretto e un solo manico.</w:t>
      </w:r>
    </w:p>
    <w:p>
      <w:pPr>
        <w:pStyle w:val="BodyText"/>
      </w:pPr>
      <w:r>
        <w:rPr>
          <w:b/>
        </w:rPr>
        <w:t xml:space="preserve">Carrucola e Paranco:</w:t>
      </w:r>
      <w:r>
        <w:t xml:space="preserve"> </w:t>
      </w:r>
      <w:r>
        <w:t xml:space="preserve">5 mo, 1,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
        </w:rPr>
        <w:t xml:space="preserve">Carta di Riso (foglio):</w:t>
      </w:r>
      <w:r>
        <w:t xml:space="preserve"> </w:t>
      </w:r>
      <w:r>
        <w:t xml:space="preserve">5 mr, -,questa carta è fatta di riso. Ha Durezza 0, 1 Punto Ferita ed una DC per romperla di 2.</w:t>
      </w:r>
    </w:p>
    <w:p>
      <w:pPr>
        <w:pStyle w:val="BodyText"/>
      </w:pPr>
      <w:r>
        <w:rPr>
          <w:b/>
        </w:rPr>
        <w:t xml:space="preserve">Cassa (vuota):</w:t>
      </w:r>
      <w:r>
        <w:t xml:space="preserve"> </w:t>
      </w:r>
      <w:r>
        <w:t xml:space="preserve">2 mo, 1, contenitore in legno o metallo a forma di parallelepipedo, usato per imballaggio e trasporto o come mobile per conservare oggetti, abiti.</w:t>
      </w:r>
    </w:p>
    <w:p>
      <w:pPr>
        <w:pStyle w:val="BodyText"/>
      </w:pPr>
      <w:r>
        <w:rPr>
          <w:b/>
        </w:rPr>
        <w:t xml:space="preserve">Catena (3 m):</w:t>
      </w:r>
      <w:r>
        <w:t xml:space="preserve">30 mo, 1, la catena ha Durezza 10 e 5 Punti Ferita. Può essere spezzata con una prova di Potenza con DC 26.</w:t>
      </w:r>
    </w:p>
    <w:p>
      <w:pPr>
        <w:pStyle w:val="BodyText"/>
      </w:pPr>
      <w:r>
        <w:rPr>
          <w:b/>
        </w:rPr>
        <w:t xml:space="preserve">Caviglia per Impiombature:</w:t>
      </w:r>
      <w:r>
        <w:t xml:space="preserve"> </w:t>
      </w:r>
      <w:r>
        <w:t xml:space="preserve">8 ma, L,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
        </w:rPr>
        <w:t xml:space="preserve">Ceralacca</w:t>
      </w:r>
      <w:r>
        <w:t xml:space="preserve">: 1 mo, -, Miscuglio di resine naturali, minerali e coloranti che si rammollisce col calore per poi indurirsi nuovamente, adatto per sigillature.</w:t>
      </w:r>
    </w:p>
    <w:p>
      <w:pPr>
        <w:pStyle w:val="BodyText"/>
      </w:pPr>
      <w:r>
        <w:rPr>
          <w:b/>
        </w:rPr>
        <w:t xml:space="preserve">Cesto (vuoto):</w:t>
      </w:r>
      <w:r>
        <w:t xml:space="preserve"> </w:t>
      </w:r>
      <w:r>
        <w:t xml:space="preserve">4 ma, 1, Contenitore quadrangolare o ovale, con sponde alte e manico o manici per afferrarlo.</w:t>
      </w:r>
    </w:p>
    <w:p>
      <w:pPr>
        <w:pStyle w:val="BodyText"/>
      </w:pPr>
      <w:r>
        <w:rPr>
          <w:b/>
        </w:rPr>
        <w:t xml:space="preserve">Chiodo da Rocciatore:</w:t>
      </w:r>
      <w:r>
        <w:t xml:space="preserve"> </w:t>
      </w:r>
      <w:r>
        <w:t xml:space="preserve">1 ma, L,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
        </w:rPr>
        <w:t xml:space="preserve">Clessidra (1 minuto):</w:t>
      </w:r>
      <w:r>
        <w:t xml:space="preserve"> </w:t>
      </w:r>
      <w:r>
        <w:t xml:space="preserve">20 mo, L, una normale clessidra richiede 1 ora per riempire di sabbia la camera inferiore; esistono clessidre più grandi e più piccole, che arrivano a durare appena 6</w:t>
      </w:r>
      <w:r>
        <w:t xml:space="preserve"> </w:t>
      </w:r>
      <w:r>
        <w:t xml:space="preserve">secondi.</w:t>
      </w:r>
    </w:p>
    <w:p>
      <w:pPr>
        <w:pStyle w:val="BodyText"/>
      </w:pPr>
      <w:r>
        <w:rPr>
          <w:b/>
        </w:rPr>
        <w:t xml:space="preserve">Clessidra (1 ora):</w:t>
      </w:r>
      <w:r>
        <w:t xml:space="preserve"> </w:t>
      </w:r>
      <w:r>
        <w:t xml:space="preserve">25 mo, L</w:t>
      </w:r>
    </w:p>
    <w:p>
      <w:pPr>
        <w:pStyle w:val="BodyText"/>
      </w:pPr>
      <w:r>
        <w:rPr>
          <w:b/>
        </w:rPr>
        <w:t xml:space="preserve">Clessidra (6 secondi):</w:t>
      </w:r>
      <w:r>
        <w:t xml:space="preserve"> </w:t>
      </w:r>
      <w:r>
        <w:t xml:space="preserve">15 mo, L</w:t>
      </w:r>
    </w:p>
    <w:p>
      <w:pPr>
        <w:pStyle w:val="BodyText"/>
      </w:pPr>
      <w:r>
        <w:rPr>
          <w:b/>
        </w:rPr>
        <w:t xml:space="preserve">Colonia di Scarafaggi Necrofagi</w:t>
      </w:r>
      <w:r>
        <w:t xml:space="preserve">: 3 mo, L,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
        </w:rPr>
        <w:t xml:space="preserve">Coperta:</w:t>
      </w:r>
      <w:r>
        <w:t xml:space="preserve"> </w:t>
      </w:r>
      <w:r>
        <w:t xml:space="preserve">2 ma, L, questa coperta calda ha delle cinghie che permettono di legarla una volta arrotolata.</w:t>
      </w:r>
    </w:p>
    <w:p>
      <w:pPr>
        <w:pStyle w:val="BodyText"/>
      </w:pPr>
      <w:r>
        <w:rPr>
          <w:b/>
        </w:rPr>
        <w:t xml:space="preserve">Coperta Invernale:</w:t>
      </w:r>
      <w:r>
        <w:t xml:space="preserve"> </w:t>
      </w:r>
      <w:r>
        <w:t xml:space="preserve">5 ma, 1, panno pesante che si stende sul letto o giaciglio. Di solito sono pellicce ricucite assieme.</w:t>
      </w:r>
    </w:p>
    <w:p>
      <w:pPr>
        <w:pStyle w:val="BodyText"/>
      </w:pPr>
      <w:r>
        <w:rPr>
          <w:b/>
        </w:rPr>
        <w:t xml:space="preserve">Corda di Canapa</w:t>
      </w:r>
      <w:r>
        <w:t xml:space="preserve">: (15 m) 1 mo,1, Questa corda ha 2 Punti Ferita e può essere spezzata con un prova di Potenza con DC 23.</w:t>
      </w:r>
    </w:p>
    <w:p>
      <w:pPr>
        <w:pStyle w:val="BodyText"/>
      </w:pPr>
      <w:r>
        <w:rPr>
          <w:b/>
        </w:rPr>
        <w:t xml:space="preserve">Corda di Ragnatela</w:t>
      </w:r>
      <w:r>
        <w:t xml:space="preserve"> </w:t>
      </w:r>
      <w:r>
        <w:t xml:space="preserve">(15m),100 mo, 1,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Potenza con DC 25</w:t>
      </w:r>
    </w:p>
    <w:p>
      <w:pPr>
        <w:pStyle w:val="BodyText"/>
      </w:pPr>
      <w:r>
        <w:rPr>
          <w:b/>
        </w:rPr>
        <w:t xml:space="preserve">Corda di Seta</w:t>
      </w:r>
      <w:r>
        <w:t xml:space="preserve"> </w:t>
      </w:r>
      <w:r>
        <w:t xml:space="preserve">(15 m): 10 mo, L, questa corda ha 4 Punti Ferita e può essere spezzata con una prova di Potenza con DC 24</w:t>
      </w:r>
    </w:p>
    <w:p>
      <w:pPr>
        <w:pStyle w:val="BodyText"/>
      </w:pPr>
      <w:r>
        <w:rPr>
          <w:b/>
        </w:rPr>
        <w:t xml:space="preserve">Corda per Armi</w:t>
      </w:r>
      <w:r>
        <w:t xml:space="preserve">: 1 ma,-, le corde per armi sono legacci di pelle lunghi 60 centimetri che si allacciano all’elsa dell’arma e al polso. Se si lascia andare l’arma o si viene disarmati si può recuperarla con un’azione veloce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
        </w:rPr>
        <w:t xml:space="preserve">Corno da Segnalazione:</w:t>
      </w:r>
      <w:r>
        <w:t xml:space="preserve">1 mo, L,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
        </w:rPr>
        <w:t xml:space="preserve">Cote per Affilare:</w:t>
      </w:r>
      <w:r>
        <w:t xml:space="preserve"> </w:t>
      </w:r>
      <w:r>
        <w:t xml:space="preserve">2 mr, L, pietra di forma tondeggiante di smeriglio o altro materiale abrasivo che, ruotando, serve ad affilare o a levigare.</w:t>
      </w:r>
    </w:p>
    <w:p>
      <w:pPr>
        <w:pStyle w:val="BodyText"/>
      </w:pPr>
      <w:r>
        <w:rPr>
          <w:b/>
        </w:rPr>
        <w:t xml:space="preserve">Custodia per Pergamene:</w:t>
      </w:r>
      <w:r>
        <w:t xml:space="preserve"> </w:t>
      </w:r>
      <w:r>
        <w:t xml:space="preserve">1 mo, L,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
        </w:rPr>
        <w:t xml:space="preserve">Fischietto da Segnalazione:</w:t>
      </w:r>
      <w:r>
        <w:t xml:space="preserve"> </w:t>
      </w:r>
      <w:r>
        <w:t xml:space="preserve">(o silenzioso) 8 ma (9ma), -,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
        </w:rPr>
        <w:t xml:space="preserve">Forziere piccolo:</w:t>
      </w:r>
    </w:p>
    <w:p>
      <w:pPr>
        <w:pStyle w:val="BodyText"/>
      </w:pPr>
      <w:r>
        <w:rPr>
          <w:b/>
        </w:rPr>
        <w:t xml:space="preserve">Forziere medio</w:t>
      </w:r>
      <w:r>
        <w:t xml:space="preserve"> </w:t>
      </w:r>
      <w:r>
        <w:t xml:space="preserve">5 mo 25 kg</w:t>
      </w:r>
    </w:p>
    <w:p>
      <w:pPr>
        <w:pStyle w:val="BodyText"/>
      </w:pPr>
      <w:r>
        <w:rPr>
          <w:b/>
        </w:rPr>
        <w:t xml:space="preserve">Forziere grande</w:t>
      </w:r>
      <w:r>
        <w:t xml:space="preserve"> </w:t>
      </w:r>
      <w:r>
        <w:t xml:space="preserve">10 mo 50 kg</w:t>
      </w:r>
    </w:p>
    <w:p>
      <w:pPr>
        <w:pStyle w:val="BodyText"/>
      </w:pPr>
      <w:r>
        <w:rPr>
          <w:b/>
        </w:rPr>
        <w:t xml:space="preserve">Forziere enorme</w:t>
      </w:r>
      <w:r>
        <w:t xml:space="preserve"> </w:t>
      </w:r>
      <w:r>
        <w:t xml:space="preserve">25 mo 125 kg</w:t>
      </w:r>
    </w:p>
    <w:p>
      <w:pPr>
        <w:pStyle w:val="BodyText"/>
      </w:pPr>
      <w:r>
        <w:rPr>
          <w:b/>
        </w:rPr>
        <w:t xml:space="preserve">Gessetto</w:t>
      </w:r>
      <w:r>
        <w:t xml:space="preserve"> </w:t>
      </w:r>
      <w:r>
        <w:t xml:space="preserve">(1 pezzo) 1 mr, -,Barretta di gesso bianco o colorato utilizzata per scrivere</w:t>
      </w:r>
    </w:p>
    <w:p>
      <w:pPr>
        <w:pStyle w:val="BodyText"/>
      </w:pPr>
      <w:r>
        <w:rPr>
          <w:b/>
        </w:rPr>
        <w:t xml:space="preserve">Gesso per Impronte:</w:t>
      </w:r>
      <w:r>
        <w:t xml:space="preserve"> </w:t>
      </w:r>
      <w:r>
        <w:t xml:space="preserve">2 mo, L,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
        </w:rPr>
        <w:t xml:space="preserve">Giaciglio:</w:t>
      </w:r>
      <w:r>
        <w:t xml:space="preserve"> </w:t>
      </w:r>
      <w:r>
        <w:t xml:space="preserve">1 ma, 1, letto misero, per lo più fatto di paglia o di cenci.</w:t>
      </w:r>
    </w:p>
    <w:p>
      <w:pPr>
        <w:pStyle w:val="BodyText"/>
      </w:pPr>
      <w:r>
        <w:rPr>
          <w:b/>
        </w:rPr>
        <w:t xml:space="preserve">Giardino da Viaggio:</w:t>
      </w:r>
      <w:r>
        <w:t xml:space="preserve"> </w:t>
      </w:r>
      <w:r>
        <w:t xml:space="preserve">200 mo, 5,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
        </w:rPr>
        <w:t xml:space="preserve">Gilè di Sughero:</w:t>
      </w:r>
      <w:r>
        <w:t xml:space="preserve"> </w:t>
      </w:r>
      <w:r>
        <w:t xml:space="preserve">25 mo, L, questo gilè di tessuto contiene tasche piene di sughero, che forniscono a chi lo indossa una maggiore capacità di galleggiamento. Inizialmente indossato da pescatori e marinai, protegge dall’annegamento. Mentre si indossa un gilè di sughero si subisce penalità -2 alle prove di Agilità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
        </w:rPr>
        <w:t xml:space="preserve">Inchiostro</w:t>
      </w:r>
      <w:r>
        <w:t xml:space="preserve"> </w:t>
      </w:r>
      <w:r>
        <w:t xml:space="preserve">(boccetta da 30 g): 8 mo, -, un inchiostro diverso da nero costa il doppio.</w:t>
      </w:r>
    </w:p>
    <w:p>
      <w:pPr>
        <w:pStyle w:val="BodyText"/>
      </w:pPr>
      <w:r>
        <w:rPr>
          <w:b/>
        </w:rPr>
        <w:t xml:space="preserve">Kit da Cacciatore:</w:t>
      </w:r>
      <w:r>
        <w:t xml:space="preserve"> </w:t>
      </w:r>
      <w:r>
        <w:t xml:space="preserve">15 mo,2,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
        </w:rPr>
        <w:t xml:space="preserve">Kit da Cortigiana:</w:t>
      </w:r>
      <w:r>
        <w:t xml:space="preserve"> </w:t>
      </w:r>
      <w:r>
        <w:t xml:space="preserve">10 mo , 1,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
        </w:rPr>
        <w:t xml:space="preserve">Kit da Intrepido:</w:t>
      </w:r>
      <w:r>
        <w:t xml:space="preserve"> </w:t>
      </w:r>
      <w:r>
        <w:t xml:space="preserve">9 mo, 2,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
        </w:rPr>
        <w:t xml:space="preserve">Kit da Investigatore:</w:t>
      </w:r>
      <w:r>
        <w:t xml:space="preserve"> </w:t>
      </w:r>
      <w:r>
        <w:t xml:space="preserve">40 mo, 2,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
        </w:rPr>
        <w:t xml:space="preserve">Laccio per Libri:</w:t>
      </w:r>
      <w:r>
        <w:t xml:space="preserve"> </w:t>
      </w:r>
      <w:r>
        <w:t xml:space="preserve">3 ma, L,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
        </w:rPr>
        <w:t xml:space="preserve">Lampada Comune:</w:t>
      </w:r>
      <w:r>
        <w:t xml:space="preserve"> </w:t>
      </w:r>
      <w:r>
        <w:t xml:space="preserve">3 ma, L,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
        </w:rPr>
        <w:t xml:space="preserve">Lavagna:</w:t>
      </w:r>
      <w:r>
        <w:t xml:space="preserve"> </w:t>
      </w:r>
      <w:r>
        <w:t xml:space="preserve">1 mo, 1, questa piastra di pietra nera (ardesia) levigata grande come un libro è circondata da una cornice di legno. Strofinandone la superficie con un panno bagnato si cancellano le scritte lasciate con il gesso.</w:t>
      </w:r>
    </w:p>
    <w:p>
      <w:pPr>
        <w:pStyle w:val="BodyText"/>
      </w:pPr>
      <w:r>
        <w:rPr>
          <w:b/>
        </w:rPr>
        <w:t xml:space="preserve">Legna da Ardere</w:t>
      </w:r>
      <w:r>
        <w:t xml:space="preserve"> </w:t>
      </w:r>
      <w:r>
        <w:t xml:space="preserve">(per giorno): 1 mr, 1, insieme di pezzi di rami o di tronchi d’albero da ardere.</w:t>
      </w:r>
    </w:p>
    <w:p>
      <w:pPr>
        <w:pStyle w:val="BodyText"/>
      </w:pPr>
      <w:r>
        <w:rPr>
          <w:b/>
        </w:rPr>
        <w:t xml:space="preserve">Lente del Cacciatore:</w:t>
      </w:r>
      <w:r>
        <w:t xml:space="preserve"> </w:t>
      </w:r>
      <w:r>
        <w:t xml:space="preserve">100 mo, -,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
        </w:rPr>
        <w:t xml:space="preserve">Magnete</w:t>
      </w:r>
      <w:r>
        <w:t xml:space="preserve">: 5 ma, L, i magneti più piccoli sono piuttosto deboli ed utilizzati principalmente per individuare o attirare a brevi distanze ferro, mithral o adamantio. Questo magnete a ferro di cavallo può sollevare fino a 1 kg di metallo.</w:t>
      </w:r>
    </w:p>
    <w:p>
      <w:pPr>
        <w:pStyle w:val="BodyText"/>
      </w:pPr>
      <w:r>
        <w:rPr>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
        </w:rPr>
        <w:t xml:space="preserve">Manette Perfette:</w:t>
      </w:r>
      <w:r>
        <w:t xml:space="preserve"> </w:t>
      </w:r>
      <w:r>
        <w:t xml:space="preserve">50 mo, L</w:t>
      </w:r>
    </w:p>
    <w:p>
      <w:pPr>
        <w:pStyle w:val="BodyText"/>
      </w:pPr>
      <w:r>
        <w:rPr>
          <w:b/>
        </w:rPr>
        <w:t xml:space="preserve">Martello:</w:t>
      </w:r>
      <w:r>
        <w:t xml:space="preserve"> </w:t>
      </w:r>
      <w:r>
        <w:t xml:space="preserve">5 ma, 1, Se viene usato in combattimento, il martello viene considerato un’arma improvvisata ad una mano che infligge danni contundenti come fosse un guanto d’arme chiodato della stessa taglia.</w:t>
      </w:r>
    </w:p>
    <w:p>
      <w:pPr>
        <w:pStyle w:val="BodyText"/>
      </w:pPr>
      <w:r>
        <w:rPr>
          <w:b/>
        </w:rPr>
        <w:t xml:space="preserve">Olio:</w:t>
      </w:r>
      <w:r>
        <w:t xml:space="preserve"> </w:t>
      </w:r>
      <w:r>
        <w:t xml:space="preserve">(ampolla da 0.5 l) 1 ma, L,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
        </w:rPr>
        <w:t xml:space="preserve">Orologio ad Acqua:</w:t>
      </w:r>
      <w:r>
        <w:t xml:space="preserve"> </w:t>
      </w:r>
      <w:r>
        <w:t xml:space="preserve">1.000 mo, 3,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
        </w:rPr>
        <w:t xml:space="preserve">Ospedale Mobile:</w:t>
      </w:r>
      <w:r>
        <w:t xml:space="preserve"> </w:t>
      </w:r>
      <w:r>
        <w:t xml:space="preserve">1.000 mo, 4,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
        </w:rPr>
        <w:t xml:space="preserve">Otre:</w:t>
      </w:r>
      <w:r>
        <w:t xml:space="preserve"> </w:t>
      </w:r>
      <w:r>
        <w:t xml:space="preserve">1 mo, L, recipiente di pelle animale, utilizzato per trasportare e conservare i liquidi.</w:t>
      </w:r>
    </w:p>
    <w:p>
      <w:pPr>
        <w:pStyle w:val="BodyText"/>
      </w:pPr>
      <w:r>
        <w:rPr>
          <w:b/>
        </w:rPr>
        <w:t xml:space="preserve">Pala o Badile:</w:t>
      </w:r>
      <w:r>
        <w:t xml:space="preserve"> </w:t>
      </w:r>
      <w:r>
        <w:t xml:space="preserve">2 mo, 1, se una pala è usata in combattimento, viene considerata come un’arma improvvisata ad una mano che infligge danni contundenti pari a quelli di un randello della stessa taglia.</w:t>
      </w:r>
    </w:p>
    <w:p>
      <w:pPr>
        <w:pStyle w:val="BodyText"/>
      </w:pPr>
      <w:r>
        <w:rPr>
          <w:b/>
        </w:rPr>
        <w:t xml:space="preserve">Pennino;</w:t>
      </w:r>
      <w:r>
        <w:t xml:space="preserve"> </w:t>
      </w:r>
      <w:r>
        <w:t xml:space="preserve">1 ma, -, piccola lamina in acciaio innestata sul cannello della penna per scrivere; l’inchiostro la raggiunge attraverso l’immersione nel calamaio, oppure direttamente da un serbatoio inserito nel cannello.</w:t>
      </w:r>
    </w:p>
    <w:p>
      <w:pPr>
        <w:pStyle w:val="BodyText"/>
      </w:pPr>
      <w:r>
        <w:rPr>
          <w:b/>
        </w:rPr>
        <w:t xml:space="preserve">Pentola di Ferro:</w:t>
      </w:r>
      <w:r>
        <w:t xml:space="preserve"> </w:t>
      </w:r>
      <w:r>
        <w:t xml:space="preserve">8 ma, L, recipiente da cucina munito di due manici, utilizzato per cuocere le vivande.</w:t>
      </w:r>
    </w:p>
    <w:p>
      <w:pPr>
        <w:pStyle w:val="BodyText"/>
      </w:pPr>
      <w:r>
        <w:rPr>
          <w:b/>
        </w:rPr>
        <w:t xml:space="preserve">Pergamena</w:t>
      </w:r>
      <w:r>
        <w:t xml:space="preserve"> </w:t>
      </w:r>
      <w:r>
        <w:t xml:space="preserve">(Foglio), 2 ma, -, pelle ovina o caprina, lavata, depilata e sbiancata, usata per scriverci.</w:t>
      </w:r>
    </w:p>
    <w:p>
      <w:pPr>
        <w:pStyle w:val="BodyText"/>
      </w:pPr>
      <w:r>
        <w:rPr>
          <w:b/>
        </w:rPr>
        <w:t xml:space="preserve">Piccone da Minatore:</w:t>
      </w:r>
      <w:r>
        <w:t xml:space="preserve"> </w:t>
      </w:r>
      <w:r>
        <w:t xml:space="preserve">3 mo, 1, se un piccone da minatore è usato in combattimento, viene considerato come un’arma improvvisata ad una mano che infligge danni perforanti pari a quelli di un piccone pesante della stessa taglia.</w:t>
      </w:r>
    </w:p>
    <w:p>
      <w:pPr>
        <w:pStyle w:val="BodyText"/>
      </w:pPr>
      <w:r>
        <w:rPr>
          <w:b/>
        </w:rPr>
        <w:t xml:space="preserve">Piede di Porco:</w:t>
      </w:r>
      <w:r>
        <w:t xml:space="preserve"> </w:t>
      </w:r>
      <w:r>
        <w:t xml:space="preserve">2 mo, L, un piede di porco fornisce Bonus +2 alle prove di Potenza effettuate per forzare una porta o uno scrigno. Se usato in combattimento, il piede di porco viene considerato un’arma improvvisata ad una mano che infligge danni contundenti pari a quelli di un randello della stessa taglia.</w:t>
      </w:r>
    </w:p>
    <w:p>
      <w:pPr>
        <w:pStyle w:val="BodyText"/>
      </w:pPr>
      <w:r>
        <w:rPr>
          <w:b/>
        </w:rPr>
        <w:t xml:space="preserve">Polveri:</w:t>
      </w:r>
      <w:r>
        <w:t xml:space="preserve"> </w:t>
      </w:r>
      <w:r>
        <w:t xml:space="preserve">1 mr, L,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
        </w:rPr>
        <w:t xml:space="preserve">Pompa Antincendio</w:t>
      </w:r>
      <w:r>
        <w:t xml:space="preserve"> </w:t>
      </w:r>
      <w:r>
        <w:t xml:space="preserve">200 mo, 5 , questo kit per carri pesanti comprende un serbatoio d’acqua, una pompa e un erogatore rotante. Se l’operatore supera una prova di Potenza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
        </w:rPr>
        <w:t xml:space="preserve">Prigione Portatile</w:t>
      </w:r>
      <w:r>
        <w:t xml:space="preserve"> </w:t>
      </w:r>
      <w:r>
        <w:t xml:space="preserve">200 mo, 3,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
        </w:rPr>
        <w:t xml:space="preserve">Punta di Metallo</w:t>
      </w:r>
      <w:r>
        <w:t xml:space="preserve"> </w:t>
      </w:r>
      <w:r>
        <w:t xml:space="preserve">5 mr, L, questa punta di metallo lunga 30 centimetri si usa per tenere le porte aperte o per assicurarvi corde per scalare. Sentire una punta di metallo che viene martellata in posizione richiede una prova di Consapevolezza con DC 5.</w:t>
      </w:r>
    </w:p>
    <w:p>
      <w:pPr>
        <w:pStyle w:val="BodyText"/>
      </w:pPr>
      <w:r>
        <w:rPr>
          <w:b/>
        </w:rPr>
        <w:t xml:space="preserve">Rampino</w:t>
      </w:r>
      <w:r>
        <w:t xml:space="preserve"> </w:t>
      </w:r>
      <w:r>
        <w:t xml:space="preserve">1 mo, L, lanciare efficacemente il rampino da scalata richiede un attacco a distanza, considerandolo un’arma da lancio con gittata di 3 metri. Gli oggetti con ampio spazio per ricevere l’aggancio di un rampino hanno Difesa 5.</w:t>
      </w:r>
    </w:p>
    <w:p>
      <w:pPr>
        <w:pStyle w:val="BodyText"/>
      </w:pPr>
      <w:r>
        <w:rPr>
          <w:b/>
        </w:rPr>
        <w:t xml:space="preserve">Razioni da Viaggio</w:t>
      </w:r>
      <w:r>
        <w:t xml:space="preserve"> </w:t>
      </w:r>
      <w:r>
        <w:t xml:space="preserve">(al giorno) 5 ma, L, quantità di cibo, bevande ecc. che consuma giornalmente un’avventuriero o un viaggiatore.</w:t>
      </w:r>
    </w:p>
    <w:p>
      <w:pPr>
        <w:pStyle w:val="BodyText"/>
      </w:pPr>
      <w:r>
        <w:rPr>
          <w:b/>
        </w:rPr>
        <w:t xml:space="preserve">Rete da Pesca</w:t>
      </w:r>
      <w:r>
        <w:t xml:space="preserve"> </w:t>
      </w:r>
      <w:r>
        <w:t xml:space="preserve">(2,25 m) 4 mo, L, attrezzo costituito da un intreccio, a maglie più o meno fitte, di fili di fibre naturali o artificiali, usato per pescare.</w:t>
      </w:r>
    </w:p>
    <w:p>
      <w:pPr>
        <w:pStyle w:val="BodyText"/>
      </w:pPr>
      <w:r>
        <w:rPr>
          <w:b/>
        </w:rPr>
        <w:t xml:space="preserve">Rete per Farfalle</w:t>
      </w:r>
      <w:r>
        <w:t xml:space="preserve"> </w:t>
      </w:r>
      <w:r>
        <w:t xml:space="preserve">5 mo L,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
        </w:rPr>
        <w:t xml:space="preserve">Sacco (vuoto)</w:t>
      </w:r>
      <w:r>
        <w:t xml:space="preserve"> </w:t>
      </w:r>
      <w:r>
        <w:t xml:space="preserve">1 ma, L, Involucro di tela ruvida, carta, tela o altri materiali che si prestano all’uso, di forma allungata e aperto in alto, in cui si conservano o si trasportano materiali o oggetti</w:t>
      </w:r>
    </w:p>
    <w:p>
      <w:pPr>
        <w:pStyle w:val="BodyText"/>
      </w:pPr>
      <w:r>
        <w:rPr>
          <w:b/>
        </w:rPr>
        <w:t xml:space="preserve">Sapone</w:t>
      </w:r>
      <w:r>
        <w:t xml:space="preserve"> </w:t>
      </w:r>
      <w:r>
        <w:t xml:space="preserve">(per 0.5 kg) 5,L, prodotto comunemente usato per detergere persone, abiti, oggetti.</w:t>
      </w:r>
    </w:p>
    <w:p>
      <w:pPr>
        <w:pStyle w:val="BodyText"/>
      </w:pPr>
      <w:r>
        <w:rPr>
          <w:b/>
        </w:rPr>
        <w:t xml:space="preserve">Scala a Pioli</w:t>
      </w:r>
      <w:r>
        <w:t xml:space="preserve"> </w:t>
      </w:r>
      <w:r>
        <w:t xml:space="preserve">(3 m) 2 ma, 1, struttura fissa a gradini che permette di salire o di scendere da un livello all’altro in edifici o in luoghi aperti. Una semplice scala a pioli di legno.</w:t>
      </w:r>
    </w:p>
    <w:p>
      <w:pPr>
        <w:pStyle w:val="BodyText"/>
      </w:pPr>
      <w:r>
        <w:rPr>
          <w:b/>
        </w:rPr>
        <w:t xml:space="preserve">Scendicorde</w:t>
      </w:r>
      <w:r>
        <w:t xml:space="preserve"> </w:t>
      </w:r>
      <w:r>
        <w:t xml:space="preserve">50 mo, 1,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veloce.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
        </w:rPr>
        <w:t xml:space="preserve">Secchio</w:t>
      </w:r>
      <w:r>
        <w:t xml:space="preserve"> </w:t>
      </w:r>
      <w:r>
        <w:t xml:space="preserve">(vuoto) 5 ma, L, recipiente piuttosto capace, di forma cilindrica o troncoconica, in legno o in metallo, dotato di manico semicircolare, usato per contenere liquidi o altri materiali</w:t>
      </w:r>
    </w:p>
    <w:p>
      <w:pPr>
        <w:pStyle w:val="BodyText"/>
      </w:pPr>
      <w:r>
        <w:rPr>
          <w:b/>
        </w:rPr>
        <w:t xml:space="preserve">Serratura o Lucchetto</w:t>
      </w:r>
      <w:r>
        <w:t xml:space="preserve"> </w:t>
      </w:r>
      <w:r>
        <w:t xml:space="preserve">La DC per aprire una serratura (o un lucchetto) con Disattivare Congegni (Criminalita’) dipende dalla qualità della serratura (o del lucchetto); molto semplice (DC 20), media (DC 25), buona (DC 30) e superiore (DC 40).</w:t>
      </w:r>
    </w:p>
    <w:p>
      <w:pPr>
        <w:pStyle w:val="BodyText"/>
      </w:pPr>
      <w:r>
        <w:rPr>
          <w:b/>
        </w:rPr>
        <w:t xml:space="preserve">Semplice</w:t>
      </w:r>
      <w:r>
        <w:t xml:space="preserve"> </w:t>
      </w:r>
      <w:r>
        <w:t xml:space="preserve">20 mo, L</w:t>
      </w:r>
    </w:p>
    <w:p>
      <w:pPr>
        <w:pStyle w:val="BodyText"/>
      </w:pPr>
      <w:r>
        <w:rPr>
          <w:b/>
        </w:rPr>
        <w:t xml:space="preserve">Media</w:t>
      </w:r>
      <w:r>
        <w:t xml:space="preserve"> </w:t>
      </w:r>
      <w:r>
        <w:t xml:space="preserve">40 mo, L</w:t>
      </w:r>
    </w:p>
    <w:p>
      <w:pPr>
        <w:pStyle w:val="BodyText"/>
      </w:pPr>
      <w:r>
        <w:rPr>
          <w:b/>
        </w:rPr>
        <w:t xml:space="preserve">Buona</w:t>
      </w:r>
      <w:r>
        <w:t xml:space="preserve"> </w:t>
      </w:r>
      <w:r>
        <w:t xml:space="preserve">80 mo, L</w:t>
      </w:r>
    </w:p>
    <w:p>
      <w:pPr>
        <w:pStyle w:val="BodyText"/>
      </w:pPr>
      <w:r>
        <w:rPr>
          <w:b/>
        </w:rPr>
        <w:t xml:space="preserve">Superiore</w:t>
      </w:r>
      <w:r>
        <w:t xml:space="preserve"> </w:t>
      </w:r>
      <w:r>
        <w:t xml:space="preserve">150 mo, L</w:t>
      </w:r>
    </w:p>
    <w:p>
      <w:pPr>
        <w:pStyle w:val="BodyText"/>
      </w:pPr>
      <w:r>
        <w:rPr>
          <w:b/>
        </w:rPr>
        <w:t xml:space="preserve">Spago</w:t>
      </w:r>
      <w:r>
        <w:t xml:space="preserve"> </w:t>
      </w:r>
      <w:r>
        <w:t xml:space="preserve">(15 m) 1 mr, L,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
        </w:rPr>
        <w:t xml:space="preserve">Specchio Piccolo di Metallo</w:t>
      </w:r>
      <w:r>
        <w:t xml:space="preserve">: 10 mo, L, lastra levigata di vetro, metallizzata su una faccia, che riflette la luce e le immagini.</w:t>
      </w:r>
    </w:p>
    <w:p>
      <w:pPr>
        <w:pStyle w:val="BodyText"/>
      </w:pPr>
      <w:r>
        <w:rPr>
          <w:b/>
        </w:rPr>
        <w:t xml:space="preserve">Tabacchiera</w:t>
      </w:r>
      <w:r>
        <w:t xml:space="preserve"> </w:t>
      </w:r>
      <w:r>
        <w:t xml:space="preserve">(Stagno o Legno) 5 mo, -,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
        </w:rPr>
        <w:t xml:space="preserve">Tabacchiera</w:t>
      </w:r>
      <w:r>
        <w:t xml:space="preserve"> </w:t>
      </w:r>
      <w:r>
        <w:t xml:space="preserve">(Osso o Guscio di Tartaruga) 25 mo</w:t>
      </w:r>
    </w:p>
    <w:p>
      <w:pPr>
        <w:pStyle w:val="BodyText"/>
      </w:pPr>
      <w:r>
        <w:rPr>
          <w:b/>
        </w:rPr>
        <w:t xml:space="preserve">Tabacchiera</w:t>
      </w:r>
      <w:r>
        <w:t xml:space="preserve"> </w:t>
      </w:r>
      <w:r>
        <w:t xml:space="preserve">(Avorio o Metallo Prezioso) 300 mo</w:t>
      </w:r>
    </w:p>
    <w:p>
      <w:pPr>
        <w:pStyle w:val="BodyText"/>
      </w:pPr>
      <w:r>
        <w:rPr>
          <w:b/>
        </w:rPr>
        <w:t xml:space="preserve">Tappi per Orecchie</w:t>
      </w:r>
      <w:r>
        <w:t xml:space="preserve"> </w:t>
      </w:r>
      <w:r>
        <w:t xml:space="preserve">3 mr, -, Fatti di cotone o sughero cerato, i tappi per orecchie concedono Bonus +2 al Tiro Salvezza contro gli effetti che richiedono l’udito ma infliggono penalità -5 alle prove di Consapevolezza basate sull’udito.</w:t>
      </w:r>
    </w:p>
    <w:p>
      <w:pPr>
        <w:pStyle w:val="BodyText"/>
      </w:pPr>
      <w:r>
        <w:rPr>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
        </w:rPr>
        <w:t xml:space="preserve">Tela</w:t>
      </w:r>
      <w:r>
        <w:t xml:space="preserve"> </w:t>
      </w:r>
      <w:r>
        <w:t xml:space="preserve">(m2) 1 ma, L, uno dei tre tipi, con la saia e il raso, di armatura dei tessuti, in cui i fili della trama passano alternativamente sopra e sotto i fili dell’ordito, costituendo un tessuto compatto senza rovescio.</w:t>
      </w:r>
    </w:p>
    <w:p>
      <w:pPr>
        <w:pStyle w:val="BodyText"/>
      </w:pPr>
      <w:r>
        <w:rPr>
          <w:b/>
        </w:rPr>
        <w:t xml:space="preserve">Tenda piccola</w:t>
      </w:r>
      <w:r>
        <w:t xml:space="preserve"> </w:t>
      </w:r>
      <w:r>
        <w:t xml:space="preserve">10 mo,1,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
        </w:rPr>
        <w:t xml:space="preserve">Tenda media</w:t>
      </w:r>
      <w:r>
        <w:t xml:space="preserve"> </w:t>
      </w:r>
      <w:r>
        <w:t xml:space="preserve">15 mo, 2</w:t>
      </w:r>
    </w:p>
    <w:p>
      <w:pPr>
        <w:pStyle w:val="BodyText"/>
      </w:pPr>
      <w:r>
        <w:rPr>
          <w:b/>
        </w:rPr>
        <w:t xml:space="preserve">Tenda grande</w:t>
      </w:r>
      <w:r>
        <w:t xml:space="preserve"> </w:t>
      </w:r>
      <w:r>
        <w:t xml:space="preserve">30 mo, 2</w:t>
      </w:r>
    </w:p>
    <w:p>
      <w:pPr>
        <w:pStyle w:val="BodyText"/>
      </w:pPr>
      <w:r>
        <w:rPr>
          <w:b/>
        </w:rPr>
        <w:t xml:space="preserve">Tenda enorme</w:t>
      </w:r>
      <w:r>
        <w:t xml:space="preserve"> </w:t>
      </w:r>
      <w:r>
        <w:t xml:space="preserve">(padiglione) 100 mo, 3</w:t>
      </w:r>
    </w:p>
    <w:p>
      <w:pPr>
        <w:pStyle w:val="BodyText"/>
      </w:pPr>
      <w:r>
        <w:rPr>
          <w:b/>
        </w:rPr>
        <w:t xml:space="preserve">Tomo delle Imprse Epiche</w:t>
      </w:r>
      <w:r>
        <w:t xml:space="preserve"> </w:t>
      </w:r>
      <w:r>
        <w:t xml:space="preserve">50 mo,L,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
        </w:rPr>
        <w:t xml:space="preserve">Torcia</w:t>
      </w:r>
      <w:r>
        <w:t xml:space="preserve"> </w:t>
      </w:r>
      <w:r>
        <w:t xml:space="preserve">1 mr, L, una torcia brucia per 1 ora ed Illumina con luce normale un’area di 3 metri. Se usata in combattimento, la torcia viene considerata un’arma improvvisata ad una mano che infligge danni contundenti 1d4 più 1 punto ferita da fuoco.</w:t>
      </w:r>
    </w:p>
    <w:p>
      <w:pPr>
        <w:pStyle w:val="BodyText"/>
      </w:pPr>
      <w:r>
        <w:rPr>
          <w:b/>
        </w:rPr>
        <w:t xml:space="preserve">Trampolino Pieghevole</w:t>
      </w:r>
      <w:r>
        <w:t xml:space="preserve"> </w:t>
      </w:r>
      <w:r>
        <w:t xml:space="preserve">50 mo, 2,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
        </w:rPr>
        <w:t xml:space="preserve">Tribolo</w:t>
      </w:r>
      <w:r>
        <w:t xml:space="preserve"> </w:t>
      </w:r>
      <w:r>
        <w:t xml:space="preserve">1 mo, -, i triboli sono chiodi di ferro a quattro punte costruiti in modo da avere sempre una punta rivolta verso l’alto. Si spargono sul terreno nella speranza che i nemici ci camminino sopra o almeno rallentino per evitarli. Una borsa contenente 1 kg di triboli copre un quadretto.</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
        </w:rPr>
        <w:t xml:space="preserve">Veste da Apicoltore</w:t>
      </w:r>
      <w:r>
        <w:t xml:space="preserve"> </w:t>
      </w:r>
      <w:r>
        <w:t xml:space="preserve">20 mo, 1,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
        </w:rPr>
        <w:t xml:space="preserve">Veste Uncinata</w:t>
      </w:r>
      <w:r>
        <w:t xml:space="preserve"> </w:t>
      </w:r>
      <w:r>
        <w:t xml:space="preserve">10 mo, 1,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
        </w:rPr>
        <w:t xml:space="preserve">Zaino</w:t>
      </w:r>
      <w:r>
        <w:t xml:space="preserve"> </w:t>
      </w:r>
      <w:r>
        <w:t xml:space="preserve">2 mo, L, sacco di grossa tela o di altro materiale molto resistente, che si porta appeso alle spalle, può contenere 0,05 metri cubi (50 litri) di materiali nella tasca principale.</w:t>
      </w:r>
    </w:p>
    <w:p>
      <w:pPr>
        <w:pStyle w:val="BodyText"/>
      </w:pPr>
      <w:r>
        <w:rPr>
          <w:b/>
        </w:rPr>
        <w:t xml:space="preserve">Zaino Perfetto</w:t>
      </w:r>
      <w:r>
        <w:t xml:space="preserve"> </w:t>
      </w:r>
      <w:r>
        <w:t xml:space="preserve">50 mo, 1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Potenza ai fini di determinare l’Ingombro è considerato maggiore di +1.</w:t>
      </w:r>
    </w:p>
    <w:bookmarkStart w:id="421" w:name="oggetti-e-sostanze-speciali"/>
    <w:p>
      <w:pPr>
        <w:pStyle w:val="Heading2"/>
      </w:pPr>
      <w:r>
        <w:t xml:space="preserve">Oggetti e Sostanze Speciali</w:t>
      </w:r>
    </w:p>
    <w:p>
      <w:pPr>
        <w:pStyle w:val="FirstParagraph"/>
      </w:pPr>
      <w:bookmarkStart w:id="420" w:name="oggetti-e-sostanze-speciali"/>
      <w:r>
        <w:t xml:space="preserve">[oggetti-e-sostanze-speciali]</w:t>
      </w:r>
      <w:bookmarkEnd w:id="420"/>
    </w:p>
    <w:p>
      <w:pPr>
        <w:pStyle w:val="BodyText"/>
      </w:pPr>
      <w:r>
        <w:t xml:space="preserve">Tutti gli oggetti inclusi nella lista, fatta eccezione per la torcia inestinguibile e l’acquasanta, possono essere fabbricati da un personaggio con la competenza Lavoro (alchimia). La DC per creare gli aggetti è indicata come: Creazione DC XX</w:t>
      </w:r>
    </w:p>
    <w:p>
      <w:pPr>
        <w:pStyle w:val="BodyText"/>
      </w:pPr>
      <w:r>
        <w:rPr>
          <w:b/>
        </w:rPr>
        <w:t xml:space="preserve">Acido</w:t>
      </w:r>
      <w:r>
        <w:t xml:space="preserve"> </w:t>
      </w:r>
      <w:r>
        <w:t xml:space="preserve">(ampolla) 10 mo, L,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Creazione DC 15</w:t>
      </w:r>
    </w:p>
    <w:p>
      <w:pPr>
        <w:pStyle w:val="BodyText"/>
      </w:pPr>
      <w:r>
        <w:rPr>
          <w:b/>
        </w:rPr>
        <w:t xml:space="preserve">Acquasanta</w:t>
      </w:r>
      <w:r>
        <w:t xml:space="preserve"> </w:t>
      </w:r>
      <w:r>
        <w:t xml:space="preserve">(ampolla) 25mo, L, l’acquasanta infligge danni ai Non Morti e agli Esterni malvagi quasi come se fosse acido. Un’ampolla di acquasanta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l’acquasanta versata sulla creatura. Di conseguenza, si può spruzzare una creatura incorporea con l’acquasanta solo se si è adiacenti ad essa.</w:t>
      </w:r>
    </w:p>
    <w:p>
      <w:pPr>
        <w:pStyle w:val="BodyText"/>
      </w:pPr>
      <w:r>
        <w:t xml:space="preserve">Il colpo diretto di un’ampolla di acquasanta provoca 2d4 danni ai Non Morti e agli Esterni malvagi. Tutte le creature di questo tipo entro raggio di mischia da dove è caduta l’ampolla subiscono 1 danno come effetto dello spargimento.</w:t>
      </w:r>
    </w:p>
    <w:p>
      <w:pPr>
        <w:pStyle w:val="BodyText"/>
      </w:pPr>
      <w:r>
        <w:t xml:space="preserve">I templi dei Dei buoni vendono acquasanta a prezzo di costo (senza guadagno). L’acquasanta si ottiene usando l’Essenza di Creazione, acqua, a livello potere 18 per 5 fialette.</w:t>
      </w:r>
    </w:p>
    <w:p>
      <w:pPr>
        <w:pStyle w:val="BodyText"/>
      </w:pPr>
      <w:r>
        <w:rPr>
          <w:b/>
        </w:rPr>
        <w:t xml:space="preserve">Antiemetico</w:t>
      </w:r>
      <w:r>
        <w:t xml:space="preserve"> </w:t>
      </w:r>
      <w:r>
        <w:t xml:space="preserve">25 mo, L, questo liquido verde dolce e saporito crea un senso di calore e conforto. Lo sciroppo copre lo stomaco e lo rende più resistente. Per 1 ora dopo averlo bevuto si ottiene Bonus +5 ai Tiri Salvezza per resistere agli effetti che rendono Nauseati o Infermi. Monodose. Creazione DC 18</w:t>
      </w:r>
    </w:p>
    <w:p>
      <w:pPr>
        <w:pStyle w:val="BodyText"/>
      </w:pPr>
      <w:r>
        <w:rPr>
          <w:b/>
        </w:rPr>
        <w:t xml:space="preserve">Antibiotico</w:t>
      </w:r>
      <w:r>
        <w:t xml:space="preserve"> </w:t>
      </w:r>
      <w:r>
        <w:t xml:space="preserve">(fiala) 50 mo, -,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Creazione DC 18</w:t>
      </w:r>
    </w:p>
    <w:p>
      <w:pPr>
        <w:pStyle w:val="BodyText"/>
      </w:pPr>
      <w:r>
        <w:rPr>
          <w:b/>
        </w:rPr>
        <w:t xml:space="preserve">Antitossina</w:t>
      </w:r>
      <w:r>
        <w:t xml:space="preserve"> </w:t>
      </w:r>
      <w:r>
        <w:t xml:space="preserve">(boccetta) 50 mo, -, se si beve l’antitossina, si ottiene Bonus +5 a tutti i Tiri Salvezza su Tempra contro Veleni per 1 ora. Monodose. Creazione DC 18</w:t>
      </w:r>
    </w:p>
    <w:p>
      <w:pPr>
        <w:pStyle w:val="BodyText"/>
      </w:pPr>
      <w:r>
        <w:rPr>
          <w:b/>
        </w:rPr>
        <w:t xml:space="preserve">Bastone del Fumo</w:t>
      </w:r>
      <w:r>
        <w:t xml:space="preserve"> </w:t>
      </w:r>
      <w:r>
        <w:t xml:space="preserve">20, L, questo bastone di legno trattato con procedimento alchemico crea istantaneamente un denso fumo opaco quando viene infiammato. Il fumo riempie un cubo con spigolo di 3 metri (distanza di mischia) (come per l’Essenza Creazione), tranne che il fumo viene dissipato in 1 round da un vento moderato o più intenso. Il bastone si consuma in 1 round e il fumo si dissolve</w:t>
      </w:r>
      <w:r>
        <w:t xml:space="preserve"> </w:t>
      </w:r>
      <w:r>
        <w:t xml:space="preserve">poi naturalmente. Creazione DC 18</w:t>
      </w:r>
    </w:p>
    <w:p>
      <w:pPr>
        <w:pStyle w:val="BodyText"/>
      </w:pPr>
      <w:r>
        <w:rPr>
          <w:b/>
        </w:rPr>
        <w:t xml:space="preserve">Benedizione dell’Alchimista</w:t>
      </w:r>
      <w:r>
        <w:t xml:space="preserve"> </w:t>
      </w:r>
      <w:r>
        <w:t xml:space="preserve">1 mo, -, molto amata dai giovani libertini, si tratta di una polvere cristallina simile al sale. Mischiata con l’acqua crea una bevanda frizzante che cura gli effetti della sbornia. Monodose. Creazione DC 15</w:t>
      </w:r>
    </w:p>
    <w:p>
      <w:pPr>
        <w:pStyle w:val="BodyText"/>
      </w:pPr>
      <w:r>
        <w:rPr>
          <w:b/>
        </w:rPr>
        <w:t xml:space="preserve">Borsa dell’Impedimento</w:t>
      </w:r>
      <w:r>
        <w:t xml:space="preserve"> </w:t>
      </w:r>
      <w:r>
        <w:t xml:space="preserve">50 mo. L,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Agilità,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Potenza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Essenze ma deve superare una prova di Concentrazione con DC 20. La sostanza diventa fragile dopo 2d4 round, staccandosi da sola e perdendo ogni effetto. Un’applicazione di solvente universale su una creatura appiccicata dissolve la sostanza alchemica immediatamente. Creazione DC 18</w:t>
      </w:r>
    </w:p>
    <w:p>
      <w:pPr>
        <w:pStyle w:val="BodyText"/>
      </w:pPr>
      <w:r>
        <w:rPr>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Creazione DC 18</w:t>
      </w:r>
    </w:p>
    <w:p>
      <w:pPr>
        <w:pStyle w:val="BodyText"/>
      </w:pPr>
      <w:r>
        <w:rPr>
          <w:b/>
        </w:rPr>
        <w:t xml:space="preserve">Fiasco Alcalino</w:t>
      </w:r>
      <w:r>
        <w:t xml:space="preserve"> </w:t>
      </w:r>
      <w:r>
        <w:t xml:space="preserve">15 mo, L,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Creazione DC 18</w:t>
      </w:r>
    </w:p>
    <w:p>
      <w:pPr>
        <w:pStyle w:val="BodyText"/>
      </w:pPr>
      <w:r>
        <w:rPr>
          <w:b/>
        </w:rPr>
        <w:t xml:space="preserve">Fumogeno</w:t>
      </w:r>
      <w:r>
        <w:t xml:space="preserve"> </w:t>
      </w:r>
      <w:r>
        <w:t xml:space="preserve">25 mo, -,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Creazione DC 18</w:t>
      </w:r>
    </w:p>
    <w:p>
      <w:pPr>
        <w:pStyle w:val="BodyText"/>
      </w:pPr>
      <w:r>
        <w:rPr>
          <w:b/>
        </w:rPr>
        <w:t xml:space="preserve">Fuoco dell’Alchimista</w:t>
      </w:r>
      <w:r>
        <w:t xml:space="preserve"> </w:t>
      </w:r>
      <w:r>
        <w:t xml:space="preserve">20 mo, L,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Creazione DC 18</w:t>
      </w:r>
    </w:p>
    <w:p>
      <w:pPr>
        <w:pStyle w:val="BodyText"/>
      </w:pPr>
      <w:r>
        <w:rPr>
          <w:b/>
        </w:rPr>
        <w:t xml:space="preserve">Gesso per Calchi:</w:t>
      </w:r>
      <w:r>
        <w:t xml:space="preserve"> </w:t>
      </w:r>
      <w:r>
        <w:t xml:space="preserve">5 ma, L,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Creazione DC 18</w:t>
      </w:r>
    </w:p>
    <w:p>
      <w:pPr>
        <w:pStyle w:val="BodyText"/>
      </w:pPr>
      <w:r>
        <w:rPr>
          <w:b/>
        </w:rPr>
        <w:t xml:space="preserve">Ghiaccio Liquido</w:t>
      </w:r>
      <w:r>
        <w:t xml:space="preserve"> </w:t>
      </w:r>
      <w:r>
        <w:t xml:space="preserve">(fiala) 40 mo, L,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Creazione DC 18</w:t>
      </w:r>
    </w:p>
    <w:p>
      <w:pPr>
        <w:pStyle w:val="BodyText"/>
      </w:pPr>
      <w:r>
        <w:rPr>
          <w:b/>
        </w:rPr>
        <w:t xml:space="preserve">Grasso Alchemico</w:t>
      </w:r>
      <w:r>
        <w:t xml:space="preserve"> </w:t>
      </w:r>
      <w:r>
        <w:t xml:space="preserve">5 mo, L, ogni vaso di questa sostanza nerastra può coprire una creatura Media o due Piccole. Coprendosi di grasso alchemico si ottiene Bonus +5 alle prove di Criminalità e per sfuggire alle prese. L’effetto dura 4 ore o finché si lava via il grasso. Creazione DC 18</w:t>
      </w:r>
    </w:p>
    <w:p>
      <w:pPr>
        <w:pStyle w:val="BodyText"/>
      </w:pPr>
      <w:r>
        <w:rPr>
          <w:b/>
        </w:rPr>
        <w:t xml:space="preserve">Individua Luce</w:t>
      </w:r>
      <w:r>
        <w:t xml:space="preserve"> </w:t>
      </w:r>
      <w:r>
        <w:t xml:space="preserve">1 mo, -,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Creazione DC 18</w:t>
      </w:r>
    </w:p>
    <w:p>
      <w:pPr>
        <w:pStyle w:val="BodyText"/>
      </w:pPr>
      <w:r>
        <w:rPr>
          <w:b/>
        </w:rPr>
        <w:t xml:space="preserve">Pietra del Tuono</w:t>
      </w:r>
      <w:r>
        <w:t xml:space="preserve"> </w:t>
      </w:r>
      <w:r>
        <w:t xml:space="preserve">30 mo, L, si può scagliare questa pietra con un attacco a distanza con gittata 6 metri. Quando colpisce una superficie dura (o è colpita con Potenza),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Essenza con una componente verbale che cercano di lanciare. Monouso. Creazione DC 18</w:t>
      </w:r>
    </w:p>
    <w:p>
      <w:pPr>
        <w:pStyle w:val="BodyText"/>
      </w:pPr>
      <w:r>
        <w:t xml:space="preserve">Dal momento che non è necessario colpire uno specifico bersaglio, si può mirare su un determinato area di mischia. Si consideri la zona come se avesse Difesa 5. Creazione DC 18</w:t>
      </w:r>
    </w:p>
    <w:p>
      <w:pPr>
        <w:pStyle w:val="BodyText"/>
      </w:pPr>
      <w:r>
        <w:rPr>
          <w:b/>
        </w:rPr>
        <w:t xml:space="preserve">Polvere Lampo</w:t>
      </w:r>
      <w:r>
        <w:t xml:space="preserve"> </w:t>
      </w:r>
      <w:r>
        <w:t xml:space="preserve">50 mo, L, questa polvere grigia brucia ed esplode quasi istantaneamente se esposta al fuoco, frizionandola o lanciandola con Potenza contro una superficie (1 Azione). Le creature entro raggio 3 metri sono Accecate per 1 round (Tempra DC 13 nega). La confezione contiene 3 dosi. Creazione DC 18</w:t>
      </w:r>
    </w:p>
    <w:p>
      <w:pPr>
        <w:pStyle w:val="BodyText"/>
      </w:pPr>
      <w:r>
        <w:rPr>
          <w:b/>
        </w:rPr>
        <w:t xml:space="preserve">Polvere per Starnuti</w:t>
      </w:r>
      <w:r>
        <w:t xml:space="preserve"> </w:t>
      </w:r>
      <w:r>
        <w:t xml:space="preserve">(borsa) 60 mo, L,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turno successivo. La confezione contiene 3 dosi. Creazione DC 18</w:t>
      </w:r>
    </w:p>
    <w:p>
      <w:pPr>
        <w:pStyle w:val="BodyText"/>
      </w:pPr>
      <w:r>
        <w:rPr>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Creazione DC 18</w:t>
      </w:r>
    </w:p>
    <w:p>
      <w:pPr>
        <w:pStyle w:val="BodyText"/>
      </w:pPr>
      <w:r>
        <w:rPr>
          <w:b/>
        </w:rPr>
        <w:t xml:space="preserve">Sali</w:t>
      </w:r>
      <w:r>
        <w:t xml:space="preserve"> </w:t>
      </w:r>
      <w:r>
        <w:t xml:space="preserve">25 mo, -, questi cristalli grigi dall’odore pungente fanno riprendere conoscenza a chi li inala. I sali concedono un nuovo Tiro Salvezza per resistere ad Essenze o effetti che rendono Privi di Sensi.</w:t>
      </w:r>
      <w:r>
        <w:t xml:space="preserve"> </w:t>
      </w:r>
      <w:r>
        <w:t xml:space="preserve">Un contenitore di sali può essere usato una dozzina di volte se tappato dopo ogni utilizzo, ma si dissolve in poche ore se lasciato aperto. Creazione DC 18</w:t>
      </w:r>
    </w:p>
    <w:p>
      <w:pPr>
        <w:pStyle w:val="BodyText"/>
      </w:pPr>
      <w:r>
        <w:rPr>
          <w:b/>
        </w:rPr>
        <w:t xml:space="preserve">Solvente Universale</w:t>
      </w:r>
      <w:r>
        <w:t xml:space="preserve"> </w:t>
      </w:r>
      <w:r>
        <w:t xml:space="preserve">(fiala) 20 mo, L.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Creazione DC 18</w:t>
      </w:r>
    </w:p>
    <w:p>
      <w:pPr>
        <w:pStyle w:val="BodyText"/>
      </w:pPr>
      <w:r>
        <w:rPr>
          <w:b/>
        </w:rPr>
        <w:t xml:space="preserve">Tizzone Ardente</w:t>
      </w:r>
      <w:r>
        <w:t xml:space="preserve"> </w:t>
      </w:r>
      <w:r>
        <w:t xml:space="preserve">1 mo, -,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Creazione DC 18</w:t>
      </w:r>
    </w:p>
    <w:p>
      <w:pPr>
        <w:pStyle w:val="BodyText"/>
      </w:pPr>
      <w:r>
        <w:rPr>
          <w:b/>
        </w:rPr>
        <w:t xml:space="preserve">Verga del Sole</w:t>
      </w:r>
      <w:r>
        <w:t xml:space="preserve"> </w:t>
      </w:r>
      <w:r>
        <w:t xml:space="preserve">2 mo, L, questa verga di ferro lunga 30 cm e con la punta dorata risplende vivacemente quando viene percossa (2 Azione). Illumina con luce normale un’area di 3 metri di raggio. Una verga del sole brilla per 6 ore dopodiché la punta dorata si consuma e diventa inutile. Creazione DC 18</w:t>
      </w:r>
    </w:p>
    <w:bookmarkEnd w:id="421"/>
    <w:bookmarkStart w:id="423" w:name="armi-alchemiche"/>
    <w:p>
      <w:pPr>
        <w:pStyle w:val="Heading2"/>
      </w:pPr>
      <w:r>
        <w:t xml:space="preserve">Armi Alchemiche</w:t>
      </w:r>
    </w:p>
    <w:p>
      <w:pPr>
        <w:pStyle w:val="FirstParagraph"/>
      </w:pPr>
      <w:bookmarkStart w:id="422" w:name="armi-alchemiche"/>
      <w:r>
        <w:t xml:space="preserve">[armi-alchemiche]</w:t>
      </w:r>
      <w:bookmarkEnd w:id="422"/>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
        </w:rPr>
        <w:t xml:space="preserve">Fiala di Polvere di Diamante</w:t>
      </w:r>
      <w:r>
        <w:t xml:space="preserve"> </w:t>
      </w:r>
      <w:r>
        <w:t xml:space="preserve">(1 dose) 25 mo, - , ciascuna di queste fiale è riempita di cristalli minerali finemente macinati. Quando si infrange una fiala con un proprio pugno, il bersaglio colpito deve superare un Tiro Salvezza su Riflessi con DC 20 per proteggersi gli occhi o resta Accecato per 1 round. Creazione DC 18</w:t>
      </w:r>
    </w:p>
    <w:p>
      <w:pPr>
        <w:pStyle w:val="BodyText"/>
      </w:pPr>
      <w:r>
        <w:rPr>
          <w:b/>
        </w:rPr>
        <w:t xml:space="preserve">Tirapugni Spargi Polveri</w:t>
      </w:r>
      <w:r>
        <w:t xml:space="preserve"> </w:t>
      </w:r>
      <w:r>
        <w:t xml:space="preserve">50 mo, L,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Creazione DC 18</w:t>
      </w:r>
    </w:p>
    <w:p>
      <w:pPr>
        <w:pStyle w:val="BodyText"/>
      </w:pPr>
      <w:r>
        <w:rPr>
          <w:b/>
        </w:rPr>
        <w:t xml:space="preserve">Unguento dell’Arma Sacra</w:t>
      </w:r>
      <w:r>
        <w:t xml:space="preserve"> </w:t>
      </w:r>
      <w:r>
        <w:t xml:space="preserve">30 mo, L, quest’ unguento violetto è conservato in un piccolo vasetto di ceramica. Quando applicato su un’arma (2 Azioni), forma un rivestimento trasparente. Le armi ricoperte da questo unguento infliggono 2d4 danni addizionali ai Non Morti e agli Esterni malvagi.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Esterni malvagi come se fosse un’arma magica. Qualsiasi arma magica ricoperta con questo unguento influenza i Non Morti o gli Esterni malvagi come se l’arma avesse la capacità speciale Tocco Fantasma. L’unguento rimane attivo finché non si mette a segno un attacco con l’arma o passa 1 minuto, quale dei due eventi si verifichi prima. Ciascuna dose di unguento può ricoprire un’arma o 10 munizioni. Creazione DC 18</w:t>
      </w:r>
    </w:p>
    <w:bookmarkEnd w:id="423"/>
    <w:bookmarkStart w:id="424"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
        </w:rPr>
        <w:t xml:space="preserve">Capsula del Vomito</w:t>
      </w:r>
      <w:r>
        <w:t xml:space="preserve"> </w:t>
      </w:r>
      <w:r>
        <w:t xml:space="preserve">12 mo, -,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Creazione DC 18</w:t>
      </w:r>
    </w:p>
    <w:p>
      <w:pPr>
        <w:pStyle w:val="BodyText"/>
      </w:pPr>
      <w:r>
        <w:rPr>
          <w:b/>
        </w:rPr>
        <w:t xml:space="preserve">Carta Reagente</w:t>
      </w:r>
      <w:r>
        <w:t xml:space="preserve"> </w:t>
      </w:r>
      <w:r>
        <w:t xml:space="preserve">1 mo, -, questo pezzo di carta può aiutare a identificare i liquidi. Il suo colore cambia a seconda di tratti come acidità, salinità e magia. Consumare un foglio conferisce Bonus +2 alle prove di Lavoro (alchimia) o Arcano per identificare Pozioni o altri liquidi. Creazione DC 18</w:t>
      </w:r>
    </w:p>
    <w:p>
      <w:pPr>
        <w:pStyle w:val="BodyText"/>
      </w:pPr>
      <w:r>
        <w:rPr>
          <w:b/>
        </w:rPr>
        <w:t xml:space="preserve">Corda di Liana di Sangue</w:t>
      </w:r>
      <w:r>
        <w:t xml:space="preserve">: 200 mo, L,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Potenza con DC 30.</w:t>
      </w:r>
      <w:r>
        <w:t xml:space="preserve"> </w:t>
      </w:r>
      <w:r>
        <w:t xml:space="preserve">Una creatura legata con una corda di liana di sangue può liberarsi superando una prova di Criminalita’ (Artista della Fuga) con DC 35 o una prova di Potenza con DC 30. Creazione DC 18</w:t>
      </w:r>
    </w:p>
    <w:p>
      <w:pPr>
        <w:pStyle w:val="BodyText"/>
      </w:pPr>
      <w:r>
        <w:rPr>
          <w:b/>
        </w:rPr>
        <w:t xml:space="preserve">Flagranza Mascherante</w:t>
      </w:r>
      <w:r>
        <w:t xml:space="preserve"> </w:t>
      </w:r>
      <w:r>
        <w:t xml:space="preserve">(Animale) 25 mo, -, quest’oggetto è disponibile in una varietà di fragranze (che corrispondono a qualsiasi singolo Animale, Umanoide o Bestia Magica). Una fiala applicata su una creatura Media ne cambia l’odore rendendolo uguale a quello della creatura della fragranza mascherante per 8 ore. Creazione DC 18</w:t>
      </w:r>
    </w:p>
    <w:p>
      <w:pPr>
        <w:pStyle w:val="BodyText"/>
      </w:pPr>
      <w:r>
        <w:rPr>
          <w:b/>
        </w:rPr>
        <w:t xml:space="preserve">Flagranza Mascherante</w:t>
      </w:r>
      <w:r>
        <w:t xml:space="preserve"> </w:t>
      </w:r>
      <w:r>
        <w:t xml:space="preserve">(Umanoide) 50 mo, -, Creazione DC 21</w:t>
      </w:r>
    </w:p>
    <w:p>
      <w:pPr>
        <w:pStyle w:val="BodyText"/>
      </w:pPr>
      <w:r>
        <w:rPr>
          <w:b/>
        </w:rPr>
        <w:t xml:space="preserve">Flagranza Mascherante</w:t>
      </w:r>
      <w:r>
        <w:t xml:space="preserve"> </w:t>
      </w:r>
      <w:r>
        <w:t xml:space="preserve">(Bestia Magica) 100 mo, -, Creazione DC 24</w:t>
      </w:r>
    </w:p>
    <w:p>
      <w:pPr>
        <w:pStyle w:val="BodyText"/>
      </w:pPr>
      <w:r>
        <w:rPr>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Creazione DC 18</w:t>
      </w:r>
    </w:p>
    <w:p>
      <w:pPr>
        <w:pStyle w:val="BodyText"/>
      </w:pPr>
      <w:r>
        <w:rPr>
          <w:b/>
        </w:rPr>
        <w:t xml:space="preserve">Liquido dell’Aderenza</w:t>
      </w:r>
      <w:r>
        <w:t xml:space="preserve"> </w:t>
      </w:r>
      <w:r>
        <w:t xml:space="preserve">20 mo, -,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Creazione DC 18</w:t>
      </w:r>
    </w:p>
    <w:p>
      <w:pPr>
        <w:pStyle w:val="BodyText"/>
      </w:pPr>
      <w:r>
        <w:rPr>
          <w:b/>
        </w:rPr>
        <w:t xml:space="preserve">Olio dei Maestri</w:t>
      </w:r>
      <w:r>
        <w:t xml:space="preserve"> </w:t>
      </w:r>
      <w:r>
        <w:t xml:space="preserve">50 mo, -, quest’olio dorato profuma di truciolato di legno. Quando lo si applica sulle corde di uno strumento a corda o sul corpo di uno strumento di legno, ne migliora la qualità del suono. Per 1 ora, chiunque suoni lo strumento ottiene Bonus +2 alla prova di Intrattenere appropriata. Creazione DC 18</w:t>
      </w:r>
    </w:p>
    <w:p>
      <w:pPr>
        <w:pStyle w:val="BodyText"/>
      </w:pPr>
      <w:r>
        <w:rPr>
          <w:b/>
        </w:rPr>
        <w:t xml:space="preserve">Pastiglia dell’Usignolo</w:t>
      </w:r>
      <w:r>
        <w:t xml:space="preserve"> </w:t>
      </w:r>
      <w:r>
        <w:t xml:space="preserve">50 mo, -, questa caramella ricoperta di miele è fatta di reagenti calmanti. Se mangiata, ha bisogno di 1 round per iniziare ad avere effetto, dopodiché conferisce Bonus +2 alle prove di Intrattenere (canto) per 1 ora. Creazione DC 18</w:t>
      </w:r>
    </w:p>
    <w:p>
      <w:pPr>
        <w:pStyle w:val="BodyText"/>
      </w:pPr>
      <w:r>
        <w:rPr>
          <w:b/>
        </w:rPr>
        <w:t xml:space="preserve">Pietre di Via</w:t>
      </w:r>
      <w:r>
        <w:t xml:space="preserve"> </w:t>
      </w:r>
      <w:r>
        <w:t xml:space="preserve">50 mo, -,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Creazione DC 18</w:t>
      </w:r>
    </w:p>
    <w:p>
      <w:pPr>
        <w:pStyle w:val="BodyText"/>
      </w:pPr>
      <w:r>
        <w:rPr>
          <w:b/>
        </w:rPr>
        <w:t xml:space="preserve">Polvere Tracciante</w:t>
      </w:r>
      <w:r>
        <w:t xml:space="preserve"> </w:t>
      </w:r>
      <w:r>
        <w:t xml:space="preserve">30 mo, -,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Creazione DC 18</w:t>
      </w:r>
    </w:p>
    <w:p>
      <w:pPr>
        <w:pStyle w:val="BodyText"/>
      </w:pPr>
      <w:r>
        <w:rPr>
          <w:b/>
        </w:rPr>
        <w:t xml:space="preserve">Tabacco del Battipista</w:t>
      </w:r>
      <w:r>
        <w:t xml:space="preserve"> </w:t>
      </w:r>
      <w:r>
        <w:t xml:space="preserve">200 mo, -,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Agilità. Creazione DC 18</w:t>
      </w:r>
    </w:p>
    <w:p>
      <w:pPr>
        <w:pStyle w:val="BodyText"/>
      </w:pPr>
      <w:r>
        <w:rPr>
          <w:b/>
        </w:rPr>
        <w:t xml:space="preserve">Tonico Rauco</w:t>
      </w:r>
      <w:r>
        <w:t xml:space="preserve"> </w:t>
      </w:r>
      <w:r>
        <w:t xml:space="preserve">50 mo, - ,questo tonico è fangoso, e il suo odore assomiglia al sentore di trucioli di ferro. Bere un tonico rauco rende la voce più profonda e roca per 1 ora, fornendo Bonus +5 alle prove di Intimidire. Creazione DC 18</w:t>
      </w:r>
    </w:p>
    <w:bookmarkEnd w:id="424"/>
    <w:bookmarkStart w:id="426" w:name="rimedi-alchemici"/>
    <w:p>
      <w:pPr>
        <w:pStyle w:val="Heading2"/>
      </w:pPr>
      <w:r>
        <w:t xml:space="preserve">Rimedi Alchemici</w:t>
      </w:r>
    </w:p>
    <w:p>
      <w:pPr>
        <w:pStyle w:val="FirstParagraph"/>
      </w:pPr>
      <w:bookmarkStart w:id="425" w:name="rimedi-alchemici"/>
      <w:r>
        <w:t xml:space="preserve">[rimedi-alchemici]</w:t>
      </w:r>
      <w:bookmarkEnd w:id="425"/>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
        </w:rPr>
        <w:t xml:space="preserve">Aiuto Gassato</w:t>
      </w:r>
      <w:r>
        <w:t xml:space="preserve"> </w:t>
      </w:r>
      <w:r>
        <w:t xml:space="preserve">25 mo, -,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Creazione DC 18</w:t>
      </w:r>
    </w:p>
    <w:p>
      <w:pPr>
        <w:pStyle w:val="BodyText"/>
      </w:pPr>
      <w:r>
        <w:rPr>
          <w:b/>
        </w:rPr>
        <w:t xml:space="preserve">Balsamo Anti-veleno</w:t>
      </w:r>
      <w:r>
        <w:t xml:space="preserve"> </w:t>
      </w:r>
      <w:r>
        <w:t xml:space="preserve">15 mo, -,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Creazione DC 18</w:t>
      </w:r>
    </w:p>
    <w:p>
      <w:pPr>
        <w:pStyle w:val="BodyText"/>
      </w:pPr>
      <w:r>
        <w:rPr>
          <w:b/>
        </w:rPr>
        <w:t xml:space="preserve">Balsamo Coagulante</w:t>
      </w:r>
      <w:r>
        <w:t xml:space="preserve"> </w:t>
      </w:r>
      <w:r>
        <w:t xml:space="preserve">30 mo, -,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Creazione DC 18</w:t>
      </w:r>
    </w:p>
    <w:p>
      <w:pPr>
        <w:pStyle w:val="BodyText"/>
      </w:pPr>
      <w:r>
        <w:rPr>
          <w:b/>
        </w:rPr>
        <w:t xml:space="preserve">Intruglio Fortificante</w:t>
      </w:r>
      <w:r>
        <w:t xml:space="preserve"> </w:t>
      </w:r>
      <w:r>
        <w:t xml:space="preserve">20 mo, L, questo liquido genera una piacevole sensazione di calore quando ingerito. Per l’ora successiva, si ottiene Bonus Morale +2 ai Tiri Salvezza contro Paura. Usare più dosi nell’arco delle stesse 24 ore rende Nauseati per 1 ora. La confezione è per 3 usi. Creazione DC 18</w:t>
      </w:r>
    </w:p>
    <w:p>
      <w:pPr>
        <w:pStyle w:val="BodyText"/>
      </w:pPr>
      <w:r>
        <w:rPr>
          <w:b/>
        </w:rPr>
        <w:t xml:space="preserve">Tabacco Antiemetico</w:t>
      </w:r>
      <w:r>
        <w:t xml:space="preserve">: 50 mo, -,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e’ per 3 usi. Creazione DC 18</w:t>
      </w:r>
    </w:p>
    <w:bookmarkEnd w:id="426"/>
    <w:bookmarkStart w:id="428" w:name="attrezzi-per-professioni-ed-artigiani"/>
    <w:p>
      <w:pPr>
        <w:pStyle w:val="Heading2"/>
      </w:pPr>
      <w:r>
        <w:t xml:space="preserve">Attrezzi per professioni ed artigiani</w:t>
      </w:r>
    </w:p>
    <w:p>
      <w:pPr>
        <w:pStyle w:val="FirstParagraph"/>
      </w:pPr>
      <w:bookmarkStart w:id="427" w:name="attrezzi-per-professioni-ed-artigiani"/>
      <w:r>
        <w:t xml:space="preserve">[attrezzi-per-professioni-ed-artigiani]</w:t>
      </w:r>
      <w:bookmarkEnd w:id="427"/>
    </w:p>
    <w:p>
      <w:pPr>
        <w:pStyle w:val="BodyText"/>
      </w:pPr>
      <w:r>
        <w:t xml:space="preserve">Questo Equipaggiamento è particolarmente utile se si possiedono certe competenze ed abilità.</w:t>
      </w:r>
    </w:p>
    <w:p>
      <w:pPr>
        <w:pStyle w:val="BodyText"/>
      </w:pPr>
      <w:r>
        <w:rPr>
          <w:b/>
        </w:rPr>
        <w:t xml:space="preserve">Abaco</w:t>
      </w:r>
      <w:r>
        <w:t xml:space="preserve"> </w:t>
      </w:r>
      <w:r>
        <w:t xml:space="preserve">2 mo, L, Questo oggetto aiuta nei calcoli matematici.</w:t>
      </w:r>
    </w:p>
    <w:p>
      <w:pPr>
        <w:pStyle w:val="BodyText"/>
      </w:pPr>
      <w:r>
        <w:rPr>
          <w:b/>
        </w:rPr>
        <w:t xml:space="preserve">Arnesi da Artigiano</w:t>
      </w:r>
      <w:r>
        <w:t xml:space="preserve"> </w:t>
      </w:r>
      <w:r>
        <w:t xml:space="preserve">5 mo, L, questo è un set di arnesi speciali necessari per qualsiasi lavoro artigianale. Senza questi arnesi bisogna usare attrezzi improvvisati (penalità -2 alle prove di Artigianato) se si è costretti a realizzare comunque il lavoro.</w:t>
      </w:r>
    </w:p>
    <w:p>
      <w:pPr>
        <w:pStyle w:val="BodyText"/>
      </w:pPr>
      <w:r>
        <w:rPr>
          <w:b/>
        </w:rPr>
        <w:t xml:space="preserve">Arnesi da Artigiano Perfetti</w:t>
      </w:r>
      <w:r>
        <w:t xml:space="preserve"> </w:t>
      </w:r>
      <w:r>
        <w:t xml:space="preserve">55 mo,1, come gli arnesi da artigiano questi sono gli arnesi perfetti per il lavoro, quindi forniscono Bonus +2 alle prove di Artigianato effettuate usandoli.</w:t>
      </w:r>
    </w:p>
    <w:p>
      <w:pPr>
        <w:pStyle w:val="BodyText"/>
      </w:pPr>
      <w:r>
        <w:rPr>
          <w:b/>
        </w:rPr>
        <w:t xml:space="preserve">Arnesi da Scasso</w:t>
      </w:r>
      <w:r>
        <w:t xml:space="preserve"> </w:t>
      </w:r>
      <w:r>
        <w:t xml:space="preserve">30 mo, L,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
        </w:rPr>
        <w:t xml:space="preserve">Arnesi da Scasso Perfetti</w:t>
      </w:r>
      <w:r>
        <w:t xml:space="preserve"> </w:t>
      </w:r>
      <w:r>
        <w:t xml:space="preserve">100 mo, 1, questo set contiene arnesi di fattura migliore che conferiscono Bonus +2 alle prove di Disattivare Congegni (Criminalita’)</w:t>
      </w:r>
    </w:p>
    <w:p>
      <w:pPr>
        <w:pStyle w:val="BodyText"/>
      </w:pPr>
      <w:r>
        <w:rPr>
          <w:b/>
        </w:rPr>
        <w:t xml:space="preserve">Asta da Equilibrista</w:t>
      </w:r>
      <w:r>
        <w:t xml:space="preserve"> </w:t>
      </w:r>
      <w:r>
        <w:t xml:space="preserve">8 ma, 1,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
        </w:rPr>
        <w:t xml:space="preserve">Astrolabio</w:t>
      </w:r>
      <w:r>
        <w:t xml:space="preserve"> </w:t>
      </w:r>
      <w:r>
        <w:t xml:space="preserve">100 mo,1,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
        </w:rPr>
        <w:t xml:space="preserve">Attrezzi da Alchimista</w:t>
      </w:r>
      <w:r>
        <w:t xml:space="preserve"> </w:t>
      </w:r>
      <w:r>
        <w:t xml:space="preserve">25 mo, 1,un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
        </w:rPr>
        <w:t xml:space="preserve">Attrezzi da Armaiolo</w:t>
      </w:r>
      <w:r>
        <w:t xml:space="preserve"> </w:t>
      </w:r>
      <w:r>
        <w:t xml:space="preserve">15 mo, L,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
        </w:rPr>
        <w:t xml:space="preserve">Attrezzi da Cartografo</w:t>
      </w:r>
      <w:r>
        <w:t xml:space="preserve"> </w:t>
      </w:r>
      <w:r>
        <w:t xml:space="preserve">10 mo,L, al suo interno si trovano una piccola lavagnetta con una griglia incisa sopra e diversi gessi colorati. Utilizzandoli per disegnare una mappa in viaggio si ottiene Bonus +2 alle prove di Sopravvivenza per evitare di perdersi.</w:t>
      </w:r>
    </w:p>
    <w:p>
      <w:pPr>
        <w:pStyle w:val="BodyText"/>
      </w:pPr>
      <w:r>
        <w:rPr>
          <w:b/>
        </w:rPr>
        <w:t xml:space="preserve">Attrezzi da Scalatore</w:t>
      </w:r>
      <w:r>
        <w:t xml:space="preserve"> </w:t>
      </w:r>
      <w:r>
        <w:t xml:space="preserve">80 mo, 1, uesti chiodi, corde e ramponi conferiscono Bonus +2 alle prove di Scalare.</w:t>
      </w:r>
    </w:p>
    <w:p>
      <w:pPr>
        <w:pStyle w:val="BodyText"/>
      </w:pPr>
      <w:r>
        <w:rPr>
          <w:b/>
        </w:rPr>
        <w:t xml:space="preserve">Attrezzo Perfetto</w:t>
      </w:r>
      <w:r>
        <w:t xml:space="preserve"> </w:t>
      </w:r>
      <w:r>
        <w:t xml:space="preserve">50 mo,L, questo oggetto di ottima fattura è l’attrezzo ideale per il lavoro richiesto e aggiunge Bonus +2 alla relativa Prova di Competenza (se necessaria). I bonus forniti da molteplici oggetti perfetti utilizzati per la stessa Prova di Competenza non si sommano.</w:t>
      </w:r>
    </w:p>
    <w:p>
      <w:pPr>
        <w:pStyle w:val="BodyText"/>
      </w:pPr>
      <w:r>
        <w:rPr>
          <w:b/>
        </w:rPr>
        <w:t xml:space="preserve">Bilancia da Mercante</w:t>
      </w:r>
      <w:r>
        <w:t xml:space="preserve"> </w:t>
      </w:r>
      <w:r>
        <w:t xml:space="preserve">2 mo, L, una bilancia da mercante conferisce Bonus +2 alle prove di Valutare per gli oggetti la cui stima avviene in base al peso, compresa qualsiasi cosa fatta di metallo prezioso.</w:t>
      </w:r>
    </w:p>
    <w:p>
      <w:pPr>
        <w:pStyle w:val="BodyText"/>
      </w:pPr>
      <w:r>
        <w:rPr>
          <w:b/>
        </w:rPr>
        <w:t xml:space="preserve">Borsa del Guaritore</w:t>
      </w:r>
      <w:r>
        <w:t xml:space="preserve"> </w:t>
      </w:r>
      <w:r>
        <w:t xml:space="preserve">50 mo, L, questa borsa piena di erbe, pomate e bende conferisce Bonus +2 alle prove di curare. Viene consumata dopo dieci utilizzi.</w:t>
      </w:r>
    </w:p>
    <w:p>
      <w:pPr>
        <w:pStyle w:val="BodyText"/>
      </w:pPr>
      <w:r>
        <w:rPr>
          <w:b/>
        </w:rPr>
        <w:t xml:space="preserve">Bussola</w:t>
      </w:r>
      <w:r>
        <w:t xml:space="preserve"> </w:t>
      </w:r>
      <w:r>
        <w:t xml:space="preserve">10 mo, -, una normale bussola che punta al nord concede Bonus +2 alle prove di Sopravvivenza per evitare di perdersi. Può essere utilizzata sottoterra allo stesso scopo con le prove di Conoscenze (dungeon).</w:t>
      </w:r>
    </w:p>
    <w:p>
      <w:pPr>
        <w:pStyle w:val="BodyText"/>
      </w:pPr>
      <w:r>
        <w:rPr>
          <w:b/>
        </w:rPr>
        <w:t xml:space="preserve">Calderone</w:t>
      </w:r>
      <w:r>
        <w:t xml:space="preserve"> </w:t>
      </w:r>
      <w:r>
        <w:t xml:space="preserve">1 mo ,1,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
        </w:rPr>
        <w:t xml:space="preserve">Carrucola</w:t>
      </w:r>
      <w:r>
        <w:t xml:space="preserve"> </w:t>
      </w:r>
      <w:r>
        <w:t xml:space="preserve">2 mo,1, questa semplice puleggia, quando fissata, aggiunge Bonus +5 alle prove di Potenza per sollevare oggetti pesanti. assicurare una puleggia richiede 1 minuto.</w:t>
      </w:r>
    </w:p>
    <w:p>
      <w:pPr>
        <w:pStyle w:val="BodyText"/>
      </w:pPr>
      <w:r>
        <w:rPr>
          <w:b/>
        </w:rPr>
        <w:t xml:space="preserve">Finti Sintomi</w:t>
      </w:r>
      <w:r>
        <w:t xml:space="preserve"> </w:t>
      </w:r>
      <w:r>
        <w:t xml:space="preserve">25 mo,L,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
        </w:rPr>
        <w:t xml:space="preserve">Incudine</w:t>
      </w:r>
      <w:r>
        <w:t xml:space="preserve"> </w:t>
      </w:r>
      <w:r>
        <w:t xml:space="preserve">5 mo,1-2,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
        </w:rPr>
        <w:t xml:space="preserve">Laboratorio da Alchimista</w:t>
      </w:r>
      <w:r>
        <w:t xml:space="preserve"> </w:t>
      </w:r>
      <w:r>
        <w:t xml:space="preserve">200 mo,2,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
        </w:rPr>
        <w:t xml:space="preserve">Laboratorio da Alchimista Portatile</w:t>
      </w:r>
      <w:r>
        <w:t xml:space="preserve"> </w:t>
      </w:r>
      <w:r>
        <w:t xml:space="preserve">75 mo,1, questa versione compatta di un laboratorio da alchimista concede Bonus +1 alle prove di Artigianato (alchimia).</w:t>
      </w:r>
    </w:p>
    <w:p>
      <w:pPr>
        <w:pStyle w:val="BodyText"/>
      </w:pPr>
      <w:r>
        <w:rPr>
          <w:b/>
        </w:rPr>
        <w:t xml:space="preserve">Lente d’Ingrandimento</w:t>
      </w:r>
      <w:r>
        <w:t xml:space="preserve"> </w:t>
      </w:r>
      <w:r>
        <w:t xml:space="preserve">100 mo, -,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
        </w:rPr>
        <w:t xml:space="preserve">Libro delle Impronte</w:t>
      </w:r>
      <w:r>
        <w:t xml:space="preserve"> </w:t>
      </w:r>
      <w:r>
        <w:t xml:space="preserve">50 mo, L,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
        </w:rPr>
        <w:t xml:space="preserve">Libro per Ritratti</w:t>
      </w:r>
      <w:r>
        <w:t xml:space="preserve"> </w:t>
      </w:r>
      <w:r>
        <w:t xml:space="preserve">10 mo, L,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
        </w:rPr>
        <w:t xml:space="preserve">Mantice</w:t>
      </w:r>
      <w:r>
        <w:t xml:space="preserve"> </w:t>
      </w:r>
      <w:r>
        <w:t xml:space="preserve">1 mo, 1, i mantici sono utili per accendere un fuoco, e concedono Bonus +1 a simili prove di Sopravvivenza.</w:t>
      </w:r>
    </w:p>
    <w:p>
      <w:pPr>
        <w:pStyle w:val="BodyText"/>
      </w:pPr>
      <w:r>
        <w:rPr>
          <w:b/>
        </w:rPr>
        <w:t xml:space="preserve">Mazzo da Cartomante Comune</w:t>
      </w:r>
      <w:r>
        <w:t xml:space="preserve"> </w:t>
      </w:r>
      <w:r>
        <w:t xml:space="preserve">1 mo, L,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fare da focus per l’Essenza Rivelazione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
        </w:rPr>
        <w:t xml:space="preserve">Mazzo da Cartomante di Qualita’</w:t>
      </w:r>
      <w:r>
        <w:t xml:space="preserve"> </w:t>
      </w:r>
      <w:r>
        <w:t xml:space="preserve">25 mo, L</w:t>
      </w:r>
    </w:p>
    <w:p>
      <w:pPr>
        <w:pStyle w:val="BodyText"/>
      </w:pPr>
      <w:r>
        <w:rPr>
          <w:b/>
        </w:rPr>
        <w:t xml:space="preserve">Mazzo da Cartomante Perfetto</w:t>
      </w:r>
      <w:r>
        <w:t xml:space="preserve"> </w:t>
      </w:r>
      <w:r>
        <w:t xml:space="preserve">50 m, L</w:t>
      </w:r>
    </w:p>
    <w:p>
      <w:pPr>
        <w:pStyle w:val="BodyText"/>
      </w:pPr>
      <w:r>
        <w:rPr>
          <w:b/>
        </w:rPr>
        <w:t xml:space="preserve">Sega</w:t>
      </w:r>
      <w:r>
        <w:t xml:space="preserve"> </w:t>
      </w:r>
      <w:r>
        <w:t xml:space="preserve">4 mr, L, è possibile inserire una sega fra una porta ed il suo telaio per tagliare barre o chiavistelli di legno, infliggendo 5 danni più il bonus di Potenza,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
        </w:rPr>
        <w:t xml:space="preserve">Sestante</w:t>
      </w:r>
      <w:r>
        <w:t xml:space="preserve"> </w:t>
      </w:r>
      <w:r>
        <w:t xml:space="preserve">500 mo, L, un sestante serve a misurare la latitudine. Concede Bonus +4 alle prove di Sopravvivenza per orientarsi in superficie.</w:t>
      </w:r>
    </w:p>
    <w:p>
      <w:pPr>
        <w:pStyle w:val="BodyText"/>
      </w:pPr>
      <w:r>
        <w:rPr>
          <w:b/>
        </w:rPr>
        <w:t xml:space="preserve">Strumenti per Forgiare Armi da Fuoco</w:t>
      </w:r>
      <w:r>
        <w:t xml:space="preserve"> </w:t>
      </w:r>
      <w:r>
        <w:t xml:space="preserve">15 mo, L,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
        </w:rPr>
        <w:t xml:space="preserve">Strumento Musicale Comune</w:t>
      </w:r>
      <w:r>
        <w:t xml:space="preserve"> </w:t>
      </w:r>
      <w:r>
        <w:t xml:space="preserve">5 mo, 1, uno strumento perfetto conferisce Bonus +2 alle prove di Intrattenere in cui viene utilizzato</w:t>
      </w:r>
    </w:p>
    <w:p>
      <w:pPr>
        <w:pStyle w:val="BodyText"/>
      </w:pPr>
      <w:r>
        <w:rPr>
          <w:b/>
        </w:rPr>
        <w:t xml:space="preserve">Strumento Musicale Perfetto</w:t>
      </w:r>
      <w:r>
        <w:t xml:space="preserve"> </w:t>
      </w:r>
      <w:r>
        <w:t xml:space="preserve">100 mo, 1</w:t>
      </w:r>
    </w:p>
    <w:p>
      <w:pPr>
        <w:pStyle w:val="BodyText"/>
      </w:pPr>
      <w:r>
        <w:rPr>
          <w:b/>
        </w:rPr>
        <w:t xml:space="preserve">Trappola per Orsi</w:t>
      </w:r>
      <w:r>
        <w:t xml:space="preserve"> </w:t>
      </w:r>
      <w:r>
        <w:t xml:space="preserve">2 mo. 1, ache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Potenza con DC 20.</w:t>
      </w:r>
    </w:p>
    <w:p>
      <w:pPr>
        <w:pStyle w:val="BodyText"/>
      </w:pPr>
      <w:r>
        <w:rPr>
          <w:b/>
        </w:rPr>
        <w:t xml:space="preserve">TAGLIOLA CR 1</w:t>
      </w:r>
    </w:p>
    <w:p>
      <w:pPr>
        <w:pStyle w:val="BodyText"/>
      </w:pPr>
      <w:r>
        <w:t xml:space="preserve">Tipo meccanico; Consapevolezza DC 15; Disattivare Congegni (Criminalita’) DC 20</w:t>
      </w:r>
    </w:p>
    <w:p>
      <w:pPr>
        <w:pStyle w:val="BodyText"/>
      </w:pPr>
      <w:r>
        <w:t xml:space="preserve">Funzionamento: Attivatore posizione; Ripristino manuale</w:t>
      </w:r>
    </w:p>
    <w:p>
      <w:pPr>
        <w:pStyle w:val="BodyText"/>
      </w:pPr>
      <w:r>
        <w:t xml:space="preserve">Effetti Tiro per Colpire +10 mischia , danni 2d6+3; fauci si chiudono attorno alla caviglia della creatura e dimezzano la velocità base della creatura (o tengono immobile la creatura se la trappola è legata ad un oggetto solido); la creatura può fuggire con una prova di Criminalità con DC 22 o una prova di Potenza con DC 26.</w:t>
      </w:r>
    </w:p>
    <w:p>
      <w:pPr>
        <w:pStyle w:val="BodyText"/>
      </w:pPr>
      <w:r>
        <w:rPr>
          <w:b/>
        </w:rPr>
        <w:t xml:space="preserve">Trapano</w:t>
      </w:r>
      <w:r>
        <w:t xml:space="preserve"> </w:t>
      </w:r>
      <w:r>
        <w:t xml:space="preserve">5 ma, L,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
        </w:rPr>
        <w:t xml:space="preserve">Trucchi per il Camuffamento</w:t>
      </w:r>
      <w:r>
        <w:t xml:space="preserve"> </w:t>
      </w:r>
      <w:r>
        <w:t xml:space="preserve">50 mo, 1, questa è l’attrezzatura perfetta per camuffarsi e conferisce Bonus +2 alle prove di Camuffare. Viene consumata dopo dieci utilizzi.</w:t>
      </w:r>
    </w:p>
    <w:p>
      <w:pPr>
        <w:pStyle w:val="BodyText"/>
      </w:pPr>
      <w:r>
        <w:rPr>
          <w:b/>
        </w:rPr>
        <w:t xml:space="preserve">Vaso di sanguisughe</w:t>
      </w:r>
      <w:r>
        <w:t xml:space="preserve"> </w:t>
      </w:r>
      <w:r>
        <w:t xml:space="preserve">5 mo, 1,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28"/>
    <w:bookmarkStart w:id="431" w:name="cavalcature-e-relativo-equipaggiamento"/>
    <w:p>
      <w:pPr>
        <w:pStyle w:val="Heading2"/>
      </w:pPr>
      <w:r>
        <w:t xml:space="preserve">Cavalcature e Relativo Equipaggiamento</w:t>
      </w:r>
    </w:p>
    <w:p>
      <w:pPr>
        <w:pStyle w:val="FirstParagraph"/>
      </w:pPr>
      <w:bookmarkStart w:id="429" w:name="cavalcature-e-relativo-equipaggiamento"/>
      <w:r>
        <w:t xml:space="preserve">[cavalcature-e-relativo-equipaggiamento]</w:t>
      </w:r>
      <w:bookmarkEnd w:id="429"/>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30" w:name="accessori-e-varie"/>
    <w:p>
      <w:pPr>
        <w:pStyle w:val="Heading3"/>
      </w:pPr>
      <w:r>
        <w:t xml:space="preserve">Accessori e Varie</w:t>
      </w:r>
    </w:p>
    <w:p>
      <w:pPr>
        <w:pStyle w:val="FirstParagraph"/>
      </w:pPr>
      <w:r>
        <w:rPr>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 Le bardature medie o pesanti rallentano le cavalcature come mostrato nella tabella sotto.</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
        </w:rPr>
        <w:t xml:space="preserve">Finimenti per Animali</w:t>
      </w:r>
      <w:r>
        <w:t xml:space="preserve"> </w:t>
      </w:r>
      <w:r>
        <w:t xml:space="preserve">2 mo. L,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
        </w:rPr>
        <w:t xml:space="preserve">Gabbia, Piccolissima o Minuta</w:t>
      </w:r>
      <w:r>
        <w:t xml:space="preserve"> </w:t>
      </w:r>
      <w:r>
        <w:t xml:space="preserve">10 mo. L, queste gabbie portatili e sicure servono a contenere creature, in genere animali, ma quelle più grandi possono contenere di tutto. Le gabbie sono fatte di ferro, legno o bambu’, a seconda del luogo e del mercante che le vende.</w:t>
      </w:r>
    </w:p>
    <w:p>
      <w:pPr>
        <w:pStyle w:val="BodyText"/>
      </w:pPr>
      <w:r>
        <w:rPr>
          <w:b/>
        </w:rPr>
        <w:t xml:space="preserve">Gabbia, Minuscola</w:t>
      </w:r>
      <w:r>
        <w:t xml:space="preserve"> </w:t>
      </w:r>
      <w:r>
        <w:t xml:space="preserve">2 mo, L</w:t>
      </w:r>
    </w:p>
    <w:p>
      <w:pPr>
        <w:pStyle w:val="BodyText"/>
      </w:pPr>
      <w:r>
        <w:rPr>
          <w:b/>
        </w:rPr>
        <w:t xml:space="preserve">Gabbia, Piccola</w:t>
      </w:r>
      <w:r>
        <w:t xml:space="preserve"> </w:t>
      </w:r>
      <w:r>
        <w:t xml:space="preserve">o Media 15 mo, 1</w:t>
      </w:r>
    </w:p>
    <w:p>
      <w:pPr>
        <w:pStyle w:val="BodyText"/>
      </w:pPr>
      <w:r>
        <w:rPr>
          <w:b/>
        </w:rPr>
        <w:t xml:space="preserve">Gabbia, Grande</w:t>
      </w:r>
      <w:r>
        <w:t xml:space="preserve"> </w:t>
      </w:r>
      <w:r>
        <w:t xml:space="preserve">30 mo, 3</w:t>
      </w:r>
    </w:p>
    <w:p>
      <w:pPr>
        <w:pStyle w:val="BodyText"/>
      </w:pPr>
      <w:r>
        <w:rPr>
          <w:b/>
        </w:rPr>
        <w:t xml:space="preserve">Gabbia, Enorme</w:t>
      </w:r>
      <w:r>
        <w:t xml:space="preserve"> </w:t>
      </w:r>
      <w:r>
        <w:t xml:space="preserve">60 mo 6</w:t>
      </w:r>
    </w:p>
    <w:p>
      <w:pPr>
        <w:pStyle w:val="BodyText"/>
      </w:pPr>
      <w:r>
        <w:rPr>
          <w:b/>
        </w:rPr>
        <w:t xml:space="preserve">Morso e Briglie</w:t>
      </w:r>
      <w:r>
        <w:t xml:space="preserve"> </w:t>
      </w:r>
      <w:r>
        <w:t xml:space="preserve">2 mo, L, una briglia è parte dell’attrezzatura usata per guidare una cavalcatura. La briglia include la testiera e il morso, che va collocato nella bocca del cavallo. A quest’ultimo sono attaccate le redini.</w:t>
      </w:r>
    </w:p>
    <w:p>
      <w:pPr>
        <w:pStyle w:val="BodyText"/>
      </w:pPr>
      <w:r>
        <w:rPr>
          <w:b/>
        </w:rPr>
        <w:t xml:space="preserve">Nutrimento</w:t>
      </w:r>
      <w:r>
        <w:t xml:space="preserve"> </w:t>
      </w:r>
      <w:r>
        <w:t xml:space="preserve">(al giorno) 5 mr, 1, cavalli, asini, muli e pony possono pascolare per nutrirsi, ma è molto meglio procurare loro il cibo. Se si possiede un cane da galoppo, bisogna nutrirlo almeno con un pò di carne.</w:t>
      </w:r>
    </w:p>
    <w:p>
      <w:pPr>
        <w:pStyle w:val="BodyText"/>
      </w:pPr>
      <w:r>
        <w:rPr>
          <w:b/>
        </w:rPr>
        <w:t xml:space="preserve">Sacche da Sella</w:t>
      </w:r>
      <w:r>
        <w:t xml:space="preserve"> </w:t>
      </w:r>
      <w:r>
        <w:t xml:space="preserve">4 mo, 1,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
        </w:rPr>
        <w:t xml:space="preserve">Sella da Carico</w:t>
      </w:r>
      <w:r>
        <w:t xml:space="preserve"> </w:t>
      </w:r>
      <w:r>
        <w:t xml:space="preserve">5 mo, 1, una sella da carico porta equipaggiamento e provviste, non un cavaliere. Una sella da carico tiene tanto equipaggiamento quanto la cavalcatura può trasportare.</w:t>
      </w:r>
    </w:p>
    <w:p>
      <w:pPr>
        <w:pStyle w:val="BodyText"/>
      </w:pPr>
      <w:r>
        <w:rPr>
          <w:b/>
        </w:rPr>
        <w:t xml:space="preserve">Sella da Galoppo</w:t>
      </w:r>
      <w:r>
        <w:t xml:space="preserve"> </w:t>
      </w:r>
      <w:r>
        <w:t xml:space="preserve">10 mo, 1,se si viene colpiti e si perdono i sensi mentre si è su una sella da galoppo, si ha una probabilità del 50% di rimanere in sella.</w:t>
      </w:r>
    </w:p>
    <w:p>
      <w:pPr>
        <w:pStyle w:val="BodyText"/>
      </w:pPr>
      <w:r>
        <w:rPr>
          <w:b/>
        </w:rPr>
        <w:t xml:space="preserve">Sella Militare</w:t>
      </w:r>
      <w:r>
        <w:t xml:space="preserve"> </w:t>
      </w:r>
      <w:r>
        <w:t xml:space="preserve">20 mo, 2,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
        </w:rPr>
        <w:t xml:space="preserve">Slitta per Cani</w:t>
      </w:r>
      <w:r>
        <w:t xml:space="preserve"> </w:t>
      </w:r>
      <w:r>
        <w:t xml:space="preserve">20 mo, 3,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
        </w:rPr>
        <w:t xml:space="preserve">Stallaggio</w:t>
      </w:r>
      <w:r>
        <w:t xml:space="preserve"> </w:t>
      </w:r>
      <w:r>
        <w:t xml:space="preserve">(al giorno) 5 ma</w:t>
      </w:r>
    </w:p>
    <w:p>
      <w:pPr>
        <w:pStyle w:val="BodyText"/>
      </w:pPr>
      <w:r>
        <w:rPr>
          <w:b/>
        </w:rPr>
        <w:t xml:space="preserve">Asino o Mulo</w:t>
      </w:r>
      <w:r>
        <w:t xml:space="preserve"> </w:t>
      </w:r>
      <w:r>
        <w:t xml:space="preserve">8 mo , 5,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
        </w:rPr>
        <w:t xml:space="preserve">Cane da Galoppo</w:t>
      </w:r>
      <w:r>
        <w:t xml:space="preserve"> </w:t>
      </w:r>
      <w:r>
        <w:t xml:space="preserve">150 mo, 3,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
        </w:rPr>
        <w:t xml:space="preserve">Cane da Guardia</w:t>
      </w:r>
      <w:r>
        <w:t xml:space="preserve"> </w:t>
      </w:r>
      <w:r>
        <w:t xml:space="preserve">25 mo, 2, questo cane di taglia Piccola è stato addestrato alla battaglia. Ha una buona Potenza, un corpo spesso e un basso centro di massa. I cani da guardia sono venduti presso molte grandi città, ed in alcune culture sono utilizzati come combattenti per sport o impiegati in speciali unità di fanteria.</w:t>
      </w:r>
    </w:p>
    <w:p>
      <w:pPr>
        <w:pStyle w:val="BodyText"/>
      </w:pPr>
      <w:r>
        <w:rPr>
          <w:b/>
        </w:rPr>
        <w:t xml:space="preserve">Cavallo Leggero</w:t>
      </w:r>
      <w:r>
        <w:t xml:space="preserve"> </w:t>
      </w:r>
      <w:r>
        <w:t xml:space="preserve">75 mo, 5, un cavallo è adatto come cavalcatura per Umani. Un pony è più piccolo di un cavallo standard ed è una cavalcatura adatta per umani piccoli. I cavalli da guerra e i pony da guerra possono essere cavalcati facilmente incombattimento.</w:t>
      </w:r>
      <w:r>
        <w:t xml:space="preserve"> </w:t>
      </w:r>
      <w:r>
        <w:t xml:space="preserve">Vedi Addestrare Animali per una lista di comandi che cavalli e pony possono conoscere se addestrati per il combattimento.</w:t>
      </w:r>
    </w:p>
    <w:p>
      <w:pPr>
        <w:pStyle w:val="BodyText"/>
      </w:pPr>
      <w:r>
        <w:rPr>
          <w:b/>
        </w:rPr>
        <w:t xml:space="preserve">Cavallo leggero Addestrato al Combattimento</w:t>
      </w:r>
      <w:r>
        <w:t xml:space="preserve"> </w:t>
      </w:r>
      <w:r>
        <w:t xml:space="preserve">110 mo</w:t>
      </w:r>
    </w:p>
    <w:p>
      <w:pPr>
        <w:pStyle w:val="BodyText"/>
      </w:pPr>
      <w:r>
        <w:rPr>
          <w:b/>
        </w:rPr>
        <w:t xml:space="preserve">Cavallo Pesante</w:t>
      </w:r>
      <w:r>
        <w:t xml:space="preserve"> </w:t>
      </w:r>
      <w:r>
        <w:t xml:space="preserve">200 mo, 6</w:t>
      </w:r>
    </w:p>
    <w:p>
      <w:pPr>
        <w:pStyle w:val="BodyText"/>
      </w:pPr>
      <w:r>
        <w:rPr>
          <w:b/>
        </w:rPr>
        <w:t xml:space="preserve">Cavallo Pesante Addestrato al Combattimento</w:t>
      </w:r>
      <w:r>
        <w:t xml:space="preserve"> </w:t>
      </w:r>
      <w:r>
        <w:t xml:space="preserve">300 mo</w:t>
      </w:r>
    </w:p>
    <w:p>
      <w:pPr>
        <w:pStyle w:val="BodyText"/>
      </w:pPr>
      <w:r>
        <w:rPr>
          <w:b/>
        </w:rPr>
        <w:t xml:space="preserve">Pony</w:t>
      </w:r>
      <w:r>
        <w:t xml:space="preserve"> </w:t>
      </w:r>
      <w:r>
        <w:t xml:space="preserve">30 mo, 5</w:t>
      </w:r>
    </w:p>
    <w:p>
      <w:pPr>
        <w:pStyle w:val="BodyText"/>
      </w:pPr>
      <w:r>
        <w:rPr>
          <w:b/>
        </w:rPr>
        <w:t xml:space="preserve">Pony Addestrato al Combattimento</w:t>
      </w:r>
      <w:r>
        <w:t xml:space="preserve"> </w:t>
      </w:r>
      <w:r>
        <w:t xml:space="preserve">45 mo</w:t>
      </w:r>
    </w:p>
    <w:bookmarkEnd w:id="430"/>
    <w:bookmarkEnd w:id="431"/>
    <w:bookmarkStart w:id="433" w:name="vestiario"/>
    <w:p>
      <w:pPr>
        <w:pStyle w:val="Heading2"/>
      </w:pPr>
      <w:r>
        <w:t xml:space="preserve">Vestiario</w:t>
      </w:r>
    </w:p>
    <w:p>
      <w:pPr>
        <w:pStyle w:val="FirstParagraph"/>
      </w:pPr>
      <w:bookmarkStart w:id="432" w:name="vestiario"/>
      <w:r>
        <w:t xml:space="preserve">[vestiario]</w:t>
      </w:r>
      <w:bookmarkEnd w:id="432"/>
    </w:p>
    <w:p>
      <w:pPr>
        <w:pStyle w:val="BodyText"/>
      </w:pPr>
      <w:r>
        <w:t xml:space="preserve">Si presuppone che un personaggio inizi il gioco con un abito del valore di 10 mo o meno. Abiti addizionali possono essere comprati normalmente.</w:t>
      </w:r>
    </w:p>
    <w:p>
      <w:pPr>
        <w:pStyle w:val="BodyText"/>
      </w:pPr>
      <w:r>
        <w:rPr>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
        </w:rPr>
        <w:t xml:space="preserve">Abito da Contadino</w:t>
      </w:r>
      <w:r>
        <w:t xml:space="preserve"> </w:t>
      </w:r>
      <w:r>
        <w:t xml:space="preserve">1 ma, L, uUn’ampia camicia e calzoni sformati di stoffa oppure un’ampia camicia e una gonna o sopravveste. Fasce di stoffa usate come scarpe.</w:t>
      </w:r>
    </w:p>
    <w:p>
      <w:pPr>
        <w:pStyle w:val="BodyText"/>
      </w:pPr>
      <w:r>
        <w:rPr>
          <w:b/>
        </w:rPr>
        <w:t xml:space="preserve">Abito da Cortigiano</w:t>
      </w:r>
      <w:r>
        <w:t xml:space="preserve"> </w:t>
      </w:r>
      <w:r>
        <w:t xml:space="preserve">30 mo, L,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
        </w:rPr>
        <w:t xml:space="preserve">Abito da Esploratore</w:t>
      </w:r>
      <w:r>
        <w:t xml:space="preserve"> </w:t>
      </w:r>
      <w:r>
        <w:t xml:space="preserve">10 mo, 1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
        </w:rPr>
        <w:t xml:space="preserve">Abito da Intrattenitore</w:t>
      </w:r>
      <w:r>
        <w:t xml:space="preserve"> </w:t>
      </w:r>
      <w:r>
        <w:t xml:space="preserve">3 mo. L,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
        </w:rPr>
        <w:t xml:space="preserve">Abito da Monaco</w:t>
      </w:r>
      <w:r>
        <w:t xml:space="preserve"> </w:t>
      </w:r>
      <w:r>
        <w:t xml:space="preserve">5 mo, L,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
        </w:rPr>
        <w:t xml:space="preserve">Abito da Nobile</w:t>
      </w:r>
      <w:r>
        <w:t xml:space="preserve"> </w:t>
      </w:r>
      <w:r>
        <w:t xml:space="preserve">75 mo, 1,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
        </w:rPr>
        <w:t xml:space="preserve">Abito da Studioso</w:t>
      </w:r>
      <w:r>
        <w:t xml:space="preserve"> </w:t>
      </w:r>
      <w:r>
        <w:t xml:space="preserve">5 mo. L, un abito lungo, una cintura, un cappello, scarpe morbide e possibilmente un mantello, sono adatti perfettamente per chi studia</w:t>
      </w:r>
    </w:p>
    <w:p>
      <w:pPr>
        <w:pStyle w:val="BodyText"/>
      </w:pPr>
      <w:r>
        <w:rPr>
          <w:b/>
        </w:rPr>
        <w:t xml:space="preserve">Abito da Viaggiatore</w:t>
      </w:r>
      <w:r>
        <w:t xml:space="preserve"> </w:t>
      </w:r>
      <w:r>
        <w:t xml:space="preserve">1 mo, L, stivali, una gonna o pantaloni di lana, una robusta cintura, una camicia (magari con un panciotto o una giubba) e un ampio mantello con cappuccio</w:t>
      </w:r>
    </w:p>
    <w:p>
      <w:pPr>
        <w:pStyle w:val="BodyText"/>
      </w:pPr>
      <w:r>
        <w:rPr>
          <w:b/>
        </w:rPr>
        <w:t xml:space="preserve">Abito Invernale</w:t>
      </w:r>
      <w:r>
        <w:t xml:space="preserve"> </w:t>
      </w:r>
      <w:r>
        <w:t xml:space="preserve">8 mo, 1, un soprabito di lana, camicia di lino, cappello di lana, mantello pesante, pantaloni o gonna pesanti e stivali. Quando si indossano abiti invernali, si aggiunge Bonus +5 ai Tiri Salvezza su Tempra contro l’esposizione al freddo.</w:t>
      </w:r>
    </w:p>
    <w:p>
      <w:pPr>
        <w:pStyle w:val="BodyText"/>
      </w:pPr>
      <w:r>
        <w:rPr>
          <w:b/>
        </w:rPr>
        <w:t xml:space="preserve">Abito Regale</w:t>
      </w:r>
      <w:r>
        <w:t xml:space="preserve"> </w:t>
      </w:r>
      <w:r>
        <w:t xml:space="preserve">200 mo, 1, questi sono solo gli abiti, non lo scettro, la corona, l’anello e altri oggetti regali. Gli abiti regali sono ostentati, con pietre preziose, oro, seta e pelliccia in abbondanza.</w:t>
      </w:r>
    </w:p>
    <w:p>
      <w:pPr>
        <w:pStyle w:val="BodyText"/>
      </w:pPr>
      <w:r>
        <w:rPr>
          <w:b/>
        </w:rPr>
        <w:t xml:space="preserve">Pelliccia</w:t>
      </w:r>
      <w:r>
        <w:t xml:space="preserve"> </w:t>
      </w:r>
      <w:r>
        <w:t xml:space="preserve">12 mo, L,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
        </w:rPr>
        <w:t xml:space="preserve">Racchette da Neve</w:t>
      </w:r>
      <w:r>
        <w:t xml:space="preserve"> </w:t>
      </w:r>
      <w:r>
        <w:t xml:space="preserve">5 mo, L, eeti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penalita’</w:t>
      </w:r>
    </w:p>
    <w:p>
      <w:pPr>
        <w:pStyle w:val="BodyText"/>
      </w:pPr>
      <w:r>
        <w:rPr>
          <w:b/>
        </w:rPr>
        <w:t xml:space="preserve">Ramponi</w:t>
      </w:r>
      <w:r>
        <w:t xml:space="preserve"> </w:t>
      </w:r>
      <w:r>
        <w:t xml:space="preserve">5 mo, L,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
        </w:rPr>
        <w:t xml:space="preserve">Vesti per Ambienti Caldi</w:t>
      </w:r>
      <w:r>
        <w:t xml:space="preserve"> </w:t>
      </w:r>
      <w:r>
        <w:t xml:space="preserve">8 mo, L,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33"/>
    <w:bookmarkStart w:id="435" w:name="vitto-e-alloggio"/>
    <w:p>
      <w:pPr>
        <w:pStyle w:val="Heading2"/>
      </w:pPr>
      <w:r>
        <w:t xml:space="preserve">Vitto e Alloggio</w:t>
      </w:r>
    </w:p>
    <w:p>
      <w:pPr>
        <w:pStyle w:val="FirstParagraph"/>
      </w:pPr>
      <w:bookmarkStart w:id="434" w:name="vitto-e-alloggio"/>
      <w:r>
        <w:t xml:space="preserve">[vitto-e-alloggio]</w:t>
      </w:r>
      <w:bookmarkEnd w:id="434"/>
    </w:p>
    <w:p>
      <w:pPr>
        <w:pStyle w:val="BodyText"/>
      </w:pPr>
      <w:r>
        <w:t xml:space="preserve">Questi prezzi sono per vitto e alloggio nei locali commerciali di una città di media grandezza.</w:t>
      </w:r>
    </w:p>
    <w:p>
      <w:pPr>
        <w:pStyle w:val="BodyText"/>
      </w:pPr>
      <w:r>
        <w:rPr>
          <w:b/>
        </w:rPr>
        <w:t xml:space="preserve">Banchetto</w:t>
      </w:r>
      <w:r>
        <w:t xml:space="preserve"> </w:t>
      </w:r>
      <w:r>
        <w:t xml:space="preserve">(a persona) 10 mo — Grande pranzo con molti invitati.</w:t>
      </w:r>
    </w:p>
    <w:p>
      <w:pPr>
        <w:pStyle w:val="BodyText"/>
      </w:pPr>
      <w:r>
        <w:rPr>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
        </w:rPr>
        <w:t xml:space="preserve">Birra Caraffa</w:t>
      </w:r>
      <w:r>
        <w:t xml:space="preserve"> </w:t>
      </w:r>
      <w:r>
        <w:t xml:space="preserve">2 ma 4 kg, evanda alcolica ottenuta dalla fermentazione del malto, dell’orzo o di altri cereali, con aggiunta aromatizzante di luppolo e altri "cose" che l’oste non di dirà mai...</w:t>
      </w:r>
    </w:p>
    <w:p>
      <w:pPr>
        <w:pStyle w:val="BodyText"/>
      </w:pPr>
      <w:r>
        <w:rPr>
          <w:b/>
        </w:rPr>
        <w:t xml:space="preserve">Carne</w:t>
      </w:r>
      <w:r>
        <w:t xml:space="preserve"> </w:t>
      </w:r>
      <w:r>
        <w:t xml:space="preserve">(1 pezzo) 3 ma 0.25 kg Alimento costituito dalla parte commestibile degli animali macellati.</w:t>
      </w:r>
    </w:p>
    <w:p>
      <w:pPr>
        <w:pStyle w:val="BodyText"/>
      </w:pPr>
      <w:r>
        <w:rPr>
          <w:b/>
        </w:rPr>
        <w:t xml:space="preserve">Formaggio</w:t>
      </w:r>
      <w:r>
        <w:t xml:space="preserve"> </w:t>
      </w:r>
      <w:r>
        <w:t xml:space="preserve">(1 pezzo) 1 ma 0.25 kg Prodotto che si ricava dal latte per coagulazione</w:t>
      </w:r>
    </w:p>
    <w:p>
      <w:pPr>
        <w:pStyle w:val="BodyText"/>
      </w:pPr>
      <w:r>
        <w:rPr>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
        </w:rPr>
        <w:t xml:space="preserve">Locanda Normale</w:t>
      </w:r>
      <w:r>
        <w:t xml:space="preserve"> </w:t>
      </w:r>
      <w:r>
        <w:t xml:space="preserve">(al giorno) 5 ma</w:t>
      </w:r>
    </w:p>
    <w:p>
      <w:pPr>
        <w:pStyle w:val="BodyText"/>
      </w:pPr>
      <w:r>
        <w:rPr>
          <w:b/>
        </w:rPr>
        <w:t xml:space="preserve">Locanda Scadente</w:t>
      </w:r>
      <w:r>
        <w:t xml:space="preserve"> </w:t>
      </w:r>
      <w:r>
        <w:t xml:space="preserve">(al giorno) 2 ma</w:t>
      </w:r>
    </w:p>
    <w:p>
      <w:pPr>
        <w:pStyle w:val="BodyText"/>
      </w:pPr>
      <w:r>
        <w:rPr>
          <w:b/>
        </w:rPr>
        <w:t xml:space="preserve">Pane</w:t>
      </w:r>
      <w:r>
        <w:t xml:space="preserve"> </w:t>
      </w:r>
      <w:r>
        <w:t xml:space="preserve">(a pagnotta) 2 mr 0.25 kg</w:t>
      </w:r>
    </w:p>
    <w:p>
      <w:pPr>
        <w:pStyle w:val="BodyText"/>
      </w:pPr>
      <w:r>
        <w:rPr>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
        </w:rPr>
        <w:t xml:space="preserve">Pasti Normale</w:t>
      </w:r>
      <w:r>
        <w:t xml:space="preserve"> </w:t>
      </w:r>
      <w:r>
        <w:t xml:space="preserve">(al giorno) 3 ma —</w:t>
      </w:r>
    </w:p>
    <w:p>
      <w:pPr>
        <w:pStyle w:val="BodyText"/>
      </w:pPr>
      <w:r>
        <w:rPr>
          <w:b/>
        </w:rPr>
        <w:t xml:space="preserve">Pasti Scadente</w:t>
      </w:r>
      <w:r>
        <w:t xml:space="preserve"> </w:t>
      </w:r>
      <w:r>
        <w:t xml:space="preserve">(al giorno) 1 ma —</w:t>
      </w:r>
    </w:p>
    <w:p>
      <w:pPr>
        <w:pStyle w:val="BodyText"/>
      </w:pPr>
      <w:r>
        <w:rPr>
          <w:b/>
        </w:rPr>
        <w:t xml:space="preserve">Vino Comune</w:t>
      </w:r>
      <w:r>
        <w:t xml:space="preserve"> </w:t>
      </w:r>
      <w:r>
        <w:t xml:space="preserve">(caraffa) 2 ma 1 lt Bevanda alcolica ottenuta dal mosto d’uva fatto fermentare.</w:t>
      </w:r>
    </w:p>
    <w:p>
      <w:pPr>
        <w:pStyle w:val="BodyText"/>
      </w:pPr>
      <w:r>
        <w:rPr>
          <w:b/>
        </w:rPr>
        <w:t xml:space="preserve">Vino Buono</w:t>
      </w:r>
      <w:r>
        <w:t xml:space="preserve"> </w:t>
      </w:r>
      <w:r>
        <w:t xml:space="preserve">(bottiglia) 10 mo 1 lt Bevanda alcolica ottenuta dal mosto d’uva fatto fermentare.</w:t>
      </w:r>
    </w:p>
    <w:bookmarkEnd w:id="435"/>
    <w:bookmarkStart w:id="437" w:name="trasporti"/>
    <w:p>
      <w:pPr>
        <w:pStyle w:val="Heading2"/>
      </w:pPr>
      <w:r>
        <w:t xml:space="preserve">Trasporti</w:t>
      </w:r>
    </w:p>
    <w:p>
      <w:pPr>
        <w:pStyle w:val="FirstParagraph"/>
      </w:pPr>
      <w:bookmarkStart w:id="436" w:name="trasporti"/>
      <w:r>
        <w:t xml:space="preserve">[trasporti]</w:t>
      </w:r>
      <w:bookmarkEnd w:id="436"/>
    </w:p>
    <w:p>
      <w:pPr>
        <w:pStyle w:val="BodyText"/>
      </w:pPr>
      <w:r>
        <w:t xml:space="preserve">I prezzi indicati sono per comprare il veicolo, escluso ciurme o animali.</w:t>
      </w:r>
    </w:p>
    <w:p>
      <w:pPr>
        <w:pStyle w:val="BodyText"/>
      </w:pPr>
      <w:r>
        <w:rPr>
          <w:b/>
        </w:rPr>
        <w:t xml:space="preserve">Barca a remi</w:t>
      </w:r>
      <w:r>
        <w:t xml:space="preserve"> </w:t>
      </w:r>
      <w:r>
        <w:t xml:space="preserve">50 mo, 2, una barca lunga tra i 2,4 e i 3,6 metri, a due remi, per due o tre persone di taglia Media. Si muove alla velocità di 2,25 km/h.</w:t>
      </w:r>
    </w:p>
    <w:p>
      <w:pPr>
        <w:pStyle w:val="BodyText"/>
      </w:pPr>
      <w:r>
        <w:rPr>
          <w:b/>
        </w:rPr>
        <w:t xml:space="preserve">Barcone</w:t>
      </w:r>
      <w:r>
        <w:t xml:space="preserve"> </w:t>
      </w:r>
      <w:r>
        <w:t xml:space="preserve">3.000 mo, 6,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
        </w:rPr>
        <w:t xml:space="preserve">Carretto</w:t>
      </w:r>
      <w:r>
        <w:t xml:space="preserve"> </w:t>
      </w:r>
      <w:r>
        <w:t xml:space="preserve">15 mo, 3, un veicolo a due ruote trainato da un solo cavallo (o altro animale da soma). Comprende anche i finimenti.</w:t>
      </w:r>
    </w:p>
    <w:p>
      <w:pPr>
        <w:pStyle w:val="BodyText"/>
      </w:pPr>
      <w:r>
        <w:rPr>
          <w:b/>
        </w:rPr>
        <w:t xml:space="preserve">Carro</w:t>
      </w:r>
      <w:r>
        <w:t xml:space="preserve"> </w:t>
      </w:r>
      <w:r>
        <w:t xml:space="preserve">35 mo, 4, questo è un veicolo aperto a quattro ruote per trasportare carichi pesanti. In genere, lo tirano due cavalli (o altre bestie da soma). Comprende anche i finimenti necessari per tirarlo.</w:t>
      </w:r>
    </w:p>
    <w:p>
      <w:pPr>
        <w:pStyle w:val="BodyText"/>
      </w:pPr>
      <w:r>
        <w:rPr>
          <w:b/>
        </w:rPr>
        <w:t xml:space="preserve">Carrozza</w:t>
      </w:r>
      <w:r>
        <w:t xml:space="preserve"> </w:t>
      </w:r>
      <w:r>
        <w:t xml:space="preserve">100 mo, 6, questo veicolo a quattro ruote può trasportare fino a quattro persone in una cabina chiusa più i due conducenti. In genere, lo tirano due cavalli (o altre bestie da soma). Comprende anche i finimenti necessari per tirarlo.</w:t>
      </w:r>
    </w:p>
    <w:p>
      <w:pPr>
        <w:pStyle w:val="BodyText"/>
      </w:pPr>
      <w:r>
        <w:rPr>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
        </w:rPr>
        <w:t xml:space="preserve">Nave a vela</w:t>
      </w:r>
      <w:r>
        <w:t xml:space="preserve"> </w:t>
      </w:r>
      <w:r>
        <w:t xml:space="preserve">10.000 mo ,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
        </w:rPr>
        <w:t xml:space="preserve">Remo</w:t>
      </w:r>
      <w:r>
        <w:t xml:space="preserve"> </w:t>
      </w:r>
      <w:r>
        <w:t xml:space="preserve">2 mo, 1, un remo di 2 metri per una barca</w:t>
      </w:r>
    </w:p>
    <w:p>
      <w:pPr>
        <w:pStyle w:val="BodyText"/>
      </w:pPr>
      <w:r>
        <w:rPr>
          <w:b/>
        </w:rPr>
        <w:t xml:space="preserve">Slitta</w:t>
      </w:r>
      <w:r>
        <w:t xml:space="preserve"> </w:t>
      </w:r>
      <w:r>
        <w:t xml:space="preserve">20 mo, 4, si tratta di un carro su pattini adatto per muoversi sulla neve e sul ghiaccio. Di solito, la tirano due cavalli (o altre bestie da soma). Comprende anche dei finimenti necessari per trascinarla.</w:t>
      </w:r>
    </w:p>
    <w:bookmarkEnd w:id="437"/>
    <w:bookmarkStart w:id="439" w:name="magie-e-servizi"/>
    <w:p>
      <w:pPr>
        <w:pStyle w:val="Heading2"/>
      </w:pPr>
      <w:r>
        <w:t xml:space="preserve">Magie e Servizi</w:t>
      </w:r>
    </w:p>
    <w:p>
      <w:pPr>
        <w:pStyle w:val="FirstParagraph"/>
      </w:pPr>
      <w:bookmarkStart w:id="438" w:name="magie-e-servizi"/>
      <w:r>
        <w:t xml:space="preserve">[magie-e-servizi]</w:t>
      </w:r>
      <w:bookmarkEnd w:id="438"/>
    </w:p>
    <w:p>
      <w:pPr>
        <w:pStyle w:val="BodyText"/>
      </w:pPr>
      <w:r>
        <w:t xml:space="preserve">Talvolta la migliore soluzione a un problema è affidarsi a qualcun altro che lo possa risolvere.</w:t>
      </w:r>
    </w:p>
    <w:p>
      <w:pPr>
        <w:pStyle w:val="BodyText"/>
      </w:pPr>
      <w:r>
        <w:rPr>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
        </w:rPr>
        <w:t xml:space="preserve">Livello di Potere</w:t>
      </w:r>
      <w:r>
        <w:t xml:space="preserve"> </w:t>
      </w:r>
      <w:r>
        <w:t xml:space="preserve">mo (per lP) Questo è il costo per avere un incantatore che manipola le Essenze. Questo costo presuppone che si possa andare dall’incantatore e chiedergli di manipolare una certa Essenza a proprio piacimento (solitamente gli servono almeno 8 ore per prepararsi). Se si vuole portare da qualche parte l’incantatore per fargli usare l’Essenza è necessario negoziare con lui, e la risposta di base è "no".</w:t>
      </w:r>
    </w:p>
    <w:p>
      <w:pPr>
        <w:pStyle w:val="BodyText"/>
      </w:pPr>
      <w:r>
        <w:t xml:space="preserve">Se l’Essenza ha conseguenze pericolose, l’incantatore deve ricevere delle prove certe che il personaggio ha la possibilità di pagare e che non mancherà di farlo nel caso queste conseguenze si verifichino (sempre che accetti di manipolare l’Essenza richiesta, cosa nient’affatto sicura). Quando si tratta di Essenze che trasportano il personaggio e l’incantatore lungo una distanza, è necessario pagare l’Essenza due volte anche se il personaggio non desidera tornare indietro con l’incantatore.</w:t>
      </w:r>
    </w:p>
    <w:p>
      <w:pPr>
        <w:pStyle w:val="BodyText"/>
      </w:pPr>
      <w:r>
        <w:t xml:space="preserve">Non tutti i villaggi e i paesi hanno un incantatore abbastanza capace a manipolare essenze. Come regola generale, è necessario spostarsi almeno in un piccolo paese per essere abbastanza sicuri di trovare un incantatore in grado di lanciare il Livello di Potere richiesto. In un piccolo paese si potrebbe trovare un incantatore in grado di lanciare Essenze di Punti Potere 11, in un grande paese per quelli di Punti Potere 13, in una piccola città per quelli di Punti Potere 15, in una grande città per quelli di livello potere 15-24, in una metropoli per quelli di livello potere 25+. Nemmeno in una metropoli si è certi di trovare un incantatore capaci di lanciare magie con Punti Potere 34+.</w:t>
      </w:r>
    </w:p>
    <w:p>
      <w:pPr>
        <w:pStyle w:val="BodyText"/>
      </w:pPr>
      <w:r>
        <w:rPr>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
        </w:rPr>
        <w:t xml:space="preserve">Mercenario Normale</w:t>
      </w:r>
      <w:r>
        <w:t xml:space="preserve"> </w:t>
      </w:r>
      <w:r>
        <w:t xml:space="preserve">1 ma al giorno Il prezzo indicato è la paga giornaliera di camerieri, cuochi, facchini, operai e altri semplici lavoratori.</w:t>
      </w:r>
    </w:p>
    <w:p>
      <w:pPr>
        <w:pStyle w:val="BodyText"/>
      </w:pPr>
      <w:r>
        <w:rPr>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39"/>
    <w:bookmarkStart w:id="441" w:name="oggetti-da-intrattenimento"/>
    <w:p>
      <w:pPr>
        <w:pStyle w:val="Heading2"/>
      </w:pPr>
      <w:r>
        <w:t xml:space="preserve">Oggetti da Intrattenimento</w:t>
      </w:r>
    </w:p>
    <w:p>
      <w:pPr>
        <w:pStyle w:val="FirstParagraph"/>
      </w:pPr>
      <w:bookmarkStart w:id="440" w:name="oggetti-da-intrattenimento"/>
      <w:r>
        <w:t xml:space="preserve">[oggetti-da-intrattenimento]</w:t>
      </w:r>
      <w:bookmarkEnd w:id="440"/>
    </w:p>
    <w:p>
      <w:pPr>
        <w:pStyle w:val="BodyText"/>
      </w:pPr>
      <w:r>
        <w:rPr>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41"/>
    <w:bookmarkStart w:id="458"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43" w:name="acciaio-forgiato-a-caldo"/>
    <w:p>
      <w:pPr>
        <w:pStyle w:val="Heading3"/>
      </w:pPr>
      <w:r>
        <w:t xml:space="preserve">Acciaio Forgiato a Caldo</w:t>
      </w:r>
    </w:p>
    <w:p>
      <w:pPr>
        <w:pStyle w:val="FirstParagraph"/>
      </w:pPr>
      <w:bookmarkStart w:id="442" w:name="acciaio-forgiato-a-caldo"/>
      <w:r>
        <w:t xml:space="preserve">[acciaio-forgiato-a-caldo]</w:t>
      </w:r>
      <w:bookmarkEnd w:id="442"/>
    </w:p>
    <w:tbl>
      <w:tblPr>
        <w:tblStyle w:val="Table"/>
        <w:tblW w:type="pct" w:w="0.0"/>
        <w:tblLook w:firstRow="0" w:lastRow="0" w:firstColumn="0" w:lastColumn="0" w:noHBand="0" w:noVBand="0"/>
      </w:tblPr>
      <w:tblGrid/>
      <w:tr>
        <w:tc>
          <w:p>
            <w:pPr>
              <w:pStyle w:val="Compact"/>
              <w:jc w:val="left"/>
            </w:pPr>
            <w:r>
              <w:rPr>
                <w:b/>
              </w:rPr>
              <w:t xml:space="preserve">Tipo di oggetto in Acciaio Forgiato a Caldo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w:t>
      </w:r>
      <w:r>
        <w:t xml:space="preserve"> </w:t>
      </w:r>
      <w:r>
        <w:t xml:space="preserve">forgiato a caldo, nel tentativo di creare strumenti facilmente utilizzabili</w:t>
      </w:r>
      <w:r>
        <w:t xml:space="preserve"> </w:t>
      </w:r>
      <w:r>
        <w:t xml:space="preserve">in fucina. Non ci volle molto tempo per adattare le sue proprieta’</w:t>
      </w:r>
      <w:r>
        <w:t xml:space="preserve"> </w:t>
      </w:r>
      <w:r>
        <w:t xml:space="preserve">uniche ad armi e armature. L’acciaio forgiato a caldo incanala il</w:t>
      </w:r>
      <w:r>
        <w:t xml:space="preserve"> </w:t>
      </w:r>
      <w:r>
        <w:t xml:space="preserve">calore in una sola direzione per proteggere chi lo indossa o chi lo</w:t>
      </w:r>
      <w:r>
        <w:t xml:space="preserve"> </w:t>
      </w:r>
      <w:r>
        <w:t xml:space="preserve">impugna.</w:t>
      </w:r>
    </w:p>
    <w:bookmarkEnd w:id="443"/>
    <w:bookmarkStart w:id="445" w:name="acciaio-forgiato-a-freddo"/>
    <w:p>
      <w:pPr>
        <w:pStyle w:val="Heading3"/>
      </w:pPr>
      <w:r>
        <w:t xml:space="preserve">Acciaio Forgiato a Freddo</w:t>
      </w:r>
    </w:p>
    <w:p>
      <w:pPr>
        <w:pStyle w:val="FirstParagraph"/>
      </w:pPr>
      <w:bookmarkStart w:id="444" w:name="acciaio-forgiato-a-freddo"/>
      <w:r>
        <w:t xml:space="preserve">[acciaio-forgiato-a-freddo]</w:t>
      </w:r>
      <w:bookmarkEnd w:id="444"/>
    </w:p>
    <w:tbl>
      <w:tblPr>
        <w:tblStyle w:val="Table"/>
        <w:tblW w:type="pct" w:w="0.0"/>
        <w:tblLook w:firstRow="0" w:lastRow="0" w:firstColumn="0" w:lastColumn="0" w:noHBand="0" w:noVBand="0"/>
      </w:tblPr>
      <w:tblGrid/>
      <w:tr>
        <w:tc>
          <w:p>
            <w:pPr>
              <w:pStyle w:val="Compact"/>
              <w:jc w:val="left"/>
            </w:pPr>
            <w:r>
              <w:rPr>
                <w:b/>
              </w:rPr>
              <w:t xml:space="preserve">Tipo di oggetto in Acciaio Forgiato a Freddo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bookmarkEnd w:id="445"/>
    <w:bookmarkStart w:id="447" w:name="acciaio-vivente"/>
    <w:p>
      <w:pPr>
        <w:pStyle w:val="Heading3"/>
      </w:pPr>
      <w:r>
        <w:t xml:space="preserve">Acciaio Vivente</w:t>
      </w:r>
    </w:p>
    <w:p>
      <w:pPr>
        <w:pStyle w:val="FirstParagraph"/>
      </w:pPr>
      <w:bookmarkStart w:id="446" w:name="acciaio-vivente"/>
      <w:r>
        <w:t xml:space="preserve">[acciaio-vivente]</w:t>
      </w:r>
      <w:bookmarkEnd w:id="446"/>
    </w:p>
    <w:tbl>
      <w:tblPr>
        <w:tblStyle w:val="Table"/>
        <w:tblW w:type="pct" w:w="0.0"/>
        <w:tblLook w:firstRow="0" w:lastRow="0" w:firstColumn="0" w:lastColumn="0" w:noHBand="0" w:noVBand="0"/>
      </w:tblPr>
      <w:tblGrid/>
      <w:tr>
        <w:tc>
          <w:p>
            <w:pPr>
              <w:pStyle w:val="Compact"/>
              <w:jc w:val="left"/>
            </w:pPr>
            <w:r>
              <w:rPr>
                <w:b/>
              </w:rPr>
              <w:t xml:space="preserve">Tipo di oggetto in Acciaio Vivente</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bookmarkEnd w:id="447"/>
    <w:bookmarkStart w:id="449" w:name="adamantio"/>
    <w:p>
      <w:pPr>
        <w:pStyle w:val="Heading3"/>
      </w:pPr>
      <w:r>
        <w:t xml:space="preserve">Adamantio</w:t>
      </w:r>
    </w:p>
    <w:p>
      <w:pPr>
        <w:pStyle w:val="FirstParagraph"/>
      </w:pPr>
      <w:bookmarkStart w:id="448" w:name="adamantio"/>
      <w:r>
        <w:t xml:space="preserve">[adamantio]</w:t>
      </w:r>
      <w:bookmarkEnd w:id="448"/>
    </w:p>
    <w:tbl>
      <w:tblPr>
        <w:tblStyle w:val="Table"/>
        <w:tblW w:type="pct" w:w="0.0"/>
        <w:tblLook w:firstRow="0" w:lastRow="0" w:firstColumn="0" w:lastColumn="0" w:noHBand="0" w:noVBand="0"/>
      </w:tblPr>
      <w:tblGrid/>
      <w:tr>
        <w:tc>
          <w:p>
            <w:pPr>
              <w:pStyle w:val="Compact"/>
              <w:jc w:val="left"/>
            </w:pPr>
            <w:r>
              <w:rPr>
                <w:b/>
              </w:rPr>
              <w:t xml:space="preserve">Tipo di oggetto in Adamantio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 Le armi in adamantio sono estremamente resistenti ed hanno Durezza 25</w:t>
      </w:r>
    </w:p>
    <w:p>
      <w:pPr>
        <w:pStyle w:val="BodyText"/>
      </w:pPr>
      <w:r>
        <w:t xml:space="preserve">L’adamantio è tanto costoso che le armi e le armature fatte in questo materiale sono sempre perfette; il costo della qualità perfetta è incluso nei prezzi.</w:t>
      </w:r>
    </w:p>
    <w:p>
      <w:pPr>
        <w:pStyle w:val="BodyText"/>
      </w:pPr>
      <w:r>
        <w:t xml:space="preserve">Quindi le armi e le munizioni in adamantio hanno Bonus di +1 ai Tiri per Colpire, e la penalità date dall’armatura (agilità e CM) viene diminuita di 1 rispetto ad una normale armatura del suo stesso tipo. Gli oggetti senza parti metalliche non possono essere costruiti con l’adamantio. Una freccia può essere in adamantio, ma un bastone ferrato</w:t>
      </w:r>
      <w:r>
        <w:t xml:space="preserve"> </w:t>
      </w:r>
      <w:r>
        <w:t xml:space="preserve">no.</w:t>
      </w:r>
    </w:p>
    <w:bookmarkEnd w:id="449"/>
    <w:bookmarkStart w:id="451" w:name="argento-alchemico"/>
    <w:p>
      <w:pPr>
        <w:pStyle w:val="Heading3"/>
      </w:pPr>
      <w:r>
        <w:t xml:space="preserve">Argento Alchemico</w:t>
      </w:r>
    </w:p>
    <w:p>
      <w:pPr>
        <w:pStyle w:val="FirstParagraph"/>
      </w:pPr>
      <w:bookmarkStart w:id="450" w:name="argento-alchemico"/>
      <w:r>
        <w:t xml:space="preserve">[argento-alchemico]</w:t>
      </w:r>
      <w:bookmarkEnd w:id="450"/>
    </w:p>
    <w:tbl>
      <w:tblPr>
        <w:tblStyle w:val="Table"/>
        <w:tblW w:type="pct" w:w="0.0"/>
        <w:tblLook w:firstRow="0" w:lastRow="0" w:firstColumn="0" w:lastColumn="0" w:noHBand="0" w:noVBand="0"/>
      </w:tblPr>
      <w:tblGrid/>
      <w:tr>
        <w:tc>
          <w:p>
            <w:pPr>
              <w:pStyle w:val="Compact"/>
              <w:jc w:val="left"/>
            </w:pPr>
            <w:r>
              <w:rPr>
                <w:b/>
              </w:rPr>
              <w:t xml:space="preserve">Tipo di Oggetto in Argento Alchemico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l’adamantio, il ferro freddo e il mithral.</w:t>
      </w:r>
    </w:p>
    <w:bookmarkEnd w:id="451"/>
    <w:bookmarkStart w:id="453" w:name="ferro-freddo"/>
    <w:p>
      <w:pPr>
        <w:pStyle w:val="Heading3"/>
      </w:pPr>
      <w:r>
        <w:t xml:space="preserve">Ferro Freddo</w:t>
      </w:r>
    </w:p>
    <w:p>
      <w:pPr>
        <w:pStyle w:val="FirstParagraph"/>
      </w:pPr>
      <w:bookmarkStart w:id="452" w:name="ferro-freddo"/>
      <w:r>
        <w:t xml:space="preserve">[ferro-freddo]</w:t>
      </w:r>
      <w:bookmarkEnd w:id="452"/>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bookmarkEnd w:id="453"/>
    <w:bookmarkStart w:id="455" w:name="mithral"/>
    <w:p>
      <w:pPr>
        <w:pStyle w:val="Heading3"/>
      </w:pPr>
      <w:r>
        <w:t xml:space="preserve">Mithral</w:t>
      </w:r>
    </w:p>
    <w:p>
      <w:pPr>
        <w:pStyle w:val="FirstParagraph"/>
      </w:pPr>
      <w:bookmarkStart w:id="454" w:name="mithral"/>
      <w:r>
        <w:t xml:space="preserve">[mithral]</w:t>
      </w:r>
      <w:bookmarkEnd w:id="454"/>
    </w:p>
    <w:tbl>
      <w:tblPr>
        <w:tblStyle w:val="Table"/>
        <w:tblW w:type="pct" w:w="0.0"/>
        <w:tblLook w:firstRow="0" w:lastRow="0" w:firstColumn="0" w:lastColumn="0" w:noHBand="0" w:noVBand="0"/>
      </w:tblPr>
      <w:tblGrid/>
      <w:tr>
        <w:tc>
          <w:p>
            <w:pPr>
              <w:pStyle w:val="Compact"/>
              <w:jc w:val="left"/>
            </w:pPr>
            <w:r>
              <w:rPr>
                <w:b/>
              </w:rPr>
              <w:t xml:space="preserve">Tipo di Oggetto in Mithral</w:t>
            </w:r>
          </w:p>
        </w:tc>
        <w:tc>
          <w:p>
            <w:pPr>
              <w:pStyle w:val="Compact"/>
              <w:jc w:val="left"/>
            </w:pPr>
            <w:r>
              <w:rPr>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una Essenza per armature e scudi in mithral diminuiscono di 5 punti e la penalità ad agilità diminuiscono di 3 (fino a un minimo di 0), le penalità al movimento diminuiscono di 1 metro.</w:t>
      </w:r>
    </w:p>
    <w:p>
      <w:pPr>
        <w:pStyle w:val="BodyText"/>
      </w:pPr>
      <w:r>
        <w:t xml:space="preserve">Le armi o le armature fatte di mithral vanno trattate come oggetti perfetti; il costo della qualità perfetta è già compreso nei prezzi riportati sopra.</w:t>
      </w:r>
    </w:p>
    <w:bookmarkEnd w:id="455"/>
    <w:bookmarkStart w:id="457" w:name="pelle-di-drago"/>
    <w:p>
      <w:pPr>
        <w:pStyle w:val="Heading3"/>
      </w:pPr>
      <w:r>
        <w:t xml:space="preserve">Pelle di Drago</w:t>
      </w:r>
    </w:p>
    <w:p>
      <w:pPr>
        <w:pStyle w:val="FirstParagraph"/>
      </w:pPr>
      <w:bookmarkStart w:id="456" w:name="pelle-di-drago"/>
      <w:r>
        <w:t xml:space="preserve">[pelle-di-drago]</w:t>
      </w:r>
      <w:bookmarkEnd w:id="456"/>
    </w:p>
    <w:p>
      <w:pPr>
        <w:pStyle w:val="BodyText"/>
      </w:pPr>
      <w:r>
        <w:t xml:space="preserve">I fabbricanti di armature possono lavorare le pelli dei draghi per produrre armature o scudi di qualità perfetta.</w:t>
      </w:r>
      <w:r>
        <w:t xml:space="preserve"> </w:t>
      </w:r>
      <w:r>
        <w:t xml:space="preserve">Un drago fornisce pelle sufficiente per una singola armatura di pelle perfetta per una creatura di una taglia più piccola del drago. Selezionando solo le scaglie e le parti di pelle migliori, un fabbricante di armature può produrre una corazza di bande perfetta per una creatura di due taglie più piccola, una mezza armatura per una creatura tre taglie più piccola e una corazza di piastre perfetta o un’armatura completa per una creatura di quattro taglie più piccola.</w:t>
      </w:r>
    </w:p>
    <w:p>
      <w:pPr>
        <w:pStyle w:val="BodyText"/>
      </w:pPr>
      <w:r>
        <w:t xml:space="preserve">In ogni caso, c’è sempre pelle sufficiente per produrre uno scudo leggero o pesante perfetto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perfetta di quel tipo, ma non richiedono più tempo per essere costruite (si raddoppino tutti i risultati di Artigianato).</w:t>
      </w:r>
    </w:p>
    <w:bookmarkEnd w:id="457"/>
    <w:bookmarkEnd w:id="458"/>
    <w:bookmarkEnd w:id="459"/>
    <w:bookmarkStart w:id="464" w:name="sfondare-ed-entrare"/>
    <w:p>
      <w:pPr>
        <w:pStyle w:val="Heading1"/>
      </w:pPr>
      <w:r>
        <w:t xml:space="preserve">Sfondare ed Entrare</w:t>
      </w:r>
    </w:p>
    <w:p>
      <w:pPr>
        <w:pStyle w:val="FirstParagraph"/>
      </w:pPr>
      <w:bookmarkStart w:id="460" w:name="sfondare-ed-entrare"/>
      <w:r>
        <w:t xml:space="preserve">[sfondare-ed-entrare]</w:t>
      </w:r>
      <w:bookmarkEnd w:id="460"/>
    </w:p>
    <w:p>
      <w:pPr>
        <w:pStyle w:val="BodyText"/>
      </w:pPr>
      <w:r>
        <w:t xml:space="preserve">Quando si tenta di spaccare un oggetto le scelte sono due: colpirlo con un’arma o romperlo con la forza bruta.</w:t>
      </w:r>
    </w:p>
    <w:p>
      <w:pPr>
        <w:pStyle w:val="BodyText"/>
      </w:pPr>
      <w:r>
        <w:rPr>
          <w:b/>
        </w:rPr>
        <w:t xml:space="preserve">Tabella: Taglia e Difesa degli Oggetti - Colpire un Oggetto</w:t>
      </w:r>
    </w:p>
    <w:tbl>
      <w:tblPr>
        <w:tblStyle w:val="Table"/>
        <w:tblW w:type="pct" w:w="0.0"/>
        <w:tblLook w:firstRow="0" w:lastRow="0" w:firstColumn="0" w:lastColumn="0" w:noHBand="0" w:noVBand="0"/>
      </w:tblPr>
      <w:tblGrid/>
      <w:tr>
        <w:tc>
          <w:p>
            <w:pPr>
              <w:pStyle w:val="Compact"/>
              <w:jc w:val="left"/>
            </w:pPr>
            <w:r>
              <w:rPr>
                <w:b/>
              </w:rPr>
              <w:t xml:space="preserve">Taglia e Difesa degli Oggetti</w:t>
            </w:r>
          </w:p>
        </w:tc>
        <w:tc>
          <w:p>
            <w:pPr>
              <w:pStyle w:val="Compact"/>
              <w:jc w:val="left"/>
            </w:pPr>
            <w:r>
              <w:rPr>
                <w:b/>
              </w:rPr>
              <w:t xml:space="preserve">Modificatore Difesa</w:t>
            </w:r>
          </w:p>
        </w:tc>
      </w:tr>
      <w:tr>
        <w:tc>
          <w:p>
            <w:pPr>
              <w:pStyle w:val="Compact"/>
              <w:jc w:val="left"/>
            </w:pPr>
            <w:r>
              <w:t xml:space="preserve">Colossale</w:t>
            </w:r>
          </w:p>
        </w:tc>
        <w:tc>
          <w:p>
            <w:pPr>
              <w:pStyle w:val="Compact"/>
              <w:jc w:val="left"/>
            </w:pPr>
            <w:r>
              <w:t xml:space="preserve">-8</w:t>
            </w:r>
          </w:p>
        </w:tc>
      </w:tr>
      <w:tr>
        <w:tc>
          <w:p>
            <w:pPr>
              <w:pStyle w:val="Compact"/>
              <w:jc w:val="left"/>
            </w:pPr>
            <w:r>
              <w:t xml:space="preserve">Mastodontica</w:t>
            </w:r>
          </w:p>
        </w:tc>
        <w:tc>
          <w:p>
            <w:pPr>
              <w:pStyle w:val="Compact"/>
              <w:jc w:val="left"/>
            </w:pPr>
            <w:r>
              <w:t xml:space="preserve">-6</w:t>
            </w:r>
          </w:p>
        </w:tc>
      </w:tr>
      <w:tr>
        <w:tc>
          <w:p>
            <w:pPr>
              <w:pStyle w:val="Compact"/>
              <w:jc w:val="left"/>
            </w:pPr>
            <w:r>
              <w:t xml:space="preserve">Enorme</w:t>
            </w:r>
          </w:p>
        </w:tc>
        <w:tc>
          <w:p>
            <w:pPr>
              <w:pStyle w:val="Compact"/>
              <w:jc w:val="left"/>
            </w:pPr>
            <w:r>
              <w:t xml:space="preserve">-4</w:t>
            </w:r>
          </w:p>
        </w:tc>
      </w:tr>
      <w:tr>
        <w:tc>
          <w:p>
            <w:pPr>
              <w:pStyle w:val="Compact"/>
              <w:jc w:val="left"/>
            </w:pPr>
            <w:r>
              <w:t xml:space="preserve">Grande</w:t>
            </w:r>
          </w:p>
        </w:tc>
        <w:tc>
          <w:p>
            <w:pPr>
              <w:pStyle w:val="Compact"/>
              <w:jc w:val="left"/>
            </w:pPr>
            <w:r>
              <w:t xml:space="preserve">-2</w:t>
            </w:r>
          </w:p>
        </w:tc>
      </w:tr>
      <w:tr>
        <w:tc>
          <w:p>
            <w:pPr>
              <w:pStyle w:val="Compact"/>
              <w:jc w:val="left"/>
            </w:pPr>
            <w:r>
              <w:t xml:space="preserve">Media</w:t>
            </w:r>
          </w:p>
        </w:tc>
        <w:tc>
          <w:p>
            <w:pPr>
              <w:pStyle w:val="Compact"/>
              <w:jc w:val="left"/>
            </w:pPr>
            <w:r>
              <w:t xml:space="preserve">+0</w:t>
            </w:r>
          </w:p>
        </w:tc>
      </w:tr>
      <w:tr>
        <w:tc>
          <w:p>
            <w:pPr>
              <w:pStyle w:val="Compact"/>
              <w:jc w:val="left"/>
            </w:pPr>
            <w:r>
              <w:t xml:space="preserve">Piccola</w:t>
            </w:r>
          </w:p>
        </w:tc>
        <w:tc>
          <w:p>
            <w:pPr>
              <w:pStyle w:val="Compact"/>
              <w:jc w:val="left"/>
            </w:pPr>
            <w:r>
              <w:t xml:space="preserve">+2</w:t>
            </w:r>
          </w:p>
        </w:tc>
      </w:tr>
      <w:tr>
        <w:tc>
          <w:p>
            <w:pPr>
              <w:pStyle w:val="Compact"/>
              <w:jc w:val="left"/>
            </w:pPr>
            <w:r>
              <w:t xml:space="preserve">Minuscola</w:t>
            </w:r>
          </w:p>
        </w:tc>
        <w:tc>
          <w:p>
            <w:pPr>
              <w:pStyle w:val="Compact"/>
              <w:jc w:val="left"/>
            </w:pPr>
            <w:r>
              <w:t xml:space="preserve">+4</w:t>
            </w:r>
          </w:p>
        </w:tc>
      </w:tr>
      <w:tr>
        <w:tc>
          <w:p>
            <w:pPr>
              <w:pStyle w:val="Compact"/>
              <w:jc w:val="left"/>
            </w:pPr>
            <w:r>
              <w:t xml:space="preserve">Minuta</w:t>
            </w:r>
          </w:p>
        </w:tc>
        <w:tc>
          <w:p>
            <w:pPr>
              <w:pStyle w:val="Compact"/>
              <w:jc w:val="left"/>
            </w:pPr>
            <w:r>
              <w:t xml:space="preserve">+6</w:t>
            </w:r>
          </w:p>
        </w:tc>
      </w:tr>
      <w:tr>
        <w:tc>
          <w:p>
            <w:pPr>
              <w:pStyle w:val="Compact"/>
              <w:jc w:val="left"/>
            </w:pPr>
            <w:r>
              <w:t xml:space="preserve">Piccolissima</w:t>
            </w:r>
          </w:p>
        </w:tc>
        <w:tc>
          <w:p>
            <w:pPr>
              <w:pStyle w:val="Compact"/>
              <w:jc w:val="left"/>
            </w:pPr>
            <w:r>
              <w:t xml:space="preserve">+8</w:t>
            </w:r>
          </w:p>
        </w:tc>
      </w:tr>
    </w:tbl>
    <w:p>
      <w:pPr>
        <w:pStyle w:val="BodyText"/>
      </w:pPr>
      <w:r>
        <w:rPr>
          <w:b/>
        </w:rPr>
        <w:t xml:space="preserve">Modificatore Difesa</w:t>
      </w:r>
      <w:r>
        <w:t xml:space="preserve">: 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Agilità (caso mai ne avesse uno).</w:t>
      </w:r>
    </w:p>
    <w:p>
      <w:pPr>
        <w:pStyle w:val="BodyText"/>
      </w:pPr>
      <w:r>
        <w:t xml:space="preserve">Se si usano 3 Azioni per prendere la mira, si colpisce automaticamente con un’arma da mischia e si ottiene bonus +1d6 al colpire con un’arma a distanza.</w:t>
      </w:r>
    </w:p>
    <w:p>
      <w:pPr>
        <w:pStyle w:val="BodyText"/>
      </w:pPr>
      <w:r>
        <w:rPr>
          <w:b/>
        </w:rPr>
        <w:t xml:space="preserve">Durezza</w:t>
      </w:r>
    </w:p>
    <w:p>
      <w:pPr>
        <w:pStyle w:val="BodyText"/>
      </w:pPr>
      <w:r>
        <w:t xml:space="preserve">Questi conteggio non vengono applicati ad Armature e Scudi che seguono le loro tabelle di resistenza e durezza.</w:t>
      </w:r>
    </w:p>
    <w:tbl>
      <w:tblPr>
        <w:tblStyle w:val="Table"/>
        <w:tblW w:type="pct" w:w="0.0"/>
        <w:tblLook w:firstRow="0" w:lastRow="0" w:firstColumn="0" w:lastColumn="0" w:noHBand="0" w:noVBand="0"/>
      </w:tblPr>
      <w:tblGrid/>
      <w:tr>
        <w:tc>
          <w:p>
            <w:pPr>
              <w:pStyle w:val="Compact"/>
              <w:jc w:val="left"/>
            </w:pPr>
            <w:r>
              <w:rPr>
                <w:b/>
              </w:rPr>
              <w:t xml:space="preserve">Sostanza</w:t>
            </w:r>
          </w:p>
        </w:tc>
        <w:tc>
          <w:p>
            <w:pPr>
              <w:pStyle w:val="Compact"/>
              <w:jc w:val="left"/>
            </w:pPr>
            <w:r>
              <w:rPr>
                <w:b/>
              </w:rPr>
              <w:t xml:space="preserve">Durezza</w:t>
            </w:r>
          </w:p>
        </w:tc>
        <w:tc>
          <w:p>
            <w:pPr>
              <w:pStyle w:val="Compact"/>
              <w:jc w:val="left"/>
            </w:pPr>
            <w:r>
              <w:rPr>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p>
      <w:pPr>
        <w:pStyle w:val="BodyText"/>
      </w:pPr>
      <w:r>
        <w:rPr>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t xml:space="preserve"> </w:t>
      </w:r>
      <w:r>
        <w:t xml:space="preserve">Per esempio, il fuoco potrebbe infliggere danno pieno a pergamene, stoffa e altri oggetti che bruciano facilmente. Un attacco sonoro potrebbe causare danno pieno (massimo valore dei dadi) ad oggetti di vetro e cristallo o ceramiche.</w:t>
      </w:r>
    </w:p>
    <w:p>
      <w:pPr>
        <w:pStyle w:val="BodyText"/>
      </w:pPr>
      <w:r>
        <w:rPr>
          <w:b/>
        </w:rPr>
        <w:t xml:space="preserve">Danni da Armi a Distanza</w:t>
      </w:r>
      <w:r>
        <w:t xml:space="preserve">: Gli oggetti subiscono la metà dei danni da un’arma a distanza (tranne che per le Macchine d’Assedio e simili). Dividere per 2 i danni prima di applicare la Durezza dell’oggetto.</w:t>
      </w:r>
    </w:p>
    <w:p>
      <w:pPr>
        <w:pStyle w:val="BodyText"/>
      </w:pPr>
      <w:r>
        <w:rPr>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p>
    <w:p>
      <w:pPr>
        <w:pStyle w:val="BodyText"/>
      </w:pPr>
      <w:r>
        <w:rPr>
          <w:b/>
        </w:rPr>
        <w:t xml:space="preserve">Immunita’</w:t>
      </w:r>
      <w:r>
        <w:t xml:space="preserve">: Gli oggetti inanimati sono immuni ai Danni Non Letali e ai Colpi Critici. Anche gli oggetti animati, se non considerati come delle creature, hanno queste immunità.</w:t>
      </w:r>
    </w:p>
    <w:p>
      <w:pPr>
        <w:pStyle w:val="BodyText"/>
      </w:pPr>
      <w:r>
        <w:rPr>
          <w:b/>
        </w:rPr>
        <w:t xml:space="preserve">Armi, Armature e Scudi Magici</w:t>
      </w:r>
      <w:r>
        <w:t xml:space="preserve">: Ogni +1 di Bonus aggiunge anche 2 alla Durezza ad armi, armature e scudi, e +20 alla resistenza dell’oggetto.</w:t>
      </w:r>
    </w:p>
    <w:p>
      <w:pPr>
        <w:pStyle w:val="BodyText"/>
      </w:pPr>
      <w:r>
        <w:rPr>
          <w:b/>
        </w:rPr>
        <w:t xml:space="preserve">Vulnerabilità a Certi Attacchi</w:t>
      </w:r>
      <w:r>
        <w:t xml:space="preserve">: Certi attacchi possono essere particolarmente efficaci contro alcuni oggetti. In questi casi gli attacchi infliggono danni raddoppiati e possono ignorare la Durezza dell’oggetto.</w:t>
      </w:r>
    </w:p>
    <w:p>
      <w:pPr>
        <w:pStyle w:val="BodyText"/>
      </w:pPr>
      <w:r>
        <w:rPr>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alcune Essenze (vedi la condizione Rotto per maggiori dettagli).</w:t>
      </w:r>
    </w:p>
    <w:p>
      <w:pPr>
        <w:pStyle w:val="BodyText"/>
      </w:pPr>
      <w:r>
        <w:rPr>
          <w:b/>
        </w:rPr>
        <w:t xml:space="preserve">Tiro Salvezza</w:t>
      </w:r>
      <w:r>
        <w:t xml:space="preserve">: Gli oggetti non magici incustoditi non effettuano mai Tiro Salvezza. Si considera che abbiano fallito i loro Tiro Salvezza, e siano quindi sempre soggetti ad Essenze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
        </w:rPr>
        <w:t xml:space="preserve">Gli Oggetti Magici hanno sempre Tiro Salvezza</w:t>
      </w:r>
      <w:r>
        <w:t xml:space="preserve">. Il bonus ai Tiri Salvezza su Tempra, Riflessi o Volontà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p>
    <w:p>
      <w:pPr>
        <w:pStyle w:val="BodyText"/>
      </w:pPr>
      <w:r>
        <w:t xml:space="preserve">L</w:t>
      </w:r>
      <w:r>
        <w:t xml:space="preserve">6cm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
        </w:rPr>
        <w:t xml:space="preserve">Oggetto</w:t>
      </w:r>
      <w:r>
        <w:t xml:space="preserve"> </w:t>
      </w:r>
      <w:r>
        <w:t xml:space="preserve">&amp;</w:t>
      </w:r>
      <w:r>
        <w:t xml:space="preserve"> </w:t>
      </w:r>
      <w:r>
        <w:rPr>
          <w:b/>
        </w:rPr>
        <w:t xml:space="preserve">Durezza</w:t>
      </w:r>
      <w:r>
        <w:t xml:space="preserve"> </w:t>
      </w:r>
      <w:r>
        <w:t xml:space="preserve">&amp;</w:t>
      </w:r>
      <w:r>
        <w:t xml:space="preserve"> </w:t>
      </w:r>
      <w:r>
        <w:rPr>
          <w:b/>
        </w:rPr>
        <w:t xml:space="preserve">Punti Ferita</w:t>
      </w:r>
      <w:r>
        <w:t xml:space="preserve"> </w:t>
      </w:r>
      <w:r>
        <w:t xml:space="preserve">&amp;</w:t>
      </w:r>
      <w:r>
        <w:t xml:space="preserve"> </w:t>
      </w:r>
      <w:r>
        <w:rPr>
          <w:b/>
        </w:rPr>
        <w:t xml:space="preserve">DC per Romperlo</w:t>
      </w:r>
      <w:r>
        <w:t xml:space="preserve"> </w:t>
      </w:r>
      <w:r>
        <w:t xml:space="preserve">Corda (2,5 cm di diametro) &amp; 0 &amp; 2 &amp; 23</w:t>
      </w:r>
      <w:r>
        <w:t xml:space="preserve"> </w:t>
      </w:r>
      <w:r>
        <w:t xml:space="preserve">Porta di legno semplice &amp; 5 &amp; 10 &amp; 13</w:t>
      </w:r>
      <w:r>
        <w:t xml:space="preserve"> </w:t>
      </w:r>
      <w:r>
        <w:t xml:space="preserve">Cassa piccola &amp; 5 &amp; 1 &amp; 17</w:t>
      </w:r>
      <w:r>
        <w:t xml:space="preserve"> </w:t>
      </w:r>
      <w:r>
        <w:t xml:space="preserve">Porta di legno buona &amp; 5 &amp; 15 &amp; 18</w:t>
      </w:r>
      <w:r>
        <w:t xml:space="preserve"> </w:t>
      </w:r>
      <w:r>
        <w:t xml:space="preserve">Cassa del tesoro &amp; 5 &amp; 15 &amp; 23</w:t>
      </w:r>
      <w:r>
        <w:t xml:space="preserve"> </w:t>
      </w:r>
      <w:r>
        <w:t xml:space="preserve">Porta di legno robusta &amp; 5 &amp; 20 &amp; 23</w:t>
      </w:r>
      <w:r>
        <w:t xml:space="preserve"> </w:t>
      </w:r>
      <w:r>
        <w:t xml:space="preserve">Muro di pietra (spesso 30 cm) &amp; 8 &amp; 90 &amp; 35</w:t>
      </w:r>
      <w:r>
        <w:t xml:space="preserve"> </w:t>
      </w:r>
      <w:r>
        <w:t xml:space="preserve">Pietra tagliata (spessa 90 cm) &amp; 8 &amp; 540 &amp; 50</w:t>
      </w:r>
      <w:r>
        <w:t xml:space="preserve"> </w:t>
      </w:r>
      <w:r>
        <w:t xml:space="preserve">Catena &amp; 10 &amp; 5 &amp; 26</w:t>
      </w:r>
      <w:r>
        <w:t xml:space="preserve"> </w:t>
      </w:r>
      <w:r>
        <w:t xml:space="preserve">Manette &amp; 10 &amp; 10 &amp; 26</w:t>
      </w:r>
      <w:r>
        <w:t xml:space="preserve"> </w:t>
      </w:r>
      <w:r>
        <w:t xml:space="preserve">Manette perfette &amp; 10 &amp; 10 &amp; 28</w:t>
      </w:r>
      <w:r>
        <w:t xml:space="preserve"> </w:t>
      </w:r>
      <w:r>
        <w:t xml:space="preserve">Porta di ferro (spessa 5 cm) &amp; 10 &amp; 60 &amp; 28</w:t>
      </w:r>
    </w:p>
    <w:p>
      <w:pPr>
        <w:pStyle w:val="BodyText"/>
      </w:pPr>
      <w:r>
        <w:t xml:space="preserve">Oggetti animati: Gli oggetti animati contano come creature per determinarne la Difesa (non sono considerati oggetti inanimati).</w:t>
      </w:r>
    </w:p>
    <w:bookmarkStart w:id="463" w:name="rompere-oggetti"/>
    <w:p>
      <w:pPr>
        <w:pStyle w:val="Heading2"/>
      </w:pPr>
      <w:r>
        <w:t xml:space="preserve">Rompere Oggetti</w:t>
      </w:r>
    </w:p>
    <w:p>
      <w:pPr>
        <w:pStyle w:val="FirstParagraph"/>
      </w:pPr>
      <w:bookmarkStart w:id="461" w:name="rompere-oggetti"/>
      <w:r>
        <w:t xml:space="preserve">[rompere-oggetti]</w:t>
      </w:r>
      <w:bookmarkEnd w:id="461"/>
    </w:p>
    <w:p>
      <w:pPr>
        <w:pStyle w:val="BodyText"/>
      </w:pPr>
      <w:r>
        <w:t xml:space="preserve">Quando si tenta di rompere qualcosa con Potenza improvvisa piuttosto che infliggendo danni regolari, bisogna effettuare una prova di Potenza (invece di un Tiro per Colpire e per il danno, come per Spezzare) per vedere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Potenza per sfondare una porta:</w:t>
      </w:r>
    </w:p>
    <w:tbl>
      <w:tblPr>
        <w:tblStyle w:val="Table"/>
        <w:tblW w:type="pct" w:w="0.0"/>
        <w:tblLook w:firstRow="0" w:lastRow="0" w:firstColumn="0" w:lastColumn="0" w:noHBand="0" w:noVBand="0"/>
      </w:tblPr>
      <w:tblGrid/>
      <w:tr>
        <w:tc>
          <w:p>
            <w:pPr>
              <w:pStyle w:val="Compact"/>
              <w:jc w:val="left"/>
            </w:pPr>
            <w:r>
              <w:rPr>
                <w:b/>
              </w:rPr>
              <w:t xml:space="preserve">Taglia</w:t>
            </w:r>
          </w:p>
        </w:tc>
        <w:tc>
          <w:p>
            <w:pPr>
              <w:pStyle w:val="Compact"/>
              <w:jc w:val="left"/>
            </w:pPr>
            <w:r>
              <w:rPr>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62" w:name="X4dadc6ea5564f04bd9ad168d841737f1f5d40a8"/>
    <w:p>
      <w:pPr>
        <w:pStyle w:val="Heading3"/>
      </w:pPr>
      <w:r>
        <w:t xml:space="preserve">Tabella: DC per Rompere o Forzare oggetti - Prova di Potenza</w:t>
      </w:r>
    </w:p>
    <w:tbl>
      <w:tblPr>
        <w:tblStyle w:val="Table"/>
        <w:tblW w:type="pct" w:w="0.0"/>
        <w:tblLook w:firstRow="0" w:lastRow="0" w:firstColumn="0" w:lastColumn="0" w:noHBand="0" w:noVBand="0"/>
      </w:tblPr>
      <w:tblGrid/>
      <w:tr>
        <w:tc>
          <w:p>
            <w:pPr>
              <w:pStyle w:val="Compact"/>
              <w:jc w:val="left"/>
            </w:pPr>
            <w:r>
              <w:rPr>
                <w:b/>
              </w:rPr>
              <w:t xml:space="preserve">Cosa abbatti</w:t>
            </w:r>
          </w:p>
        </w:tc>
        <w:tc>
          <w:p>
            <w:pPr>
              <w:pStyle w:val="Compact"/>
              <w:jc w:val="left"/>
            </w:pPr>
            <w:r>
              <w:rPr>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62"/>
    <w:bookmarkEnd w:id="463"/>
    <w:bookmarkEnd w:id="464"/>
    <w:bookmarkStart w:id="501" w:name="ambiente"/>
    <w:p>
      <w:pPr>
        <w:pStyle w:val="Heading1"/>
      </w:pPr>
      <w:r>
        <w:t xml:space="preserve">Ambiente</w:t>
      </w:r>
    </w:p>
    <w:p>
      <w:pPr>
        <w:pStyle w:val="FirstParagraph"/>
      </w:pPr>
      <w:bookmarkStart w:id="465" w:name="ambiente"/>
      <w:r>
        <w:t xml:space="preserve">[ambiente]</w:t>
      </w:r>
      <w:bookmarkEnd w:id="465"/>
    </w:p>
    <w:p>
      <w:pPr>
        <w:pStyle w:val="BodyText"/>
      </w:pPr>
      <w:r>
        <w:t xml:space="preserve">La natura non è crudele, è solo spietatamente indifferente. Questa è una delle più dure lezioni che un essere umano debba imparare. (Richard Dawkins)</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92"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67" w:name="visione-e-luce"/>
    <w:p>
      <w:pPr>
        <w:pStyle w:val="Heading3"/>
      </w:pPr>
      <w:r>
        <w:t xml:space="preserve">Visione e Luce</w:t>
      </w:r>
    </w:p>
    <w:p>
      <w:pPr>
        <w:pStyle w:val="FirstParagraph"/>
      </w:pPr>
      <w:bookmarkStart w:id="466" w:name="visione-e-luce"/>
      <w:r>
        <w:t xml:space="preserve">[visione-e-luce]</w:t>
      </w:r>
      <w:bookmarkEnd w:id="466"/>
    </w:p>
    <w:p>
      <w:pPr>
        <w:pStyle w:val="BodyText"/>
      </w:pPr>
      <w:r>
        <w:t xml:space="preserve">In un ambiente naturale l’illuminazione può assumere diverse gradazioni e queste gradazioni aiutano a comprendere fino a che distanza una creatura può vedere.</w:t>
      </w:r>
    </w:p>
    <w:p>
      <w:pPr>
        <w:pStyle w:val="BodyText"/>
      </w:pPr>
      <w:r>
        <w:t xml:space="preserve">Le gradazione di luce possono essere:</w:t>
      </w:r>
    </w:p>
    <w:p>
      <w:pPr>
        <w:numPr>
          <w:ilvl w:val="0"/>
          <w:numId w:val="1096"/>
        </w:numPr>
      </w:pPr>
      <w:r>
        <w:rPr>
          <w:b/>
        </w:rPr>
        <w:t xml:space="preserve">Oscurita</w:t>
      </w:r>
      <w:r>
        <w:t xml:space="preserve">’: buio pesto, può essere naturale o magico</w:t>
      </w:r>
    </w:p>
    <w:p>
      <w:pPr>
        <w:numPr>
          <w:ilvl w:val="0"/>
          <w:numId w:val="1096"/>
        </w:numPr>
      </w:pPr>
      <w:r>
        <w:rPr>
          <w:b/>
        </w:rPr>
        <w:t xml:space="preserve">Penombra</w:t>
      </w:r>
      <w:r>
        <w:t xml:space="preserve">: la poca illuminazione permette di riconoscere le</w:t>
      </w:r>
      <w:r>
        <w:t xml:space="preserve"> </w:t>
      </w:r>
      <w:r>
        <w:t xml:space="preserve">sagome</w:t>
      </w:r>
    </w:p>
    <w:p>
      <w:pPr>
        <w:numPr>
          <w:ilvl w:val="0"/>
          <w:numId w:val="1096"/>
        </w:numPr>
      </w:pPr>
      <w:r>
        <w:rPr>
          <w:b/>
        </w:rPr>
        <w:t xml:space="preserve">Luce</w:t>
      </w:r>
      <w:r>
        <w:t xml:space="preserve">: una luce brillante, coprente, assolata.</w:t>
      </w:r>
    </w:p>
    <w:p>
      <w:pPr>
        <w:pStyle w:val="FirstParagraph"/>
      </w:pPr>
      <w:r>
        <w:rPr>
          <w:b/>
        </w:rPr>
        <w:t xml:space="preserve">Tabella delle fonti di luce</w:t>
      </w:r>
    </w:p>
    <w:tbl>
      <w:tblPr>
        <w:tblStyle w:val="Table"/>
        <w:tblW w:type="pct" w:w="0.0"/>
        <w:tblLook w:firstRow="0" w:lastRow="0" w:firstColumn="0" w:lastColumn="0" w:noHBand="0" w:noVBand="0"/>
      </w:tblPr>
      <w:tblGrid/>
      <w:tr>
        <w:tc>
          <w:p>
            <w:pPr>
              <w:pStyle w:val="Compact"/>
              <w:jc w:val="left"/>
            </w:pPr>
            <w:r>
              <w:rPr>
                <w:b/>
              </w:rPr>
              <w:t xml:space="preserve">Oggetto</w:t>
            </w:r>
          </w:p>
        </w:tc>
        <w:tc>
          <w:p>
            <w:pPr>
              <w:pStyle w:val="Compact"/>
              <w:jc w:val="left"/>
            </w:pPr>
            <w:r>
              <w:rPr>
                <w:b/>
              </w:rPr>
              <w:t xml:space="preserve">Luce Normale (raggio)</w:t>
            </w:r>
          </w:p>
        </w:tc>
        <w:tc>
          <w:p>
            <w:pPr>
              <w:pStyle w:val="Compact"/>
              <w:jc w:val="left"/>
            </w:pPr>
            <w:r>
              <w:rPr>
                <w:b/>
              </w:rPr>
              <w:t xml:space="preserve">Luce estesa/Penombra</w:t>
            </w:r>
          </w:p>
        </w:tc>
        <w:tc>
          <w:p>
            <w:pPr>
              <w:pStyle w:val="Compact"/>
              <w:jc w:val="left"/>
            </w:pPr>
            <w:r>
              <w:rPr>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In linea di massima una fonte di luce crea luce estesa in un raggio doppio rispetto alla luce normale.</w:t>
      </w:r>
    </w:p>
    <w:p>
      <w:pPr>
        <w:pStyle w:val="BodyText"/>
      </w:pPr>
      <w:r>
        <w:t xml:space="preserve">Stare alla luce delle stelle con luna quasi piena è essere in penombra (+2 Difesa)</w:t>
      </w:r>
    </w:p>
    <w:p>
      <w:pPr>
        <w:pStyle w:val="BodyText"/>
      </w:pPr>
      <w:r>
        <w:t xml:space="preserve">Una creatura con</w:t>
      </w:r>
      <w:r>
        <w:t xml:space="preserve"> </w:t>
      </w:r>
      <w:r>
        <w:rPr>
          <w:b/>
        </w:rPr>
        <w:t xml:space="preserve">Visione Normale</w:t>
      </w:r>
      <w:r>
        <w:t xml:space="preserve"> </w:t>
      </w:r>
      <w:r>
        <w:t xml:space="preserve">vede fino alla distanza, come raggio circolare intorno alla fonte di luce, indicato in Luce Normale. Vedere in luce estesa è penombra.</w:t>
      </w:r>
    </w:p>
    <w:p>
      <w:pPr>
        <w:pStyle w:val="BodyText"/>
      </w:pPr>
      <w:r>
        <w:t xml:space="preserve">Una creatura con</w:t>
      </w:r>
      <w:r>
        <w:t xml:space="preserve"> </w:t>
      </w:r>
      <w:r>
        <w:rPr>
          <w:b/>
        </w:rPr>
        <w:t xml:space="preserve">Visione Crepuscolare</w:t>
      </w:r>
      <w:r>
        <w:t xml:space="preserve"> </w:t>
      </w:r>
      <w:r>
        <w:t xml:space="preserve">vede fino alla distanza, come raggio circolare intorno alla fonte di luce, indicato in Luce estesa, o indicato dalla razza se minore, oltre è oscurità.</w:t>
      </w:r>
    </w:p>
    <w:p>
      <w:pPr>
        <w:pStyle w:val="BodyText"/>
      </w:pPr>
      <w:r>
        <w:rPr>
          <w:b/>
        </w:rPr>
        <w:t xml:space="preserve">Oscurita’</w:t>
      </w:r>
      <w:r>
        <w:t xml:space="preserve">: è il buio più completo senza alcuna fonte di luce.</w:t>
      </w:r>
    </w:p>
    <w:p>
      <w:pPr>
        <w:pStyle w:val="BodyText"/>
      </w:pPr>
      <w:r>
        <w:t xml:space="preserve">Per creature con visione normale l’oscurità è ciò che c’è oltre la Luce Estesa.</w:t>
      </w:r>
    </w:p>
    <w:p>
      <w:pPr>
        <w:pStyle w:val="BodyText"/>
      </w:pPr>
      <w:r>
        <w:t xml:space="preserve">Il</w:t>
      </w:r>
      <w:r>
        <w:t xml:space="preserve"> </w:t>
      </w:r>
      <w:r>
        <w:rPr>
          <w:b/>
        </w:rPr>
        <w:t xml:space="preserve">personaggio cieco</w:t>
      </w:r>
      <w:r>
        <w:t xml:space="preserve"> </w:t>
      </w:r>
      <w:r>
        <w:t xml:space="preserve">ha -4 alla Consapevolezza visiva e tutti gli avversari hanno occultamento.</w:t>
      </w:r>
    </w:p>
    <w:p>
      <w:pPr>
        <w:pStyle w:val="BodyText"/>
      </w:pPr>
      <w:r>
        <w:rPr>
          <w:b/>
        </w:rPr>
        <w:t xml:space="preserve">Penombra</w:t>
      </w:r>
      <w:r>
        <w:t xml:space="preserve">: può essere una notte stellata oppure luce estesa.</w:t>
      </w:r>
    </w:p>
    <w:p>
      <w:pPr>
        <w:pStyle w:val="BodyText"/>
      </w:pPr>
      <w:r>
        <w:t xml:space="preserve">Per una creatura con visione normale la penombra concede agli avversari</w:t>
      </w:r>
      <w:r>
        <w:t xml:space="preserve"> </w:t>
      </w:r>
      <w:r>
        <w:t xml:space="preserve">un Copertura parziale, ovvero +2 alla Difesa.</w:t>
      </w:r>
    </w:p>
    <w:p>
      <w:pPr>
        <w:pStyle w:val="BodyText"/>
      </w:pPr>
      <w:r>
        <w:rPr>
          <w:b/>
        </w:rPr>
        <w:t xml:space="preserve">Luce</w:t>
      </w:r>
    </w:p>
    <w:p>
      <w:pPr>
        <w:pStyle w:val="BodyText"/>
      </w:pPr>
      <w:r>
        <w:t xml:space="preserve">Per una creatura con visione normale è come essere al centro del raggio di illuminazione, oppure sotto il sole.</w:t>
      </w:r>
    </w:p>
    <w:p>
      <w:pPr>
        <w:pStyle w:val="BodyText"/>
      </w:pPr>
      <w:r>
        <w:t xml:space="preserve">In un’area ad illuminazione diurna, sotto il sole o in piena luce, è più difficile effettuare prova di criminalità.</w:t>
      </w:r>
    </w:p>
    <w:bookmarkEnd w:id="467"/>
    <w:bookmarkStart w:id="469" w:name="buio"/>
    <w:p>
      <w:pPr>
        <w:pStyle w:val="Heading3"/>
      </w:pPr>
      <w:r>
        <w:t xml:space="preserve">Buio</w:t>
      </w:r>
    </w:p>
    <w:p>
      <w:pPr>
        <w:pStyle w:val="FirstParagraph"/>
      </w:pPr>
      <w:bookmarkStart w:id="468" w:name="buio"/>
      <w:r>
        <w:t xml:space="preserve">[buio]</w:t>
      </w:r>
      <w:bookmarkEnd w:id="468"/>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nelle tenebre circostanti.</w:t>
      </w:r>
    </w:p>
    <w:bookmarkEnd w:id="469"/>
    <w:bookmarkStart w:id="471" w:name="accecato"/>
    <w:p>
      <w:pPr>
        <w:pStyle w:val="Heading3"/>
      </w:pPr>
      <w:r>
        <w:t xml:space="preserve">Accecato</w:t>
      </w:r>
    </w:p>
    <w:p>
      <w:pPr>
        <w:pStyle w:val="FirstParagraph"/>
      </w:pPr>
      <w:bookmarkStart w:id="470" w:name="accecato"/>
      <w:r>
        <w:t xml:space="preserve">[accecato]</w:t>
      </w:r>
      <w:bookmarkEnd w:id="470"/>
    </w:p>
    <w:p>
      <w:pPr>
        <w:pStyle w:val="BodyText"/>
      </w:pPr>
      <w:r>
        <w:t xml:space="preserve">Le creature Accecate perdono la loro capacità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godono di Occultamento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area di mischia dal personaggio.</w:t>
      </w:r>
    </w:p>
    <w:p>
      <w:pPr>
        <w:pStyle w:val="BodyText"/>
      </w:pPr>
      <w:r>
        <w:t xml:space="preserve">Se la prova riesce è possibile tentare l’attacco a -1d6 Tiro per colpire, la creatura gode sono di un +4 alla Difesa, tranne l’attacco avviene con Essenze/attacco ad area.</w:t>
      </w:r>
    </w:p>
    <w:p>
      <w:pPr>
        <w:pStyle w:val="BodyText"/>
      </w:pPr>
      <w:r>
        <w:t xml:space="preserve">Una creatura Accecata subisce penalità -4 alle prove di Consapevolezza e alla maggior parte delle prove basate su Potenza e Agilità e fallisce automaticamente qualsiasi check di Competenze dipendenti dalla vista.</w:t>
      </w:r>
    </w:p>
    <w:p>
      <w:pPr>
        <w:pStyle w:val="BodyText"/>
      </w:pPr>
      <w:r>
        <w:t xml:space="preserve">Inoltre, una creatura accecata dal buio non può usare Essenze che prevedano l’uso dello sguardo ed è immune alle Essenze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71"/>
    <w:bookmarkStart w:id="473" w:name="cadute"/>
    <w:p>
      <w:pPr>
        <w:pStyle w:val="Heading3"/>
      </w:pPr>
      <w:r>
        <w:t xml:space="preserve">Cadute</w:t>
      </w:r>
    </w:p>
    <w:p>
      <w:pPr>
        <w:pStyle w:val="FirstParagraph"/>
      </w:pPr>
      <w:bookmarkStart w:id="472" w:name="cadute"/>
      <w:r>
        <w:t xml:space="preserve">[cadute]</w:t>
      </w:r>
      <w:bookmarkEnd w:id="472"/>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Essenze magiche mentre cade, a meno che la caduta non sia superiore a 150 metri o l’Essenza magica sia rapida. Utilizzare un’Essenza magica mentre si cade richiede una prova di Concentrazione con DC pari a 20.</w:t>
      </w:r>
    </w:p>
    <w:p>
      <w:pPr>
        <w:pStyle w:val="BodyText"/>
      </w:pPr>
      <w:r>
        <w:rPr>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73"/>
    <w:bookmarkStart w:id="475" w:name="effetti-dellacido"/>
    <w:p>
      <w:pPr>
        <w:pStyle w:val="Heading3"/>
      </w:pPr>
      <w:r>
        <w:t xml:space="preserve">Effetti dell’Acido</w:t>
      </w:r>
    </w:p>
    <w:p>
      <w:pPr>
        <w:pStyle w:val="FirstParagraph"/>
      </w:pPr>
      <w:bookmarkStart w:id="474" w:name="effetti-dellacido"/>
      <w:r>
        <w:t xml:space="preserve">[effetti-dellacido]</w:t>
      </w:r>
      <w:bookmarkEnd w:id="474"/>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Potenza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75"/>
    <w:bookmarkStart w:id="477" w:name="effetti-del-fumo"/>
    <w:p>
      <w:pPr>
        <w:pStyle w:val="Heading3"/>
      </w:pPr>
      <w:r>
        <w:t xml:space="preserve">Effetti del Fumo</w:t>
      </w:r>
    </w:p>
    <w:p>
      <w:pPr>
        <w:pStyle w:val="FirstParagraph"/>
      </w:pPr>
      <w:bookmarkStart w:id="476" w:name="effetti-del-fumo"/>
      <w:r>
        <w:t xml:space="preserve">[effetti-del-fumo]</w:t>
      </w:r>
      <w:bookmarkEnd w:id="476"/>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(+2 Difesa) ai personaggi che si trovano al suo interno.</w:t>
      </w:r>
    </w:p>
    <w:bookmarkEnd w:id="477"/>
    <w:bookmarkStart w:id="479" w:name="fame-e-sete"/>
    <w:p>
      <w:pPr>
        <w:pStyle w:val="Heading3"/>
      </w:pPr>
      <w:r>
        <w:t xml:space="preserve">Fame e Sete</w:t>
      </w:r>
    </w:p>
    <w:p>
      <w:pPr>
        <w:pStyle w:val="FirstParagraph"/>
      </w:pPr>
      <w:bookmarkStart w:id="478" w:name="fame-e-sete"/>
      <w:r>
        <w:t xml:space="preserve">[fame-e-sete]</w:t>
      </w:r>
      <w:bookmarkEnd w:id="478"/>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79"/>
    <w:bookmarkStart w:id="481" w:name="oggetti-cadenti"/>
    <w:p>
      <w:pPr>
        <w:pStyle w:val="Heading3"/>
      </w:pPr>
      <w:r>
        <w:t xml:space="preserve">Oggetti Cadenti</w:t>
      </w:r>
    </w:p>
    <w:p>
      <w:pPr>
        <w:pStyle w:val="FirstParagraph"/>
      </w:pPr>
      <w:bookmarkStart w:id="480" w:name="oggetti-cadenti"/>
      <w:r>
        <w:t xml:space="preserve">[oggetti-cadenti]</w:t>
      </w:r>
      <w:bookmarkEnd w:id="480"/>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
        </w:rPr>
        <w:t xml:space="preserve">Tabella: Danno da Oggetti Cadenti</w:t>
      </w:r>
      <w:r>
        <w:t xml:space="preserve"> </w:t>
      </w:r>
      <w:r>
        <w:t xml:space="preserve">determina la quantità di danni inflitti da un oggetto in base alla sua taglia. Si presume che l’oggetto sia fattodi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
        </w:rPr>
        <w:t xml:space="preserve">Tabella: Danno da Oggetti Cadenti</w:t>
      </w:r>
    </w:p>
    <w:tbl>
      <w:tblPr>
        <w:tblStyle w:val="Table"/>
        <w:tblW w:type="pct" w:w="0.0"/>
        <w:tblLook w:firstRow="0" w:lastRow="0" w:firstColumn="0" w:lastColumn="0" w:noHBand="0" w:noVBand="0"/>
      </w:tblPr>
      <w:tblGrid/>
      <w:tr>
        <w:tc>
          <w:p>
            <w:pPr>
              <w:pStyle w:val="Compact"/>
              <w:jc w:val="left"/>
            </w:pPr>
            <w:r>
              <w:rPr>
                <w:b/>
              </w:rPr>
              <w:t xml:space="preserve">Taglia dell’Oggetto</w:t>
            </w:r>
          </w:p>
        </w:tc>
        <w:tc>
          <w:p>
            <w:pPr>
              <w:pStyle w:val="Compact"/>
              <w:jc w:val="left"/>
            </w:pPr>
            <w:r>
              <w:rPr>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Agilità).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81"/>
    <w:bookmarkStart w:id="483" w:name="pericoli-dellacqua"/>
    <w:p>
      <w:pPr>
        <w:pStyle w:val="Heading3"/>
      </w:pPr>
      <w:r>
        <w:t xml:space="preserve">Pericoli dell’Acqua</w:t>
      </w:r>
    </w:p>
    <w:p>
      <w:pPr>
        <w:pStyle w:val="FirstParagraph"/>
      </w:pPr>
      <w:bookmarkStart w:id="482" w:name="pericoli-dellacqua"/>
      <w:r>
        <w:t xml:space="preserve">[pericoli-dellacqua]</w:t>
      </w:r>
      <w:bookmarkEnd w:id="482"/>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Potenza con DC 15, i personaggi non rischiano di finire sott’acqua. 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
        </w:rPr>
        <w:t xml:space="preserve">Annegamento</w:t>
      </w:r>
    </w:p>
    <w:p>
      <w:pPr>
        <w:pStyle w:val="BodyText"/>
      </w:pPr>
      <w:r>
        <w:t xml:space="preserve">Qualsiasi personaggio può trattenere il fiato per un numero di round pari 8 volte il suo punteggio di Potenza, con un minimo di 6 round. Se il personaggio compie almeno 2 Azioni, la durata restante per cui può trattenere il fiato è ridotta di 1 round. Trascorso questo periodo di tempo, il personaggio deve effettuare una prova di Potenza con DC 10 ad ogni round per continuare a trattenere il fiato. Ogni round, la DC aumenta di 1.</w:t>
      </w:r>
    </w:p>
    <w:p>
      <w:pPr>
        <w:pStyle w:val="BodyText"/>
      </w:pPr>
      <w:r>
        <w:t xml:space="preserve">Si può annegare in sostanze diverse dall’acqua, come la sabbia, le sabbie mobili, la polvere molto fine o un silos pieno di farro o semplicemente trattenendo il respiro.</w:t>
      </w:r>
    </w:p>
    <w:bookmarkEnd w:id="483"/>
    <w:bookmarkStart w:id="485" w:name="pericoli-del-caldo"/>
    <w:p>
      <w:pPr>
        <w:pStyle w:val="Heading3"/>
      </w:pPr>
      <w:r>
        <w:t xml:space="preserve">Pericoli del Caldo</w:t>
      </w:r>
    </w:p>
    <w:p>
      <w:pPr>
        <w:pStyle w:val="FirstParagraph"/>
      </w:pPr>
      <w:bookmarkStart w:id="484" w:name="pericoli-del-caldo"/>
      <w:r>
        <w:t xml:space="preserve">[pericoli-del-caldo]</w:t>
      </w:r>
      <w:bookmarkEnd w:id="484"/>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con la competenza Sopravvivenza può ricevere un bonus a questo Tiri Salvezza ed essere in grado di applicarlo anche ad altri personaggi (vedi la descrizione dell’Abilita’). I personaggi Privi di Sensi iniziano a subire danni letali (1d4 danni all’ora).</w:t>
      </w:r>
    </w:p>
    <w:p>
      <w:pPr>
        <w:pStyle w:val="BodyText"/>
      </w:pPr>
      <w:r>
        <w:t xml:space="preserve">In situazioni di caldo estremo (sopra i 40° C), un personaggio deve effettuare un Tiro Salvezza su Tempra ogni 10 minuti (DC 15, +1 per ogni prova precedente) oppure subisce 1d4 danni non letali. I personaggi che indossano abiti pesanti o qualsiasi tipo di armatura, subiscono penalità -4 a questi Tiri Salvezza. Un personaggio con la competenza Sopravvivenza può ricevere un bonus a questo Tiro Salvezza ed essere in grado di applicarlo anche ad altri personaggi. I personaggi Privi di Sensi iniziano a subire danni letali (1d4 danni ogni 10 minuti).</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85"/>
    <w:bookmarkStart w:id="487" w:name="prendere-fuoco"/>
    <w:p>
      <w:pPr>
        <w:pStyle w:val="Heading3"/>
      </w:pPr>
      <w:r>
        <w:t xml:space="preserve">Prendere Fuoco</w:t>
      </w:r>
    </w:p>
    <w:p>
      <w:pPr>
        <w:pStyle w:val="FirstParagraph"/>
      </w:pPr>
      <w:bookmarkStart w:id="486" w:name="prendere-fuoco"/>
      <w:r>
        <w:t xml:space="preserve">[prendere-fuoco]</w:t>
      </w:r>
      <w:bookmarkEnd w:id="486"/>
    </w:p>
    <w:p>
      <w:pPr>
        <w:pStyle w:val="BodyText"/>
      </w:pPr>
      <w:r>
        <w:t xml:space="preserve">I personaggi esposti ad olio bollente, fuochi da campo, e fuochi magici non istantanei possono vedere i loro abiti, capelli o equipaggiamento prendere fuoco. Le Essenze magiche con durata istantanea non sono in grado di appiccare il fuoco, in quanto il calore e la fiammata appaiono e scompaiono in un attimo.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87"/>
    <w:bookmarkStart w:id="489" w:name="pericoli-del-freddo"/>
    <w:p>
      <w:pPr>
        <w:pStyle w:val="Heading3"/>
      </w:pPr>
      <w:r>
        <w:t xml:space="preserve">Pericoli del Freddo</w:t>
      </w:r>
    </w:p>
    <w:p>
      <w:pPr>
        <w:pStyle w:val="FirstParagraph"/>
      </w:pPr>
      <w:bookmarkStart w:id="488" w:name="pericoli-del-freddo"/>
      <w:r>
        <w:t xml:space="preserve">[pericoli-del-freddo]</w:t>
      </w:r>
      <w:bookmarkEnd w:id="488"/>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89"/>
    <w:bookmarkStart w:id="490"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90"/>
    <w:bookmarkStart w:id="491"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91"/>
    <w:bookmarkEnd w:id="492"/>
    <w:bookmarkStart w:id="500" w:name="tempo-atmosferico---meteo"/>
    <w:p>
      <w:pPr>
        <w:pStyle w:val="Heading2"/>
      </w:pPr>
      <w:r>
        <w:t xml:space="preserve">Tempo Atmosferico - Meteo</w:t>
      </w:r>
    </w:p>
    <w:p>
      <w:pPr>
        <w:pStyle w:val="FirstParagraph"/>
      </w:pPr>
      <w:bookmarkStart w:id="493" w:name="tempo-atmosferico---meteo"/>
      <w:r>
        <w:t xml:space="preserve">[tempo-atmosferico---meteo]</w:t>
      </w:r>
      <w:bookmarkEnd w:id="493"/>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
        </w:rPr>
        <w:t xml:space="preserve">Tabella: Tempo Atmosferico Casuale</w:t>
      </w:r>
    </w:p>
    <w:p>
      <w:pPr>
        <w:pStyle w:val="BodyText"/>
      </w:pPr>
      <w:r>
        <w:t xml:space="preserve">L</w:t>
      </w:r>
      <w:r>
        <w:t xml:space="preserve">1cm</w:t>
      </w:r>
      <w:r>
        <w:t xml:space="preserve"> </w:t>
      </w:r>
      <w:r>
        <w:t xml:space="preserve">L</w:t>
      </w:r>
      <w:r>
        <w:t xml:space="preserve">3.5cm</w:t>
      </w:r>
      <w:r>
        <w:t xml:space="preserve"> </w:t>
      </w:r>
      <w:r>
        <w:t xml:space="preserve">L</w:t>
      </w:r>
      <w:r>
        <w:t xml:space="preserve">3.5cm</w:t>
      </w:r>
      <w:r>
        <w:t xml:space="preserve"> </w:t>
      </w:r>
      <w:r>
        <w:t xml:space="preserve">L</w:t>
      </w:r>
      <w:r>
        <w:t xml:space="preserve">4cm</w:t>
      </w:r>
      <w:r>
        <w:t xml:space="preserve"> </w:t>
      </w:r>
      <w:r>
        <w:t xml:space="preserve">L</w:t>
      </w:r>
      <w:r>
        <w:t xml:space="preserve">3.5cm</w:t>
      </w:r>
      <w:r>
        <w:t xml:space="preserve"> </w:t>
      </w:r>
      <w:r>
        <w:rPr>
          <w:b/>
        </w:rPr>
        <w:t xml:space="preserve">d%</w:t>
      </w:r>
      <w:r>
        <w:t xml:space="preserve"> </w:t>
      </w:r>
      <w:r>
        <w:t xml:space="preserve">&amp;</w:t>
      </w:r>
      <w:r>
        <w:t xml:space="preserve"> </w:t>
      </w:r>
      <w:r>
        <w:rPr>
          <w:b/>
        </w:rPr>
        <w:t xml:space="preserve">Tempo Atmosferico</w:t>
      </w:r>
      <w:r>
        <w:t xml:space="preserve"> </w:t>
      </w:r>
      <w:r>
        <w:t xml:space="preserve">&amp;</w:t>
      </w:r>
      <w:r>
        <w:t xml:space="preserve"> </w:t>
      </w:r>
      <w:r>
        <w:rPr>
          <w:b/>
        </w:rPr>
        <w:t xml:space="preserve">Clima Freddo</w:t>
      </w:r>
      <w:r>
        <w:t xml:space="preserve"> </w:t>
      </w:r>
      <w:r>
        <w:t xml:space="preserve">&amp;</w:t>
      </w:r>
      <w:r>
        <w:t xml:space="preserve"> </w:t>
      </w:r>
      <w:r>
        <w:rPr>
          <w:b/>
        </w:rPr>
        <w:t xml:space="preserve">Clima Temperato</w:t>
      </w:r>
      <w:r>
        <w:rPr>
          <w:b/>
        </w:rPr>
        <w:t xml:space="preserve"> </w:t>
      </w:r>
      <w:r>
        <w:rPr>
          <w:b/>
        </w:rPr>
        <w:t xml:space="preserve">*</w:t>
      </w:r>
      <w:r>
        <w:t xml:space="preserve"> </w:t>
      </w:r>
      <w:r>
        <w:t xml:space="preserve">&amp;</w:t>
      </w:r>
      <w:r>
        <w:t xml:space="preserve"> </w:t>
      </w:r>
      <w:r>
        <w:rPr>
          <w:b/>
        </w:rPr>
        <w:t xml:space="preserve">Deserto</w:t>
      </w:r>
      <w:r>
        <w:t xml:space="preserve">-70 &amp; Normale &amp; Freddo, calmo &amp; Normale per la stagione</w:t>
      </w:r>
      <w:r>
        <w:t xml:space="preserve"> </w:t>
      </w:r>
      <w:r>
        <w:t xml:space="preserve">*</w:t>
      </w:r>
      <w:r>
        <w:t xml:space="preserve">*</w:t>
      </w:r>
      <w:r>
        <w:t xml:space="preserve"> </w:t>
      </w:r>
      <w:r>
        <w:t xml:space="preserve">&amp; Torrido,calmo-80 &amp; Anormale &amp; Ondata di Caldo (01-30)</w:t>
      </w:r>
      <w:r>
        <w:br/>
      </w:r>
      <w:r>
        <w:t xml:space="preserve">&amp; &amp; Ondata di Freddo (31-100) &amp; Ondata di Caldo (01-50)</w:t>
      </w:r>
      <w:r>
        <w:br/>
      </w:r>
      <w:r>
        <w:t xml:space="preserve">&amp; &amp; &amp; Ondata di Freddo (51-100) &amp; Torrido,ventilato-90 &amp; Inclemente &amp; Precipitazioni (neve) &amp; Precipitazioni</w:t>
      </w:r>
      <w:r>
        <w:br/>
      </w:r>
      <w:r>
        <w:t xml:space="preserve">&amp; &amp; &amp; (normali per la stagione) &amp; Torrido, ventilato-99 &amp; Tempesta &amp; Tempesta di neve &amp; Tempesta di fulmini</w:t>
      </w:r>
      <w:r>
        <w:br/>
      </w:r>
      <w:r>
        <w:t xml:space="preserve">&amp; &amp; &amp; tempesta di neve &amp; Tempesta di polvere &amp; Tempesta violenta &amp; Tormenta &amp; Bufera,tormenta</w:t>
      </w:r>
      <w:r>
        <w:br/>
      </w:r>
      <w:r>
        <w:t xml:space="preserve">&amp; &amp; &amp; uragano,tornado &amp; Acquazzone</w:t>
      </w:r>
    </w:p>
    <w:p>
      <w:pPr>
        <w:pStyle w:val="BodyText"/>
      </w:pPr>
      <w:r>
        <w:t xml:space="preserve">* Temperato comprende foreste, colline, paludi, montagne, pianure</w:t>
      </w:r>
      <w:r>
        <w:t xml:space="preserve"> </w:t>
      </w:r>
      <w:r>
        <w:t xml:space="preserve">e zone marine calde.</w:t>
      </w:r>
    </w:p>
    <w:p>
      <w:pPr>
        <w:pStyle w:val="BodyText"/>
      </w:pPr>
      <w:r>
        <w:t xml:space="preserve">** L’inverno è freddo, l’estate è calda, l’autunno e la primavera sono moderati. Le paludi sono sempre leggermente più calde d’inverno.</w:t>
      </w:r>
    </w:p>
    <w:p>
      <w:pPr>
        <w:pStyle w:val="BodyText"/>
      </w:pPr>
      <w:r>
        <w:rPr>
          <w:b/>
        </w:rPr>
        <w:t xml:space="preserve">Acquazzone</w:t>
      </w:r>
      <w:r>
        <w:t xml:space="preserve">: Considerarlo come pioggia (vedi Precipitazioni sotto), ma offre Occultamento come la nebbia. Può provocare inondazioni e dura di solito 2d4 ore.</w:t>
      </w:r>
    </w:p>
    <w:p>
      <w:pPr>
        <w:pStyle w:val="BodyText"/>
      </w:pPr>
      <w:r>
        <w:rPr>
          <w:b/>
        </w:rPr>
        <w:t xml:space="preserve">Caldo</w:t>
      </w:r>
      <w:r>
        <w:t xml:space="preserve">: La temperatura è tra 15° e 30° C di giorno, e tra 6 e 11 gradi in meno di notte.</w:t>
      </w:r>
    </w:p>
    <w:p>
      <w:pPr>
        <w:pStyle w:val="BodyText"/>
      </w:pPr>
      <w:r>
        <w:rPr>
          <w:b/>
        </w:rPr>
        <w:t xml:space="preserve">Calmo</w:t>
      </w:r>
      <w:r>
        <w:t xml:space="preserve">: Vento leggero (tra 0 e 15 km/h).</w:t>
      </w:r>
    </w:p>
    <w:p>
      <w:pPr>
        <w:pStyle w:val="BodyText"/>
      </w:pPr>
      <w:r>
        <w:rPr>
          <w:b/>
        </w:rPr>
        <w:t xml:space="preserve">Freddo</w:t>
      </w:r>
      <w:r>
        <w:t xml:space="preserve">: Temperatura tra -17° e 5° C durante il giorno, e tra 6 a 11 gradi in meno di notte.</w:t>
      </w:r>
    </w:p>
    <w:p>
      <w:pPr>
        <w:pStyle w:val="BodyText"/>
      </w:pPr>
      <w:r>
        <w:rPr>
          <w:b/>
        </w:rPr>
        <w:t xml:space="preserve">Moderato</w:t>
      </w:r>
      <w:r>
        <w:t xml:space="preserve">: Temperatura tra i 5° e i 15° C durante il giorno, e tra 6 e 11 gradi in meno di notte.</w:t>
      </w:r>
    </w:p>
    <w:p>
      <w:pPr>
        <w:pStyle w:val="BodyText"/>
      </w:pPr>
      <w:r>
        <w:rPr>
          <w:b/>
        </w:rPr>
        <w:t xml:space="preserve">Ondata Caldo</w:t>
      </w:r>
      <w:r>
        <w:t xml:space="preserve">: Fa aumentare la temperatura di 6° C.</w:t>
      </w:r>
    </w:p>
    <w:p>
      <w:pPr>
        <w:pStyle w:val="BodyText"/>
      </w:pPr>
      <w:r>
        <w:rPr>
          <w:b/>
        </w:rPr>
        <w:t xml:space="preserve">Ondata Freddo</w:t>
      </w:r>
      <w:r>
        <w:t xml:space="preserve">: Abbassa la temperatura di 6° C.</w:t>
      </w:r>
    </w:p>
    <w:p>
      <w:pPr>
        <w:pStyle w:val="BodyText"/>
      </w:pPr>
      <w:r>
        <w:rPr>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1d20 minuti ma di solito è accompagnata da 1d4 ore di pioggia.</w:t>
      </w:r>
    </w:p>
    <w:p>
      <w:pPr>
        <w:pStyle w:val="BodyText"/>
      </w:pPr>
      <w:r>
        <w:rPr>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
        </w:rPr>
        <w:t xml:space="preserve">Torrido</w:t>
      </w:r>
      <w:r>
        <w:t xml:space="preserve">: Temperatura tra i 30° e i 43° C durante il giorno e tra 6 e 11 gradi in meno di notte.</w:t>
      </w:r>
    </w:p>
    <w:p>
      <w:pPr>
        <w:pStyle w:val="BodyText"/>
      </w:pPr>
      <w:r>
        <w:rPr>
          <w:b/>
        </w:rPr>
        <w:t xml:space="preserve">Ventilato</w:t>
      </w:r>
      <w:r>
        <w:t xml:space="preserve">: La velocità del vento va da moderata a forte (da 15 a 45 km/h); vedi Tabella: Effetti del Vento.</w:t>
      </w:r>
    </w:p>
    <w:p>
      <w:pPr>
        <w:pStyle w:val="BodyText"/>
      </w:pPr>
      <w:r>
        <w:rPr>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 2.5 centimetri di neve.</w:t>
      </w:r>
    </w:p>
    <w:p>
      <w:pPr>
        <w:pStyle w:val="BodyText"/>
      </w:pPr>
      <w:r>
        <w:rPr>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95" w:name="tempeste"/>
    <w:p>
      <w:pPr>
        <w:pStyle w:val="Heading3"/>
      </w:pPr>
      <w:r>
        <w:t xml:space="preserve">Tempeste</w:t>
      </w:r>
    </w:p>
    <w:p>
      <w:pPr>
        <w:pStyle w:val="FirstParagraph"/>
      </w:pPr>
      <w:bookmarkStart w:id="494" w:name="tempeste"/>
      <w:r>
        <w:t xml:space="preserve">[tempeste]</w:t>
      </w:r>
      <w:bookmarkEnd w:id="494"/>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
        </w:rPr>
        <w:t xml:space="preserve">Tempesta di Polvere (CR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Potenza). Le grandi tempeste di polvere si depositano alle spalle (2d3-1) x 30 centimetri di sabbia.</w:t>
      </w:r>
    </w:p>
    <w:p>
      <w:pPr>
        <w:pStyle w:val="BodyText"/>
      </w:pPr>
      <w:r>
        <w:rPr>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
        </w:rPr>
        <w:t xml:space="preserve">Bufera</w:t>
      </w:r>
      <w:r>
        <w:t xml:space="preserve">: Sebbene abbiano poche o nessuna precipitazione, le bufere possono provocare danni ingenti a causa della Potenza del vento.</w:t>
      </w:r>
    </w:p>
    <w:p>
      <w:pPr>
        <w:pStyle w:val="BodyText"/>
      </w:pPr>
      <w:r>
        <w:rPr>
          <w:b/>
        </w:rPr>
        <w:t xml:space="preserve">Tormenta</w:t>
      </w:r>
      <w:r>
        <w:t xml:space="preserve">: La combinazione di forti venti, neve fitta (di solito 1d3 30 cm) e freddo intenso rende le tormente letali per chiunque non vi sia preparato.</w:t>
      </w:r>
    </w:p>
    <w:p>
      <w:pPr>
        <w:pStyle w:val="BodyText"/>
      </w:pPr>
      <w:r>
        <w:rPr>
          <w:b/>
        </w:rPr>
        <w:t xml:space="preserve">Uragano</w:t>
      </w:r>
      <w:r>
        <w:t xml:space="preserve">: Oltre ai venti molto forti e alla pioggia intensa, gli uragani sono seguiti da inondazioni. Molte attività in un’avventura sono impossibili in queste condizioni.</w:t>
      </w:r>
    </w:p>
    <w:p>
      <w:pPr>
        <w:pStyle w:val="BodyText"/>
      </w:pPr>
      <w:r>
        <w:rPr>
          <w:b/>
        </w:rPr>
        <w:t xml:space="preserve">Tornado</w:t>
      </w:r>
      <w:r>
        <w:t xml:space="preserve">: Oltre ai venti molto forti, i tornado possono ferire gravemente ed uccidere quelli che vengono catturati al suo interno.</w:t>
      </w:r>
    </w:p>
    <w:bookmarkEnd w:id="495"/>
    <w:bookmarkStart w:id="497" w:name="nebbia"/>
    <w:p>
      <w:pPr>
        <w:pStyle w:val="Heading3"/>
      </w:pPr>
      <w:r>
        <w:t xml:space="preserve">Nebbia</w:t>
      </w:r>
    </w:p>
    <w:p>
      <w:pPr>
        <w:pStyle w:val="FirstParagraph"/>
      </w:pPr>
      <w:bookmarkStart w:id="496" w:name="nebbia"/>
      <w:r>
        <w:t xml:space="preserve">[nebbia]</w:t>
      </w:r>
      <w:bookmarkEnd w:id="496"/>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97"/>
    <w:bookmarkStart w:id="499" w:name="venti"/>
    <w:p>
      <w:pPr>
        <w:pStyle w:val="Heading3"/>
      </w:pPr>
      <w:r>
        <w:t xml:space="preserve">Venti</w:t>
      </w:r>
    </w:p>
    <w:p>
      <w:pPr>
        <w:pStyle w:val="FirstParagraph"/>
      </w:pPr>
      <w:bookmarkStart w:id="498" w:name="venti"/>
      <w:r>
        <w:t xml:space="preserve">[venti]</w:t>
      </w:r>
      <w:bookmarkEnd w:id="498"/>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
        </w:rPr>
        <w:t xml:space="preserve">Tabella: Effetti del Vento Potenza del Vento</w:t>
      </w:r>
    </w:p>
    <w:tbl>
      <w:tblPr>
        <w:tblStyle w:val="Table"/>
        <w:tblW w:type="pct" w:w="0.0"/>
        <w:tblLook w:firstRow="0" w:lastRow="0" w:firstColumn="0" w:lastColumn="0" w:noHBand="0" w:noVBand="0"/>
      </w:tblPr>
      <w:tblGrid/>
      <w:tr>
        <w:tc>
          <w:p>
            <w:pPr>
              <w:pStyle w:val="Compact"/>
              <w:jc w:val="left"/>
            </w:pPr>
            <w:r>
              <w:rPr>
                <w:b/>
              </w:rPr>
              <w:t xml:space="preserve">Potenza del Vento</w:t>
            </w:r>
          </w:p>
        </w:tc>
        <w:tc>
          <w:p>
            <w:pPr>
              <w:pStyle w:val="Compact"/>
              <w:jc w:val="left"/>
            </w:pPr>
            <w:r>
              <w:rPr>
                <w:b/>
              </w:rPr>
              <w:t xml:space="preserve">Velocità del Vento</w:t>
            </w:r>
          </w:p>
        </w:tc>
        <w:tc>
          <w:p>
            <w:pPr>
              <w:pStyle w:val="Compact"/>
              <w:jc w:val="left"/>
            </w:pPr>
            <w:r>
              <w:rPr>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
        </w:rPr>
        <w:t xml:space="preserve">Vento Leggero</w:t>
      </w:r>
    </w:p>
    <w:p>
      <w:pPr>
        <w:pStyle w:val="BodyText"/>
      </w:pPr>
      <w:r>
        <w:t xml:space="preserve">Una brezza gentile, che non ha effetti pratici sul gioco.</w:t>
      </w:r>
    </w:p>
    <w:p>
      <w:pPr>
        <w:pStyle w:val="BodyText"/>
      </w:pPr>
      <w:r>
        <w:rPr>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 Questa è la stessa velocità del vento prodotta da un Essenza di Creazione Aria a livello 5.</w:t>
      </w:r>
    </w:p>
    <w:p>
      <w:pPr>
        <w:pStyle w:val="BodyText"/>
      </w:pPr>
      <w:r>
        <w:rPr>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
        </w:rPr>
        <w:t xml:space="preserve">Tornado (CR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99"/>
    <w:bookmarkEnd w:id="500"/>
    <w:bookmarkEnd w:id="501"/>
    <w:bookmarkStart w:id="503" w:name="avventure-in-acqua"/>
    <w:p>
      <w:pPr>
        <w:pStyle w:val="Heading1"/>
      </w:pPr>
      <w:r>
        <w:t xml:space="preserve">Avventure in Acqua</w:t>
      </w:r>
    </w:p>
    <w:p>
      <w:pPr>
        <w:pStyle w:val="FirstParagraph"/>
      </w:pPr>
      <w:bookmarkStart w:id="502" w:name="avventure-in-acqua"/>
      <w:r>
        <w:t xml:space="preserve">[avventure-in-acqua]</w:t>
      </w:r>
      <w:bookmarkEnd w:id="502"/>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Essenze di Alterazione per respirare Sott’Acqua è di ovvia utilità, mentre Essenze di Difesa per Resistere all’Energia può aiutare con la temperatura.</w:t>
      </w:r>
    </w:p>
    <w:p>
      <w:pPr>
        <w:pStyle w:val="BodyText"/>
      </w:pPr>
      <w:r>
        <w:t xml:space="preserve">Il danno da pressione può essere totalmente evitato tramite effetti di Essenze di Movimento. Le Essenze di Trasformazione sono forse le più utili in acqua, purché la forma assunta sia di natura acquatica.</w:t>
      </w:r>
    </w:p>
    <w:p>
      <w:pPr>
        <w:pStyle w:val="BodyText"/>
      </w:pPr>
      <w:r>
        <w:rPr>
          <w:b/>
        </w:rPr>
        <w:t xml:space="preserve">Adattamento Naturale:</w:t>
      </w:r>
      <w:r>
        <w:t xml:space="preserve"> </w:t>
      </w:r>
      <w:r>
        <w:t xml:space="preserve">Qualsiasi creatura del Sottotipo Acquatico può respirare sott’acqua facilmente e non viene influenzata dalle temperature estreme riscontrabili nel proprio ambiente tipico. Le creature Acquatiche e quelle con la capacità di trattenere il respiro sono molto più resistenti al danno da pressione: non subiscono questo tipo di danno a meno che non vengano spostate istantaneamente da una profondità ad un’altra (in tal caso si adattano al cambio di pressione dopo aver superato con successo cinque Tiro Salvezza su Tempra contro gli effetti della pressione).</w:t>
      </w:r>
    </w:p>
    <w:p>
      <w:pPr>
        <w:pStyle w:val="BodyText"/>
      </w:pPr>
      <w:r>
        <w:rPr>
          <w:b/>
        </w:rPr>
        <w:t xml:space="preserve">Avventure Nautiche</w:t>
      </w:r>
    </w:p>
    <w:p>
      <w:pPr>
        <w:pStyle w:val="BodyText"/>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p>
      <w:pPr>
        <w:pStyle w:val="BodyText"/>
      </w:pPr>
      <w:r>
        <w:rPr>
          <w:b/>
        </w:rPr>
        <w:t xml:space="preserve">Combattimento Rapido in Mare</w:t>
      </w:r>
    </w:p>
    <w:p>
      <w:pPr>
        <w:pStyle w:val="BodyText"/>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turno.</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L’Essenza di Creazione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
        </w:rPr>
        <w:t xml:space="preserve">Tipo</w:t>
      </w:r>
      <w:r>
        <w:t xml:space="preserve">: Si tratta di una categoria generale che elenca la tipologia base di nave.</w:t>
      </w:r>
    </w:p>
    <w:p>
      <w:pPr>
        <w:pStyle w:val="BodyText"/>
      </w:pPr>
      <w:r>
        <w:rPr>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
        </w:rPr>
        <w:t xml:space="preserve">TS Base</w:t>
      </w:r>
      <w:r>
        <w:t xml:space="preserve">: Il modificatore dei Tiri Salvezza Base di una nave (Tempra, Riflessi e Volonta’)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
        </w:rPr>
        <w:t xml:space="preserve">Speronamento</w:t>
      </w:r>
      <w:r>
        <w:t xml:space="preserve">: L’ammontare di danni che infligge una nave con un attacco di speronamento riuscito (senza uno sperone).</w:t>
      </w:r>
    </w:p>
    <w:p>
      <w:pPr>
        <w:pStyle w:val="BodyText"/>
      </w:pPr>
      <w:r>
        <w:rPr>
          <w:b/>
        </w:rPr>
        <w:t xml:space="preserve">Quadretti</w:t>
      </w:r>
      <w:r>
        <w:t xml:space="preserve">: Il numero di quadretti che la nave occupa sulla griglia di combattimento. Una nave si considera sempre della larghezza di un quadretto.</w:t>
      </w:r>
    </w:p>
    <w:p>
      <w:pPr>
        <w:pStyle w:val="BodyText"/>
      </w:pPr>
      <w:r>
        <w:rPr>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
        </w:rPr>
        <w:t xml:space="preserve">Tabella: Statistiche delle Navi</w:t>
      </w:r>
    </w:p>
    <w:p>
      <w:pPr>
        <w:pStyle w:val="BodyText"/>
      </w:pPr>
      <w:r>
        <w:t xml:space="preserve">L</w:t>
      </w:r>
      <w:r>
        <w:t xml:space="preserve">2cm</w:t>
      </w:r>
      <w:r>
        <w:t xml:space="preserve"> </w:t>
      </w:r>
      <w:r>
        <w:t xml:space="preserve">L</w:t>
      </w:r>
      <w:r>
        <w:t xml:space="preserve">1cm</w:t>
      </w:r>
      <w:r>
        <w:t xml:space="preserve"> </w:t>
      </w:r>
      <w:r>
        <w:t xml:space="preserve">L</w:t>
      </w:r>
      <w:r>
        <w:t xml:space="preserve">1cm</w:t>
      </w:r>
      <w:r>
        <w:t xml:space="preserve"> </w:t>
      </w:r>
      <w:r>
        <w:t xml:space="preserve">L</w:t>
      </w:r>
      <w:r>
        <w:t xml:space="preserve">1cm</w:t>
      </w:r>
      <w:r>
        <w:t xml:space="preserve"> </w:t>
      </w:r>
      <w:r>
        <w:t xml:space="preserve">L</w:t>
      </w:r>
      <w:r>
        <w:t xml:space="preserve">1.5cm</w:t>
      </w:r>
      <w:r>
        <w:t xml:space="preserve"> </w:t>
      </w:r>
      <w:r>
        <w:t xml:space="preserve">L</w:t>
      </w:r>
      <w:r>
        <w:t xml:space="preserve">1cm</w:t>
      </w:r>
      <w:r>
        <w:t xml:space="preserve"> </w:t>
      </w:r>
      <w:r>
        <w:t xml:space="preserve">L</w:t>
      </w:r>
      <w:r>
        <w:t xml:space="preserve">2cm</w:t>
      </w:r>
      <w:r>
        <w:t xml:space="preserve"> </w:t>
      </w:r>
      <w:r>
        <w:t xml:space="preserve">L</w:t>
      </w:r>
      <w:r>
        <w:t xml:space="preserve">1cm</w:t>
      </w:r>
      <w:r>
        <w:t xml:space="preserve"> </w:t>
      </w:r>
      <w:r>
        <w:t xml:space="preserve">L</w:t>
      </w:r>
      <w:r>
        <w:t xml:space="preserve">2cm</w:t>
      </w:r>
      <w:r>
        <w:t xml:space="preserve"> </w:t>
      </w:r>
      <w:r>
        <w:rPr>
          <w:b/>
        </w:rPr>
        <w:t xml:space="preserve">Tipo</w:t>
      </w:r>
      <w:r>
        <w:t xml:space="preserve"> </w:t>
      </w:r>
      <w:r>
        <w:t xml:space="preserve">&amp;</w:t>
      </w:r>
      <w:r>
        <w:t xml:space="preserve"> </w:t>
      </w:r>
      <w:r>
        <w:rPr>
          <w:b/>
        </w:rPr>
        <w:t xml:space="preserve">Difesa</w:t>
      </w:r>
      <w:r>
        <w:t xml:space="preserve"> </w:t>
      </w:r>
      <w:r>
        <w:t xml:space="preserve">&amp;</w:t>
      </w:r>
      <w:r>
        <w:t xml:space="preserve"> </w:t>
      </w:r>
      <w:r>
        <w:rPr>
          <w:b/>
        </w:rPr>
        <w:t xml:space="preserve">PF</w:t>
      </w:r>
      <w:r>
        <w:t xml:space="preserve"> </w:t>
      </w:r>
      <w:r>
        <w:t xml:space="preserve">&amp;</w:t>
      </w:r>
      <w:r>
        <w:t xml:space="preserve"> </w:t>
      </w:r>
      <w:r>
        <w:rPr>
          <w:b/>
        </w:rPr>
        <w:t xml:space="preserve">TS base</w:t>
      </w:r>
      <w:r>
        <w:t xml:space="preserve"> </w:t>
      </w:r>
      <w:r>
        <w:t xml:space="preserve">&amp;</w:t>
      </w:r>
      <w:r>
        <w:t xml:space="preserve"> </w:t>
      </w:r>
      <w:r>
        <w:rPr>
          <w:b/>
        </w:rPr>
        <w:t xml:space="preserve">Vel. (m/s)</w:t>
      </w:r>
      <w:r>
        <w:t xml:space="preserve"> </w:t>
      </w:r>
      <w:r>
        <w:t xml:space="preserve">&amp;</w:t>
      </w:r>
      <w:r>
        <w:t xml:space="preserve"> </w:t>
      </w:r>
      <w:r>
        <w:rPr>
          <w:b/>
        </w:rPr>
        <w:t xml:space="preserve">Arma</w:t>
      </w:r>
      <w:r>
        <w:t xml:space="preserve"> </w:t>
      </w:r>
      <w:r>
        <w:t xml:space="preserve">&amp;</w:t>
      </w:r>
      <w:r>
        <w:t xml:space="preserve"> </w:t>
      </w:r>
      <w:r>
        <w:rPr>
          <w:b/>
        </w:rPr>
        <w:t xml:space="preserve">Speronamento</w:t>
      </w:r>
      <w:r>
        <w:t xml:space="preserve"> </w:t>
      </w:r>
      <w:r>
        <w:t xml:space="preserve">&amp;</w:t>
      </w:r>
      <w:r>
        <w:t xml:space="preserve"> </w:t>
      </w:r>
      <w:r>
        <w:rPr>
          <w:b/>
        </w:rPr>
        <w:t xml:space="preserve">Quad</w:t>
      </w:r>
      <w:r>
        <w:t xml:space="preserve">. &amp;</w:t>
      </w:r>
      <w:r>
        <w:t xml:space="preserve"> </w:t>
      </w:r>
      <w:r>
        <w:rPr>
          <w:b/>
        </w:rPr>
        <w:t xml:space="preserve">Equipaggio</w:t>
      </w:r>
      <w:r>
        <w:t xml:space="preserve"> </w:t>
      </w:r>
      <w:r>
        <w:t xml:space="preserve">Zattera &amp; 9 &amp; 10 &amp; +0 &amp; 4.5 &amp; 0 &amp; 1d6 &amp; 1 &amp; 1/4</w:t>
      </w:r>
      <w:r>
        <w:t xml:space="preserve"> </w:t>
      </w:r>
      <w:r>
        <w:t xml:space="preserve">Barca a Remi &amp; 9 &amp; 20 &amp; +2 &amp; 9 &amp; 0 &amp; 2d6+6 &amp; 1 &amp; 1/3</w:t>
      </w:r>
      <w:r>
        <w:t xml:space="preserve"> </w:t>
      </w:r>
      <w:r>
        <w:t xml:space="preserve">Battello &amp; 8 &amp; 60 &amp; +4 &amp; 9 &amp; 1 &amp; 2d6+6 &amp; 2 &amp; 4/15+100</w:t>
      </w:r>
      <w:r>
        <w:t xml:space="preserve"> </w:t>
      </w:r>
      <w:r>
        <w:t xml:space="preserve">Nave Lunga &amp; 6 &amp; 75 &amp; +5 &amp; 18 &amp; 1 &amp; 4d6+18 &amp; 3 &amp; 50/75+100</w:t>
      </w:r>
      <w:r>
        <w:t xml:space="preserve"> </w:t>
      </w:r>
      <w:r>
        <w:t xml:space="preserve">Barca a Vela &amp; 6 &amp; 125 &amp; +6 &amp; 18 &amp; 2 &amp; 3d6+12 &amp; 3 &amp; 20/50+120</w:t>
      </w:r>
      <w:r>
        <w:t xml:space="preserve"> </w:t>
      </w:r>
      <w:r>
        <w:t xml:space="preserve">Nave da Guerra &amp; 2 &amp; 175 &amp; +7 &amp; 18 &amp; 3 &amp; 3d6+12 &amp; 4 &amp; 60/80+160</w:t>
      </w:r>
      <w:r>
        <w:t xml:space="preserve"> </w:t>
      </w:r>
      <w:r>
        <w:t xml:space="preserve">Galea &amp; 2 &amp; 200 &amp; +8 &amp; 27 &amp; +4 &amp; 6d6+24 &amp; 4 &amp; 200/250+200</w:t>
      </w:r>
    </w:p>
    <w:bookmarkEnd w:id="503"/>
    <w:bookmarkStart w:id="505" w:name="avventure-in-citta"/>
    <w:p>
      <w:pPr>
        <w:pStyle w:val="Heading1"/>
      </w:pPr>
      <w:r>
        <w:t xml:space="preserve">Avventure in Citta’</w:t>
      </w:r>
    </w:p>
    <w:p>
      <w:pPr>
        <w:pStyle w:val="FirstParagraph"/>
      </w:pPr>
      <w:bookmarkStart w:id="504" w:name="avventure-in-citta"/>
      <w:r>
        <w:t xml:space="preserve">[avventure-in-citta]</w:t>
      </w:r>
      <w:bookmarkEnd w:id="504"/>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
        </w:rPr>
        <w:t xml:space="preserve">Forze dell’Ordine</w:t>
      </w:r>
      <w:r>
        <w:t xml:space="preserve">: L’altro elemento di distinzione tra andare all’avventura in una città ed esplorare un dungeon sta nel fatto che il dungeon e’, quasi per definizione, un luogo senza regole dove la sola legge è quella dellagiungla: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esterni malvagi.</w:t>
      </w:r>
    </w:p>
    <w:p>
      <w:pPr>
        <w:pStyle w:val="BodyText"/>
      </w:pPr>
      <w:r>
        <w:t xml:space="preserve">La maggior parte degli umanoidi malvagi, tuttavia, solitamente gode della stessa protezione riservata a tutti gli altri cittadini. Appartenere a un allineamento malvagio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
        </w:rPr>
        <w:t xml:space="preserve">Limitazioni alle Armi e alle Essenze</w:t>
      </w:r>
    </w:p>
    <w:p>
      <w:pPr>
        <w:pStyle w:val="BodyText"/>
      </w:pPr>
      <w:r>
        <w:t xml:space="preserve">Ogni città ha le sue leggi riguardo alle armi che è possibile portare con sé circolando in pubblico e alle limitazioni alle Essenze.</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collegal’interno della torre al tetto. Nelle torri più grandi si trovano vere e proprie scale.</w:t>
      </w:r>
    </w:p>
    <w:p>
      <w:pPr>
        <w:pStyle w:val="BodyText"/>
      </w:pPr>
      <w:r>
        <w:t xml:space="preserve">L’accesso alla torre è protetto da pesanti porte in legno, con rinforzi in ferro e serrature buone (Disattivare Congegni (Criminalita’) DC 30). Normalmente è il capitano delle guardie a custodire la chiave d’accesso alla torre, e una seconda copia viene conservata nella fortezza interna o nella caserma cittadina.</w:t>
      </w:r>
    </w:p>
    <w:p>
      <w:pPr>
        <w:pStyle w:val="BodyText"/>
      </w:pPr>
      <w:r>
        <w:rPr>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diservizio da otto ore ciascuno, col 30% delle sue forze in servizio di giorno (dalle 8 alle 16), il 35% in servizio di sera (dalla 16 alle 24) e il 35% di servizio nel turno di notte (dalle 24 alle 8). In qualsiasi momento, l’80% delleguardie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Intelletto,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Potenza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
        </w:rPr>
        <w:t xml:space="preserve">Catapulta Leggera</w:t>
      </w:r>
      <w:r>
        <w:t xml:space="preserve">: Questa è una versione più piccola e più leggera della catapulta pesante. Funziona essenzialmente come una catapulta pesante, con la differenza che è necessaria una prova di Potenza con DC 10 per agganciare il braccio al suo posto, e soltanto 2 round per ridirezionare la catapulta.</w:t>
      </w:r>
    </w:p>
    <w:p>
      <w:pPr>
        <w:pStyle w:val="BodyText"/>
      </w:pPr>
      <w:r>
        <w:t xml:space="preserve">Una catapulta leggera occupa uno spazio di 3 metri.</w:t>
      </w:r>
    </w:p>
    <w:p>
      <w:pPr>
        <w:pStyle w:val="BodyText"/>
      </w:pPr>
      <w:r>
        <w:rPr>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
        </w:rPr>
        <w:t xml:space="preserve">Ariete</w:t>
      </w:r>
      <w:r>
        <w:t xml:space="preserve">: Questo tronco massiccio a volte è legato e sospeso a un traliccio mobile che consente a coloro che lo manovrano di farlo oscillare con Potenza sempre crescente contro un bersaglio. Come unica azione del round, il personaggiopiù vicino alla punta dell’ariete effettua un CA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Potenza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
        </w:rPr>
        <w:t xml:space="preserve">Torre da Assedio</w:t>
      </w:r>
      <w:r>
        <w:t xml:space="preserve">: Questo macchinario è un’enorme torre di legno montata su ruote o cilindri che può essere spinta contro un muro per consentire agliassedianti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
        </w:rPr>
        <w:t xml:space="preserve">Tabella: Modificatori di Attacco delle Catapulte</w:t>
      </w:r>
    </w:p>
    <w:p>
      <w:pPr>
        <w:pStyle w:val="BodyText"/>
      </w:pPr>
      <w:r>
        <w:t xml:space="preserve">L</w:t>
      </w:r>
      <w:r>
        <w:t xml:space="preserve">10cm</w:t>
      </w:r>
      <w:r>
        <w:t xml:space="preserve"> </w:t>
      </w:r>
      <w:r>
        <w:t xml:space="preserve">L</w:t>
      </w:r>
      <w:r>
        <w:t xml:space="preserve">6cm</w:t>
      </w:r>
      <w:r>
        <w:t xml:space="preserve"> </w:t>
      </w:r>
      <w:r>
        <w:rPr>
          <w:b/>
        </w:rPr>
        <w:t xml:space="preserve">Circostanza</w:t>
      </w:r>
      <w:r>
        <w:t xml:space="preserve"> </w:t>
      </w:r>
      <w:r>
        <w:t xml:space="preserve">&amp;</w:t>
      </w:r>
      <w:r>
        <w:t xml:space="preserve"> </w:t>
      </w:r>
      <w:r>
        <w:rPr>
          <w:b/>
        </w:rPr>
        <w:t xml:space="preserve">Modificatore</w:t>
      </w:r>
      <w:r>
        <w:t xml:space="preserve"> </w:t>
      </w:r>
      <w:r>
        <w:t xml:space="preserve">La linea di visuale non giunge fino alla zona bersaglio &amp; -6</w:t>
      </w:r>
      <w:r>
        <w:t xml:space="preserve"> </w:t>
      </w:r>
      <w:r>
        <w:t xml:space="preserve">Tiro consecutivo (gli operatori riescono a vedere dove sono caduti i colpi andati a vuoto più recenti ) &amp; +2 cumulativo per per colpo mancato precedente (max +10)</w:t>
      </w:r>
      <w:r>
        <w:t xml:space="preserve"> </w:t>
      </w:r>
      <w:r>
        <w:t xml:space="preserve">Tiro consecutivo (gli operatori non riescono a vedere dove sono caduti i colpi andati a vuoto più recenti ma un osservatore fornisce indicazioni) &amp; +1 cumulativo per per colpo mancato precedente (max +5))</w:t>
      </w:r>
    </w:p>
    <w:p>
      <w:pPr>
        <w:pStyle w:val="BodyText"/>
      </w:pPr>
      <w:r>
        <w:rPr>
          <w:b/>
        </w:rPr>
        <w:t xml:space="preserve">Tabella: Macchine d’Assedio</w:t>
      </w:r>
    </w:p>
    <w:tbl>
      <w:tblPr>
        <w:tblStyle w:val="Table"/>
        <w:tblW w:type="pct" w:w="0.0"/>
        <w:tblLook w:firstRow="0" w:lastRow="0" w:firstColumn="0" w:lastColumn="0" w:noHBand="0" w:noVBand="0"/>
      </w:tblPr>
      <w:tblGrid/>
      <w:tr>
        <w:tc>
          <w:p>
            <w:pPr>
              <w:pStyle w:val="Compact"/>
              <w:jc w:val="left"/>
            </w:pPr>
            <w:r>
              <w:rPr>
                <w:b/>
              </w:rPr>
              <w:t xml:space="preserve">Macchina</w:t>
            </w:r>
          </w:p>
        </w:tc>
        <w:tc>
          <w:p>
            <w:pPr>
              <w:pStyle w:val="Compact"/>
              <w:jc w:val="left"/>
            </w:pPr>
            <w:r>
              <w:rPr>
                <w:b/>
              </w:rPr>
              <w:t xml:space="preserve">Costo (mo)</w:t>
            </w:r>
          </w:p>
        </w:tc>
        <w:tc>
          <w:p>
            <w:pPr>
              <w:pStyle w:val="Compact"/>
              <w:jc w:val="left"/>
            </w:pPr>
            <w:r>
              <w:rPr>
                <w:b/>
              </w:rPr>
              <w:t xml:space="preserve">Danno</w:t>
            </w:r>
          </w:p>
        </w:tc>
        <w:tc>
          <w:p>
            <w:pPr>
              <w:pStyle w:val="Compact"/>
              <w:jc w:val="left"/>
            </w:pPr>
            <w:r>
              <w:rPr>
                <w:b/>
              </w:rPr>
              <w:t xml:space="preserve">Gittata (metri)</w:t>
            </w:r>
          </w:p>
        </w:tc>
        <w:tc>
          <w:p>
            <w:pPr>
              <w:pStyle w:val="Compact"/>
              <w:jc w:val="left"/>
            </w:pPr>
            <w:r>
              <w:rPr>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è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unaprova di Furtività (Consapevolezza) e fornendo un bonus alla Difesa e ai Tiri Salvezza su Riflessi.</w:t>
      </w:r>
    </w:p>
    <w:p>
      <w:pPr>
        <w:pStyle w:val="BodyText"/>
      </w:pPr>
      <w:r>
        <w:rPr>
          <w:b/>
        </w:rPr>
        <w:t xml:space="preserve">Dirigere la Folla</w:t>
      </w:r>
      <w:r>
        <w:t xml:space="preserve">: è necessaria una prova di Diplomazia (Faccia Tosta) con DC 15 o di Intimidire (Faccia Tosta) con DC 20 per convincere una folla aspostarsi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
        </w:rPr>
        <w:t xml:space="preserve">Sopra e Sotto le Strade</w:t>
      </w:r>
    </w:p>
    <w:p>
      <w:pPr>
        <w:pStyle w:val="BodyText"/>
      </w:pPr>
      <w:r>
        <w:rPr>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Occultamento vero e proprio, ma può fornire Bonus +2 alle prove di Muoversi Silenziosamente.</w:t>
      </w:r>
    </w:p>
    <w:bookmarkEnd w:id="505"/>
    <w:bookmarkStart w:id="507" w:name="avventure-e-disastri"/>
    <w:p>
      <w:pPr>
        <w:pStyle w:val="Heading1"/>
      </w:pPr>
      <w:r>
        <w:t xml:space="preserve">Avventure e Disastri</w:t>
      </w:r>
    </w:p>
    <w:p>
      <w:pPr>
        <w:pStyle w:val="FirstParagraph"/>
      </w:pPr>
      <w:bookmarkStart w:id="506" w:name="avventure-e-disastri"/>
      <w:r>
        <w:t xml:space="preserve">[avventure-e-disastri]</w:t>
      </w:r>
      <w:bookmarkEnd w:id="506"/>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w:t>
      </w:r>
      <w:r>
        <w:softHyphen/>
      </w:r>
      <w:r>
        <w:t xml:space="preserve">no essere anche più distruttivi, poiché possono sfigurare per sempre un mondo. Un disastro è più simile ad un’avventura che ad un incontro, e non ha uno specifico Grado di Sfida. Piuttosto, ogni parte del disastro dovrebbe essere trattata come un incontro separato ideato con un CR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CR 6). Le creature raggiunte da una colata lavica devono superare un Tiro Salvezza su Riflessi con DC 20 o sono sommerse dalla lava. Il successo indica che sono a contatto con la Lava ma non Immerse.</w:t>
      </w:r>
    </w:p>
    <w:p>
      <w:pPr>
        <w:pStyle w:val="BodyText"/>
      </w:pPr>
      <w:r>
        <w:rPr>
          <w:b/>
        </w:rPr>
        <w:t xml:space="preserve">Bombe Laviche</w:t>
      </w:r>
      <w:r>
        <w:t xml:space="preserve"> </w:t>
      </w:r>
      <w:r>
        <w:t xml:space="preserve">(CR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scudo) ottengono bonus +2 a questo tiro. A volte si formano bombe laviche molto grandi che infliggono 12d6 danni. Le bombe laviche normali hanno CR 2, quelle grandi CR 5.</w:t>
      </w:r>
    </w:p>
    <w:p>
      <w:pPr>
        <w:pStyle w:val="BodyText"/>
      </w:pPr>
      <w:r>
        <w:rPr>
          <w:b/>
        </w:rPr>
        <w:t xml:space="preserve">Gas Venefici</w:t>
      </w:r>
      <w:r>
        <w:t xml:space="preserve"> </w:t>
      </w:r>
      <w:r>
        <w:t xml:space="preserve">(CR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1d6 danni alla Potenza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
        </w:rPr>
        <w:t xml:space="preserve">Colate Piroplastiche</w:t>
      </w:r>
      <w:r>
        <w:t xml:space="preserve"> </w:t>
      </w:r>
      <w:r>
        <w:t xml:space="preserve">(CR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w:t>
      </w:r>
      <w:r>
        <w:softHyphen/>
      </w:r>
      <w:r>
        <w:t xml:space="preserve">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
        </w:rPr>
        <w:t xml:space="preserve">Sollevazione di Non Morti</w:t>
      </w:r>
    </w:p>
    <w:p>
      <w:pPr>
        <w:pStyle w:val="BodyText"/>
      </w:pPr>
      <w:r>
        <w:t xml:space="preserve">Frutto di un’antica maledizione o di atti necromantici, uno dei disastri soprannaturali più terrificanti è la sollevazione di Non Morti: il morto che emerge dal</w:t>
      </w:r>
      <w:r>
        <w:softHyphen/>
      </w:r>
      <w:r>
        <w:t xml:space="preserve">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w:t>
      </w:r>
      <w:r>
        <w:softHyphen/>
      </w:r>
      <w:r>
        <w:t xml:space="preserve">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Intelletto,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Essenza di Protezione (+2 Difesa/+2 Tiri Salvezza).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possonomuoversi impunemente dal tardo pomeriggio alla mezza mattinata.</w:t>
      </w:r>
    </w:p>
    <w:p>
      <w:pPr>
        <w:pStyle w:val="BodyText"/>
      </w:pPr>
      <w:r>
        <w:rPr>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507"/>
    <w:bookmarkStart w:id="510" w:name="avventure-nei-dungeon"/>
    <w:p>
      <w:pPr>
        <w:pStyle w:val="Heading1"/>
      </w:pPr>
      <w:r>
        <w:t xml:space="preserve">Avventure nei Dungeon</w:t>
      </w:r>
    </w:p>
    <w:p>
      <w:pPr>
        <w:pStyle w:val="FirstParagraph"/>
      </w:pPr>
      <w:bookmarkStart w:id="508" w:name="avventure-nei-dungeon"/>
      <w:r>
        <w:t xml:space="preserve">[avventure-nei-dungeon]</w:t>
      </w:r>
      <w:bookmarkEnd w:id="508"/>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sotterraneeabbandonate in cui stabilire le loro tane. Qualsiasi trappola che possa essere esistita è stata probabilmente già rimossa o attivata, ma è possibile trovare bestie erranti.</w:t>
      </w:r>
    </w:p>
    <w:p>
      <w:pPr>
        <w:pStyle w:val="BodyText"/>
      </w:pPr>
      <w:r>
        <w:rPr>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Essenza di Creazione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
        </w:rPr>
        <w:t xml:space="preserve">Terreno del Dungeon</w:t>
      </w:r>
    </w:p>
    <w:p>
      <w:pPr>
        <w:pStyle w:val="BodyText"/>
      </w:pPr>
      <w:r>
        <w:t xml:space="preserve">Le regole seguenti riguardano i terreni di base che si possono trovare in un dungeon.</w:t>
      </w:r>
    </w:p>
    <w:p>
      <w:pPr>
        <w:pStyle w:val="BodyText"/>
      </w:pPr>
      <w:r>
        <w:rPr>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
        </w:rPr>
        <w:t xml:space="preserve">Tabella: Pareti</w:t>
      </w:r>
    </w:p>
    <w:p>
      <w:pPr>
        <w:pStyle w:val="BodyText"/>
      </w:pPr>
      <w:r>
        <w:t xml:space="preserve">L</w:t>
      </w:r>
      <w:r>
        <w:t xml:space="preserve">3cm</w:t>
      </w:r>
      <w:r>
        <w:t xml:space="preserve">L</w:t>
      </w:r>
      <w:r>
        <w:t xml:space="preserve">2.5cm</w:t>
      </w:r>
      <w:r>
        <w:t xml:space="preserve">L</w:t>
      </w:r>
      <w:r>
        <w:t xml:space="preserve">2cm</w:t>
      </w:r>
      <w:r>
        <w:t xml:space="preserve">L</w:t>
      </w:r>
      <w:r>
        <w:t xml:space="preserve">2cm</w:t>
      </w:r>
      <w:r>
        <w:t xml:space="preserve">L</w:t>
      </w:r>
      <w:r>
        <w:t xml:space="preserve">2cm</w:t>
      </w:r>
      <w:r>
        <w:t xml:space="preserve">L</w:t>
      </w:r>
      <w:r>
        <w:t xml:space="preserve">2.5cm</w:t>
      </w:r>
      <w:r>
        <w:t xml:space="preserve">L</w:t>
      </w:r>
      <w:r>
        <w:t xml:space="preserve">2cm</w:t>
      </w:r>
      <w:r>
        <w:t xml:space="preserve"> </w:t>
      </w:r>
      <w:r>
        <w:rPr>
          <w:b/>
        </w:rPr>
        <w:t xml:space="preserve">Tipo di Parete</w:t>
      </w:r>
      <w:r>
        <w:t xml:space="preserve"> </w:t>
      </w:r>
      <w:r>
        <w:t xml:space="preserve">&amp;</w:t>
      </w:r>
      <w:r>
        <w:t xml:space="preserve"> </w:t>
      </w:r>
      <w:r>
        <w:rPr>
          <w:b/>
        </w:rPr>
        <w:t xml:space="preserve">Spessore Tipico</w:t>
      </w:r>
      <w:r>
        <w:t xml:space="preserve"> </w:t>
      </w:r>
      <w:r>
        <w:t xml:space="preserve">&amp;</w:t>
      </w:r>
      <w:r>
        <w:t xml:space="preserve"> </w:t>
      </w:r>
      <w:r>
        <w:rPr>
          <w:b/>
        </w:rPr>
        <w:t xml:space="preserve">DC per Sfondare</w:t>
      </w:r>
      <w:r>
        <w:t xml:space="preserve"> </w:t>
      </w:r>
      <w:r>
        <w:t xml:space="preserve">&amp;</w:t>
      </w:r>
      <w:r>
        <w:t xml:space="preserve"> </w:t>
      </w:r>
      <w:r>
        <w:rPr>
          <w:b/>
        </w:rPr>
        <w:t xml:space="preserve">Durezza</w:t>
      </w:r>
      <w:r>
        <w:t xml:space="preserve"> </w:t>
      </w:r>
      <w:r>
        <w:t xml:space="preserve">&amp;</w:t>
      </w:r>
      <w:r>
        <w:t xml:space="preserve"> </w:t>
      </w:r>
      <w:r>
        <w:rPr>
          <w:b/>
        </w:rPr>
        <w:t xml:space="preserve">Punti Ferita</w:t>
      </w:r>
      <w:r>
        <w:t xml:space="preserve"> </w:t>
      </w:r>
      <w:r>
        <w:t xml:space="preserve">&amp;</w:t>
      </w:r>
      <w:r>
        <w:t xml:space="preserve"> </w:t>
      </w:r>
      <w:r>
        <w:rPr>
          <w:b/>
        </w:rPr>
        <w:t xml:space="preserve">DC per Scalare</w:t>
      </w:r>
      <w:r>
        <w:t xml:space="preserve"> </w:t>
      </w:r>
      <w:r>
        <w:t xml:space="preserve">Mattoni &amp; 30 cm &amp; 35 &amp; 8 &amp; 90 &amp; 20</w:t>
      </w:r>
      <w:r>
        <w:t xml:space="preserve"> </w:t>
      </w:r>
      <w:r>
        <w:t xml:space="preserve">Mattoni superiori &amp; 30 cm &amp; 35 &amp; 8 &amp; 120 &amp; 25</w:t>
      </w:r>
      <w:r>
        <w:t xml:space="preserve"> </w:t>
      </w:r>
      <w:r>
        <w:t xml:space="preserve">Mattoni rinforzati &amp; 30 &amp; 45 &amp; 8 &amp; 180 &amp; 20</w:t>
      </w:r>
      <w:r>
        <w:t xml:space="preserve"> </w:t>
      </w:r>
      <w:r>
        <w:t xml:space="preserve">Pietra Scolpita &amp; 90 &amp; 50 &amp; 8 &amp; 540 &amp; 25</w:t>
      </w:r>
      <w:r>
        <w:t xml:space="preserve"> </w:t>
      </w:r>
      <w:r>
        <w:t xml:space="preserve">Pietra grezza &amp; 150 cm &amp; 65 &amp; 8 &amp; 900 &amp; 25</w:t>
      </w:r>
      <w:r>
        <w:t xml:space="preserve"> </w:t>
      </w:r>
      <w:r>
        <w:t xml:space="preserve">Ferro &amp; 7.5 cm &amp; 30 &amp; 10 &amp; 90 &amp; 25</w:t>
      </w:r>
      <w:r>
        <w:t xml:space="preserve"> </w:t>
      </w:r>
      <w:r>
        <w:t xml:space="preserve">Carta &amp; variabile &amp; 1 &amp; – &amp; 1 &amp; 30</w:t>
      </w:r>
      <w:r>
        <w:t xml:space="preserve"> </w:t>
      </w:r>
      <w:r>
        <w:t xml:space="preserve">Legno &amp; 15 cm &amp; 20 &amp; 5 &amp; 60 &amp; 21</w:t>
      </w:r>
    </w:p>
    <w:p>
      <w:pPr>
        <w:pStyle w:val="BodyText"/>
      </w:pPr>
      <w:r>
        <w:rPr>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Potenza per sfondarla viene incrementata di 10.</w:t>
      </w:r>
    </w:p>
    <w:p>
      <w:pPr>
        <w:pStyle w:val="BodyText"/>
      </w:pPr>
      <w:r>
        <w:rPr>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
        </w:rPr>
        <w:t xml:space="preserve">Pareti di Ferro</w:t>
      </w:r>
      <w:r>
        <w:t xml:space="preserve">: Queste pareti sono poste all’interno dei dungeon intorno a luoghi importanti come le sale del tesoro.</w:t>
      </w:r>
    </w:p>
    <w:p>
      <w:pPr>
        <w:pStyle w:val="BodyText"/>
      </w:pPr>
      <w:r>
        <w:rPr>
          <w:b/>
        </w:rPr>
        <w:t xml:space="preserve">Pareti di Carta</w:t>
      </w:r>
      <w:r>
        <w:t xml:space="preserve">: Le pareti di carta sono l’opposto di quelle di ferro, utilizzate come schermi per impedire la vista ma nulla più.</w:t>
      </w:r>
    </w:p>
    <w:p>
      <w:pPr>
        <w:pStyle w:val="BodyText"/>
      </w:pPr>
      <w:r>
        <w:rPr>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Essenze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
        </w:rPr>
        <w:t xml:space="preserve">Pavimenti</w:t>
      </w:r>
    </w:p>
    <w:p>
      <w:pPr>
        <w:pStyle w:val="BodyText"/>
      </w:pPr>
      <w:r>
        <w:t xml:space="preserve">Così come per le pareti, esistono molti tipi di pavimenti per dungeon.</w:t>
      </w:r>
    </w:p>
    <w:p>
      <w:pPr>
        <w:pStyle w:val="BodyText"/>
      </w:pPr>
      <w:r>
        <w:rPr>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
        </w:rPr>
        <w:t xml:space="preserve">Pietrisco Scarso</w:t>
      </w:r>
      <w:r>
        <w:t xml:space="preserve">: Piccoli e sparuti detriti sono presenti a terra. Un pavimento su cui sia presente del pietrisco scarso aggiunge 2 alla DC delle prove di Acrobatica.</w:t>
      </w:r>
    </w:p>
    <w:p>
      <w:pPr>
        <w:pStyle w:val="BodyText"/>
      </w:pPr>
      <w:r>
        <w:rPr>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
        </w:rPr>
        <w:t xml:space="preserve">Pavimento di Pietra Liscia</w:t>
      </w:r>
      <w:r>
        <w:t xml:space="preserve">: Pavimenti lisci, perfetti e a volte anche levigati si trovano solo nei dungeon creati da costruttori capaci e attenti.</w:t>
      </w:r>
    </w:p>
    <w:p>
      <w:pPr>
        <w:pStyle w:val="BodyText"/>
      </w:pPr>
      <w:r>
        <w:rPr>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diAcrobatica è aumentata di 5. La Carica e la corsa in questi ambienti sono impossibili, tranne che sui percorsi in questione.</w:t>
      </w:r>
    </w:p>
    <w:p>
      <w:pPr>
        <w:pStyle w:val="BodyText"/>
      </w:pPr>
      <w:r>
        <w:rPr>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Potenza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(o addirittura dall’Essenza di Creazione, Muro),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
        </w:rPr>
        <w:t xml:space="preserve">Tabella: Porte</w:t>
      </w:r>
    </w:p>
    <w:p>
      <w:pPr>
        <w:pStyle w:val="BodyText"/>
      </w:pPr>
      <w:r>
        <w:t xml:space="preserve">L</w:t>
      </w:r>
      <w:r>
        <w:t xml:space="preserve">2.5cm</w:t>
      </w:r>
      <w:r>
        <w:t xml:space="preserve"> </w:t>
      </w:r>
      <w:r>
        <w:t xml:space="preserve">L</w:t>
      </w:r>
      <w:r>
        <w:t xml:space="preserve">3cm</w:t>
      </w:r>
      <w:r>
        <w:t xml:space="preserve"> </w:t>
      </w:r>
      <w:r>
        <w:t xml:space="preserve">L</w:t>
      </w:r>
      <w:r>
        <w:t xml:space="preserve">2cm</w:t>
      </w:r>
      <w:r>
        <w:t xml:space="preserve"> </w:t>
      </w:r>
      <w:r>
        <w:t xml:space="preserve">L</w:t>
      </w:r>
      <w:r>
        <w:t xml:space="preserve">2cm</w:t>
      </w:r>
      <w:r>
        <w:t xml:space="preserve">L</w:t>
      </w:r>
      <w:r>
        <w:t xml:space="preserve">2cm</w:t>
      </w:r>
      <w:r>
        <w:t xml:space="preserve">L</w:t>
      </w:r>
      <w:r>
        <w:t xml:space="preserve">2cm</w:t>
      </w:r>
      <w:r>
        <w:t xml:space="preserve"> </w:t>
      </w:r>
      <w:r>
        <w:t xml:space="preserve"> </w:t>
      </w:r>
      <w:r>
        <w:rPr>
          <w:b/>
        </w:rPr>
        <w:t xml:space="preserve">Tipo di porta</w:t>
      </w:r>
      <w:r>
        <w:t xml:space="preserve"> </w:t>
      </w:r>
      <w:r>
        <w:t xml:space="preserve">&amp;</w:t>
      </w:r>
      <w:r>
        <w:t xml:space="preserve"> </w:t>
      </w:r>
      <w:r>
        <w:rPr>
          <w:b/>
        </w:rPr>
        <w:t xml:space="preserve">Spessore tipico (cm)</w:t>
      </w:r>
      <w:r>
        <w:t xml:space="preserve"> </w:t>
      </w:r>
      <w:r>
        <w:t xml:space="preserve">&amp;</w:t>
      </w:r>
      <w:r>
        <w:t xml:space="preserve"> </w:t>
      </w:r>
      <w:r>
        <w:rPr>
          <w:b/>
        </w:rPr>
        <w:t xml:space="preserve">Durezza</w:t>
      </w:r>
      <w:r>
        <w:t xml:space="preserve"> </w:t>
      </w:r>
      <w:r>
        <w:t xml:space="preserve">&amp;</w:t>
      </w:r>
      <w:r>
        <w:t xml:space="preserve"> </w:t>
      </w:r>
      <w:r>
        <w:rPr>
          <w:b/>
        </w:rPr>
        <w:t xml:space="preserve">Punti Ferita</w:t>
      </w:r>
      <w:r>
        <w:t xml:space="preserve"> </w:t>
      </w:r>
      <w:r>
        <w:t xml:space="preserve">&amp;</w:t>
      </w:r>
      <w:r>
        <w:t xml:space="preserve"> </w:t>
      </w:r>
      <w:r>
        <w:rPr>
          <w:b/>
        </w:rPr>
        <w:t xml:space="preserve">DC per sfondare</w:t>
      </w:r>
      <w:r>
        <w:t xml:space="preserve"> </w:t>
      </w:r>
      <w:r>
        <w:t xml:space="preserve">&amp;</w:t>
      </w:r>
      <w:r>
        <w:t xml:space="preserve"> </w:t>
      </w:r>
      <w:r>
        <w:t xml:space="preserve">&amp; &amp; &amp; &amp; Bloccata &amp; Chiusa a chiave</w:t>
      </w:r>
      <w:r>
        <w:t xml:space="preserve"> </w:t>
      </w:r>
      <w:r>
        <w:t xml:space="preserve">Legno semplice &amp; 2.5 &amp; 5 &amp; 10 &amp; 13 &amp; 15</w:t>
      </w:r>
      <w:r>
        <w:t xml:space="preserve"> </w:t>
      </w:r>
      <w:r>
        <w:t xml:space="preserve">Legno buono &amp; 3.75 &amp; 5 &amp; 15 &amp; 16 &amp; 18</w:t>
      </w:r>
      <w:r>
        <w:t xml:space="preserve"> </w:t>
      </w:r>
      <w:r>
        <w:t xml:space="preserve">Legno robusto &amp; 5 &amp; 5 &amp; 20 &amp; 23 &amp; 25</w:t>
      </w:r>
      <w:r>
        <w:t xml:space="preserve"> </w:t>
      </w:r>
      <w:r>
        <w:t xml:space="preserve">Pietra &amp; 10 &amp; 8 &amp; 60 &amp; 28 &amp; 28</w:t>
      </w:r>
      <w:r>
        <w:t xml:space="preserve"> </w:t>
      </w:r>
      <w:r>
        <w:t xml:space="preserve">Ferro &amp; 5 &amp; 10 &amp; 60 &amp; 28 &amp; 28</w:t>
      </w:r>
      <w:r>
        <w:t xml:space="preserve"> </w:t>
      </w:r>
      <w:r>
        <w:t xml:space="preserve">Saracinesca di legno &amp; 7.5 &amp; 5 &amp; 30 &amp; 25</w:t>
      </w:r>
      <w:r>
        <w:t xml:space="preserve">*</w:t>
      </w:r>
      <w:r>
        <w:t xml:space="preserve"> </w:t>
      </w:r>
      <w:r>
        <w:t xml:space="preserve">&amp; 25</w:t>
      </w:r>
      <w:r>
        <w:t xml:space="preserve">*</w:t>
      </w:r>
      <w:r>
        <w:t xml:space="preserve"> </w:t>
      </w:r>
      <w:r>
        <w:t xml:space="preserve">Saracinesca di ferro &amp; 5 &amp; 10 &amp; 60 &amp; 25</w:t>
      </w:r>
      <w:r>
        <w:t xml:space="preserve">*</w:t>
      </w:r>
      <w:r>
        <w:t xml:space="preserve"> </w:t>
      </w:r>
      <w:r>
        <w:t xml:space="preserve">&amp; 25</w:t>
      </w:r>
      <w:r>
        <w:t xml:space="preserve">*</w:t>
      </w:r>
      <w:r>
        <w:t xml:space="preserve"> </w:t>
      </w:r>
      <w:r>
        <w:t xml:space="preserve">Serratura &amp; - &amp; 15 &amp; 30 &amp; - &amp; -</w:t>
      </w:r>
      <w:r>
        <w:t xml:space="preserve"> </w:t>
      </w:r>
      <w:r>
        <w:t xml:space="preserve">Cardini &amp; - &amp; 10 &amp; 30 &amp; - &amp; -</w:t>
      </w:r>
    </w:p>
    <w:p>
      <w:pPr>
        <w:pStyle w:val="BodyText"/>
      </w:pPr>
      <w:r>
        <w:t xml:space="preserve">*</w:t>
      </w:r>
      <w:r>
        <w:t xml:space="preserve"> </w:t>
      </w:r>
      <w:r>
        <w:t xml:space="preserve">DC per sollevare. Usate la voce appropriata di porta per sfondare.</w:t>
      </w:r>
    </w:p>
    <w:p>
      <w:pPr>
        <w:pStyle w:val="BodyText"/>
      </w:pPr>
      <w:r>
        <w:rPr>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Essenze ed oggetti magici possono offrire ai personaggi un modo facile per superare una porta chiusa.</w:t>
      </w:r>
    </w:p>
    <w:p>
      <w:pPr>
        <w:pStyle w:val="BodyText"/>
      </w:pPr>
      <w:r>
        <w:rPr>
          <w:b/>
        </w:rPr>
        <w:t xml:space="preserve">DC 10 o inferiore</w:t>
      </w:r>
      <w:r>
        <w:t xml:space="preserve">: Una porta che chiunque può sfondare.</w:t>
      </w:r>
    </w:p>
    <w:p>
      <w:pPr>
        <w:pStyle w:val="BodyText"/>
      </w:pPr>
      <w:r>
        <w:rPr>
          <w:b/>
        </w:rPr>
        <w:t xml:space="preserve">DC 11–15</w:t>
      </w:r>
      <w:r>
        <w:t xml:space="preserve">: Una porta che una persona forte dovrebbe sfondare con un solo tentativo, e che una persona di potenza media potrebbe avere qualche speranza di abbattere in un solo colpo.</w:t>
      </w:r>
    </w:p>
    <w:p>
      <w:pPr>
        <w:pStyle w:val="BodyText"/>
      </w:pPr>
      <w:r>
        <w:rPr>
          <w:b/>
        </w:rPr>
        <w:t xml:space="preserve">DC 16–20</w:t>
      </w:r>
      <w:r>
        <w:t xml:space="preserve">: Una porta che praticamente chiunque potrebbe sfondare, avendo a disposizione il tempo necessario.</w:t>
      </w:r>
    </w:p>
    <w:p>
      <w:pPr>
        <w:pStyle w:val="BodyText"/>
      </w:pPr>
      <w:r>
        <w:rPr>
          <w:b/>
        </w:rPr>
        <w:t xml:space="preserve">DC 21–25</w:t>
      </w:r>
      <w:r>
        <w:t xml:space="preserve">: Una porta che solo una persona forte o molto forte ha una speranza di sfondare, e probabilmente non al primo tentativo.</w:t>
      </w:r>
    </w:p>
    <w:p>
      <w:pPr>
        <w:pStyle w:val="BodyText"/>
      </w:pPr>
      <w:r>
        <w:rPr>
          <w:b/>
        </w:rPr>
        <w:t xml:space="preserve">DC 26 o superiore</w:t>
      </w:r>
      <w:r>
        <w:t xml:space="preserve">: Una porta che solo una persona dotata di una potenza eccezionale può avere una qualche speranza di sfondare.</w:t>
      </w:r>
    </w:p>
    <w:p>
      <w:pPr>
        <w:pStyle w:val="BodyText"/>
      </w:pPr>
      <w:r>
        <w:rPr>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(Criminalita’)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Potenza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
        </w:rPr>
        <w:t xml:space="preserve">Sigilli Magici</w:t>
      </w:r>
      <w:r>
        <w:t xml:space="preserve">: Essenze di Attacco messe su una porta possono rendere ostico l’attraversamento di una porta.</w:t>
      </w:r>
    </w:p>
    <w:p>
      <w:pPr>
        <w:pStyle w:val="BodyText"/>
      </w:pPr>
      <w:r>
        <w:t xml:space="preserve">Una porta su cui è stato lanciato un blocco magico si considera chiusa anche se non ha fisicamente una serratura. E’ necessario una Essenza che scassina o Distruggi magie oppure una prova riuscita di Potenza per oltrepassare una porta chiusa in questo modo.</w:t>
      </w:r>
    </w:p>
    <w:p>
      <w:pPr>
        <w:pStyle w:val="BodyText"/>
      </w:pPr>
      <w:r>
        <w:rPr>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(Criminalita’)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contro Essenze di Distruzione ed effetti simili.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Potenza con DC 25.</w:t>
      </w:r>
    </w:p>
    <w:p>
      <w:pPr>
        <w:pStyle w:val="BodyText"/>
      </w:pPr>
      <w:r>
        <w:rPr>
          <w:b/>
        </w:rPr>
        <w:t xml:space="preserve">Pareti, Porte ed azioni di Individuazione</w:t>
      </w:r>
    </w:p>
    <w:p>
      <w:pPr>
        <w:pStyle w:val="BodyText"/>
      </w:pPr>
      <w:r>
        <w:t xml:space="preserve">Le pareti di pietra, di ferro e le porte di ferro sono generalmente sufficientemente spessi da bloccare la maggior parte delle Essenze di Rivelazione.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509"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
        </w:rPr>
        <w:t xml:space="preserve">Crolli e Cedimenti (CR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potenza.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Potenza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Potenza con DC 25.</w:t>
      </w:r>
    </w:p>
    <w:p>
      <w:pPr>
        <w:pStyle w:val="BodyText"/>
      </w:pPr>
      <w:r>
        <w:rPr>
          <w:b/>
        </w:rPr>
        <w:t xml:space="preserve">Fanghiglie, Muffe e Funghi</w:t>
      </w:r>
    </w:p>
    <w:p>
      <w:pPr>
        <w:pStyle w:val="BodyText"/>
      </w:pPr>
      <w:r>
        <w:t xml:space="preserve">Negli umidi e oscuri recessi dei dungeon, le muffe e i funghi prosperano. Per quanto riguarda Essenze e altri effetti speciali, tutte le fanghiglie, le muffe e i funghi sono considerati vegetali. Come le trappole, le fanghiglie e le muffe pericolose sono dotate di un CR,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
        </w:rPr>
        <w:t xml:space="preserve">Fanghiglia Verde</w:t>
      </w:r>
      <w:r>
        <w:t xml:space="preserve"> </w:t>
      </w:r>
      <w:r>
        <w:t xml:space="preserve">(CR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1d3 danni alla Potenza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una Essenza di Cura rimuovi malattia distruggono una chiazza di fanghiglia verde. Nel caso di legno o metallo, la fanghiglia verde infligge 2d6 danni per round, ignorando la Durezza del metallo ma non quella del legno. Non danneggia la pietra.</w:t>
      </w:r>
    </w:p>
    <w:p>
      <w:pPr>
        <w:pStyle w:val="BodyText"/>
      </w:pPr>
      <w:r>
        <w:rPr>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
        </w:rPr>
        <w:t xml:space="preserve">Muffa Gialla</w:t>
      </w:r>
      <w:r>
        <w:t xml:space="preserve"> </w:t>
      </w:r>
      <w:r>
        <w:t xml:space="preserve">(CR 6): Se disturbata, nel raggio di 3 metri rilascia una nube di spore velenose. Tutti coloro entro raggio di 3 metri dalla muffa devono superare un Tiro Salvezza su Tempra con DC 15 o subiscono 1d3 danni a Potenza. Un altro Tiro Salvezza su Tempra con DC 15 è necessario una volta per round per i successivi 5 round o per evitare di subire altri 1d3 danni a Potenza. Un Tiro Salvezza riuscito blocca questo effetto. Il fuoco distrugge la muffa gialla, mentre la luce solare la rende inerte.</w:t>
      </w:r>
    </w:p>
    <w:p>
      <w:pPr>
        <w:pStyle w:val="BodyText"/>
      </w:pPr>
      <w:r>
        <w:rPr>
          <w:b/>
        </w:rPr>
        <w:t xml:space="preserve">Muffa Marrone</w:t>
      </w:r>
      <w:r>
        <w:t xml:space="preserve"> </w:t>
      </w:r>
      <w:r>
        <w:t xml:space="preserve">(CR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509"/>
    <w:bookmarkEnd w:id="510"/>
    <w:bookmarkStart w:id="516"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11" w:name="pericoli-in-avventura"/>
      <w:r>
        <w:t xml:space="preserve">[pericoli-in-avventura]</w:t>
      </w:r>
      <w:bookmarkEnd w:id="511"/>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w:t>
      </w:r>
      <w:r>
        <w:softHyphen/>
      </w:r>
      <w:r>
        <w:t xml:space="preserve">venturieri incauti, come fanghiglie, funghi e muschi. I pericoli magici sono i più imprevedibili e possono essere residui di esperimenti arcani, strane radiazioni sotterraneo o antichi Essenze fallite.</w:t>
      </w:r>
    </w:p>
    <w:p>
      <w:pPr>
        <w:pStyle w:val="BodyText"/>
      </w:pPr>
      <w:r>
        <w:rPr>
          <w:b/>
        </w:rPr>
        <w:t xml:space="preserve">Antidweomer (CR 6)</w:t>
      </w:r>
    </w:p>
    <w:p>
      <w:pPr>
        <w:pStyle w:val="BodyText"/>
      </w:pPr>
      <w:r>
        <w:t xml:space="preserve">Zona di entropia magica che distrugge le Essenze,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Essenza lanciata al suo interno è soggetta ad un controincantesimo immediato (l’incantatore deve fare un Tiro Salvezza su Arbitrio a difficoltà 20). Il conseguente rilascio di energia magica infligge 1d6 danni Comptenza Magia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CR aumenta il LI delle prove di dissoluzione di 2 e la DC del Tiro Salvezza per i danni dell’esplosione di 1.</w:t>
      </w:r>
    </w:p>
    <w:p>
      <w:pPr>
        <w:pStyle w:val="BodyText"/>
      </w:pPr>
      <w:r>
        <w:rPr>
          <w:b/>
        </w:rPr>
        <w:t xml:space="preserve">Aria Viziata (CR 1 o 4)</w:t>
      </w:r>
    </w:p>
    <w:p>
      <w:pPr>
        <w:pStyle w:val="BodyText"/>
      </w:pPr>
      <w:r>
        <w:t xml:space="preserve">Un pericolo invisibile, le sacche di gas sono un rischio per minatori, speleologi e avventurieri che investigano nelle caverne. I gas ininfiammabili come il diossido di carbonio o l’azoto hanno CR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(CR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una Essenza di Cura per Rimuovi Malattia (o un effetto simile) blocca immediatamente una parassitosi, l’immunità alle Malattie non offre protezione, dato che è causata da parassiti.</w:t>
      </w:r>
    </w:p>
    <w:p>
      <w:pPr>
        <w:pStyle w:val="BodyText"/>
      </w:pPr>
      <w:r>
        <w:rPr>
          <w:b/>
        </w:rPr>
        <w:t xml:space="preserve">Cercaorecchie (CR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(Cura LP 19)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Potenza</w:t>
      </w:r>
    </w:p>
    <w:p>
      <w:pPr>
        <w:pStyle w:val="BodyText"/>
      </w:pPr>
      <w:r>
        <w:rPr>
          <w:b/>
        </w:rPr>
        <w:t xml:space="preserve">Cristalli Mnemonici (CR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Volontà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
        </w:rPr>
        <w:t xml:space="preserve">Larve Necrofaghe (CR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(Cura LP 19) uccide tutte le larve necrofaghe presenti in un ospite.</w:t>
      </w:r>
    </w:p>
    <w:p>
      <w:pPr>
        <w:pStyle w:val="BodyText"/>
      </w:pPr>
      <w:r>
        <w:rPr>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Potenza per larva</w:t>
      </w:r>
    </w:p>
    <w:p>
      <w:pPr>
        <w:pStyle w:val="BodyText"/>
      </w:pPr>
      <w:r>
        <w:rPr>
          <w:b/>
        </w:rPr>
        <w:t xml:space="preserve">Minerale Magnetizzato (CR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Potenza DC 20-25</w:t>
      </w:r>
    </w:p>
    <w:p>
      <w:pPr>
        <w:pStyle w:val="BodyText"/>
      </w:pPr>
      <w:r>
        <w:rPr>
          <w:b/>
        </w:rPr>
        <w:t xml:space="preserve">Polla Maledetta (CR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Volontà con DC 16 per dubitare) di uno sfavillante tesoro sul fondo profondo 3 metri. Qualsiasi creatura che giunga al tesoro attiva la maledizione.</w:t>
      </w:r>
    </w:p>
    <w:p>
      <w:pPr>
        <w:pStyle w:val="BodyText"/>
      </w:pPr>
      <w:r>
        <w:t xml:space="preserve">Una creatura all’interno della polladeve superare un Tiro Salvezza su Volontà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lanciare Essenze al suo interno richiede una prova di Concentrazione con DC pari a 20.</w:t>
      </w:r>
    </w:p>
    <w:p>
      <w:pPr>
        <w:pStyle w:val="BodyText"/>
      </w:pPr>
      <w:r>
        <w:t xml:space="preserve">Una polla maledetta irradia una forte magia, e può essere distrutta da Distruzione Magie o da Protezione Rimuovi Maledizione (prova di livello dell’incantatore</w:t>
      </w:r>
      <w:r>
        <w:t xml:space="preserve"> </w:t>
      </w:r>
      <w:r>
        <w:t xml:space="preserve">con LP 15).</w:t>
      </w:r>
    </w:p>
    <w:p>
      <w:pPr>
        <w:pStyle w:val="BodyText"/>
      </w:pPr>
      <w:r>
        <w:rPr>
          <w:b/>
        </w:rPr>
        <w:t xml:space="preserve">Quercia Velenosa (CR 1 o 3)</w:t>
      </w:r>
    </w:p>
    <w:p>
      <w:pPr>
        <w:pStyle w:val="BodyText"/>
      </w:pPr>
      <w:r>
        <w:t xml:space="preserve">Il contatto con una quercia velenosa (CR 1) causa una dolorosa eruzione cutanea pruriginosa che rende la vittima Inferma finché i danni non guariscono. Un pieno contatto col corpo o l’inalazione del fumo di una quercia velenosa che brucia potrebbero essere fatali (CR 3). Una prova di Conoscenze (natura) con DC 15 rivela i pericoli insiti nella pianta all’apparenza innocua. Questo pericolo può essereusato anche per piante nocive simili (edera velenosa, sommaco velenoso od ortiche pungenti, ma quest’ultime non sono pericolose quando bruciano).</w:t>
      </w:r>
    </w:p>
    <w:p>
      <w:pPr>
        <w:pStyle w:val="BodyText"/>
      </w:pPr>
      <w:r>
        <w:rPr>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Agilità, la creatura è Inferma finché i danni</w:t>
      </w:r>
      <w:r>
        <w:t xml:space="preserve"> </w:t>
      </w:r>
      <w:r>
        <w:t xml:space="preserve">non guariscono</w:t>
      </w:r>
    </w:p>
    <w:p>
      <w:pPr>
        <w:pStyle w:val="BodyText"/>
      </w:pPr>
      <w:r>
        <w:t xml:space="preserve">Cura: 1 TS</w:t>
      </w:r>
    </w:p>
    <w:bookmarkStart w:id="515" w:name="avventure-e-trappole"/>
    <w:p>
      <w:pPr>
        <w:pStyle w:val="Heading2"/>
      </w:pPr>
      <w:r>
        <w:t xml:space="preserve">Avventure e Trappole</w:t>
      </w:r>
    </w:p>
    <w:p>
      <w:pPr>
        <w:pStyle w:val="FirstParagraph"/>
      </w:pPr>
      <w:bookmarkStart w:id="512" w:name="avventure-e-trappole"/>
      <w:r>
        <w:t xml:space="preserve">[avventure-e-trappole]</w:t>
      </w:r>
      <w:bookmarkEnd w:id="512"/>
    </w:p>
    <w:p>
      <w:pPr>
        <w:pStyle w:val="BodyText"/>
      </w:pPr>
      <w:r>
        <w:t xml:space="preserve">Chi pone la trappola sempre allo stesso posto non prenderà alcun’iguana. (proverbio africano)</w:t>
      </w:r>
    </w:p>
    <w:p>
      <w:pPr>
        <w:pStyle w:val="BodyText"/>
      </w:pPr>
      <w:r>
        <w:t xml:space="preserve">Le trappole sono un pericolo comune nei dungeon. Da sbuffi di vapore bollente a raffiche di dardi avvelenati, le trappole possono servire a proteggere tesori o ad impedire agli intrusi di procedere.</w:t>
      </w:r>
    </w:p>
    <w:p>
      <w:pPr>
        <w:pStyle w:val="BodyText"/>
      </w:pPr>
      <w:r>
        <w:rPr>
          <w:b/>
        </w:rPr>
        <w:t xml:space="preserve">Elementi di una Trappola</w:t>
      </w:r>
    </w:p>
    <w:p>
      <w:pPr>
        <w:pStyle w:val="BodyText"/>
      </w:pPr>
      <w:r>
        <w:t xml:space="preserve">Tutte le trappole, meccaniche o magiche, sono definite da queste peculiarita’: CR, tipo, DC di Consapevolezza, DC di Disattivare Congegni, attivatore, ripristino ed effetti. Alcune trappole potrebbero anche includere elementi opzionali, quali i veleni o un tipo di aggiramento. Queste caratteristiche sono descritte sotto.</w:t>
      </w:r>
    </w:p>
    <w:p>
      <w:pPr>
        <w:pStyle w:val="BodyText"/>
      </w:pPr>
      <w:r>
        <w:rPr>
          <w:b/>
        </w:rPr>
        <w:t xml:space="preserve">Tipo</w:t>
      </w:r>
    </w:p>
    <w:p>
      <w:pPr>
        <w:pStyle w:val="BodyText"/>
      </w:pPr>
      <w:r>
        <w:t xml:space="preserve">Una trappola può essere di natura meccanica o magica.</w:t>
      </w:r>
    </w:p>
    <w:p>
      <w:pPr>
        <w:pStyle w:val="BodyText"/>
      </w:pPr>
      <w:r>
        <w:rPr>
          <w:b/>
        </w:rPr>
        <w:t xml:space="preserve">Meccaniche</w:t>
      </w:r>
      <w:r>
        <w:t xml:space="preserve">: I dungeon sono spesso dotati di letali trappole meccaniche (non magiche). Una trappola viene di solito definita dalla sua posizione e dal meccanismo di attivazione, quanto è difficile notarla prima che venga attivata, quanti danni è in grado di infliggere, e dal fatto che gli eroi possano compiere o meno un Tiro Salvezza per mitigarne gli effetti. Le trappole che utilizzano frecce, lame affilate e altre armi, effettuano normali Tiri per Colpire, con un bonus di attacco specifico che dipende dal tipo di trappola. Si può costruire una trappola meccanica utilizzando con successo l’abilità Artigianato (costruire trappole). (Vedi Progettare una Trappola più avanti e la descrizione della Competenza).</w:t>
      </w:r>
    </w:p>
    <w:p>
      <w:pPr>
        <w:pStyle w:val="BodyText"/>
      </w:pPr>
      <w:r>
        <w:t xml:space="preserve">Le creature che superano una prova di Consapevolezza possono individuare una trappola meccanica prima che venga attivata. La DC della prova dipende dalla trappola stessa. In genere il successo indica che la creatura ha individuato il meccanismo di attivazione della trappola, come piastre a pressione, meccanismi collegati a porte e altri tipi di attivazioni insolite. Superare la prova di 5 punti o più fornisce anche alcune indicazioni su quello che la trappola è predisposta a fare.</w:t>
      </w:r>
    </w:p>
    <w:p>
      <w:pPr>
        <w:pStyle w:val="BodyText"/>
      </w:pPr>
      <w:r>
        <w:rPr>
          <w:b/>
        </w:rPr>
        <w:t xml:space="preserve">Magica</w:t>
      </w:r>
      <w:r>
        <w:t xml:space="preserve">: Ci sono molte Essenze che possono essere utilizzate per realizzare trappole pericolose. A meno che la descrizione dell’Essenza o dell’oggetto non specifichi altrimenti, è consigliabile tenere conto dei seguenti punti.</w:t>
      </w:r>
    </w:p>
    <w:p>
      <w:pPr>
        <w:pStyle w:val="BodyText"/>
      </w:pPr>
      <w:r>
        <w:t xml:space="preserve">Una prova riuscita di Consapevolezza (DC 28) permette di individuare una trappola magica prima che scatti.</w:t>
      </w:r>
    </w:p>
    <w:p>
      <w:pPr>
        <w:pStyle w:val="BodyText"/>
      </w:pPr>
      <w:r>
        <w:t xml:space="preserve">Le trappole magiche concedono un Tiro Salvezza per evitarne gli effetti (DC 15).</w:t>
      </w:r>
    </w:p>
    <w:p>
      <w:pPr>
        <w:pStyle w:val="BodyText"/>
      </w:pPr>
      <w:r>
        <w:t xml:space="preserve">Le trappole magiche possono essere disarmate da un personaggio con Scoprire Trappole che superi una prova di Disattivare Congegni (Criminalita’) (DC 28). Gli altri personaggi non hanno possibilità di disarmare una trappola magica.</w:t>
      </w:r>
    </w:p>
    <w:p>
      <w:pPr>
        <w:pStyle w:val="BodyText"/>
      </w:pPr>
      <w:r>
        <w:t xml:space="preserve">Le trappole magiche sono a loro volta suddivise in trappole a Essenza e trappole a congegno magico. Le trappole a congegno magico sprigionano degli effetti magici una volta attivate, proprio come le bacchette, le verghe, gli anelli e gli altri oggetti magici. Per creare una trappola a congegno magico è necessario il talento Creare Oggetti Meravigliosi.</w:t>
      </w:r>
    </w:p>
    <w:p>
      <w:pPr>
        <w:pStyle w:val="BodyText"/>
      </w:pPr>
      <w:r>
        <w:t xml:space="preserve">Le trappole a Essenza non sono altro che Essenze utilizzate come trappole. Per creare una trappola a Essenza sono necessari i servigi di un personaggio che sia in grado di lanciare l’Essenza richiesta, che normalmente è il personaggio stesso che crea la trappola, oppure un PNG incantatore assunto a tale scopo.</w:t>
      </w:r>
    </w:p>
    <w:p>
      <w:pPr>
        <w:pStyle w:val="BodyText"/>
      </w:pPr>
      <w:r>
        <w:rPr>
          <w:b/>
        </w:rPr>
        <w:t xml:space="preserve">DC di Consapevolezza e Disattivare Congegni (Criminalita’)</w:t>
      </w:r>
    </w:p>
    <w:p>
      <w:pPr>
        <w:pStyle w:val="BodyText"/>
      </w:pPr>
      <w:r>
        <w:t xml:space="preserve">Il costruttore stabilisce le DC delle prove di Consapevolezza e di Disattivare Congegni (Criminalita’) per le trappole meccaniche. Per le trappole magiche, i valori delle DC dipendono dall’incantatore che ha creato la trappola.</w:t>
      </w:r>
    </w:p>
    <w:p>
      <w:pPr>
        <w:pStyle w:val="BodyText"/>
      </w:pPr>
      <w:r>
        <w:rPr>
          <w:b/>
        </w:rPr>
        <w:t xml:space="preserve">Trappola meccanica</w:t>
      </w:r>
      <w:r>
        <w:t xml:space="preserve">: Tutte le prove di Consapevolezza e di Disattivare Congegni (Criminalita’) hanno una DC base di 20. Aumentare o diminuire una o entrambe le DC modifica il CR della trappola (Tabella: Modificatori al CR delle Trappole Meccaniche).</w:t>
      </w:r>
    </w:p>
    <w:p>
      <w:pPr>
        <w:pStyle w:val="BodyText"/>
      </w:pPr>
      <w:r>
        <w:rPr>
          <w:b/>
        </w:rPr>
        <w:t xml:space="preserve">Trappola Magica</w:t>
      </w:r>
      <w:r>
        <w:t xml:space="preserve">: Tutte le prove di Consapevolezza e di Disattivare Congegni (Criminalita’) hanno una DC base di 28. Soltanto i personaggi addestrati su Senso Trappola possono effettuare una prova di Disattivare Congegni (Criminalita’) su una trappola magica.</w:t>
      </w:r>
    </w:p>
    <w:p>
      <w:pPr>
        <w:pStyle w:val="BodyText"/>
      </w:pPr>
      <w:r>
        <w:rPr>
          <w:b/>
        </w:rPr>
        <w:t xml:space="preserve">Tabella: Modificatori al CR delle Trappole Meccaniche</w:t>
      </w:r>
    </w:p>
    <w:tbl>
      <w:tblPr>
        <w:tblStyle w:val="Table"/>
        <w:tblW w:type="pct" w:w="0.0"/>
        <w:tblLook w:firstRow="0" w:lastRow="0" w:firstColumn="0" w:lastColumn="0" w:noHBand="0" w:noVBand="0"/>
      </w:tblPr>
      <w:tblGrid/>
      <w:tr>
        <w:tc>
          <w:p>
            <w:pPr>
              <w:pStyle w:val="Compact"/>
              <w:jc w:val="left"/>
            </w:pPr>
            <w:r>
              <w:t xml:space="preserve">Elemento</w:t>
            </w:r>
          </w:p>
        </w:tc>
        <w:tc>
          <w:p>
            <w:pPr>
              <w:pStyle w:val="Compact"/>
              <w:jc w:val="left"/>
            </w:pPr>
            <w:r>
              <w:t xml:space="preserve">Modifica al CR</w:t>
            </w:r>
          </w:p>
        </w:tc>
      </w:tr>
      <w:tr>
        <w:tc>
          <w:p>
            <w:pPr>
              <w:pStyle w:val="Compact"/>
              <w:jc w:val="left"/>
            </w:pPr>
            <w:r>
              <w:rPr>
                <w:b/>
              </w:rPr>
              <w:t xml:space="preserve">DC Consapevolezza</w:t>
            </w:r>
          </w:p>
        </w:tc>
        <w:tc>
          <w:p/>
        </w:tc>
      </w:tr>
      <w:tr>
        <w:tc>
          <w:p>
            <w:pPr>
              <w:pStyle w:val="Compact"/>
              <w:jc w:val="left"/>
            </w:pPr>
            <w:r>
              <w:t xml:space="preserve">15 o meno</w:t>
            </w:r>
          </w:p>
        </w:tc>
        <w:tc>
          <w:p>
            <w:pPr>
              <w:pStyle w:val="Compact"/>
              <w:jc w:val="left"/>
            </w:pPr>
            <w:r>
              <w:t xml:space="preserve">-1</w:t>
            </w:r>
          </w:p>
        </w:tc>
      </w:tr>
      <w:tr>
        <w:tc>
          <w:p>
            <w:pPr>
              <w:pStyle w:val="Compact"/>
              <w:jc w:val="left"/>
            </w:pPr>
            <w:r>
              <w:t xml:space="preserve">16-20</w:t>
            </w:r>
          </w:p>
        </w:tc>
        <w:tc>
          <w:p>
            <w:pPr>
              <w:pStyle w:val="Compact"/>
              <w:jc w:val="left"/>
            </w:pPr>
            <w:r>
              <w:t xml:space="preserve">-</w:t>
            </w:r>
          </w:p>
        </w:tc>
      </w:tr>
      <w:tr>
        <w:tc>
          <w:p>
            <w:pPr>
              <w:pStyle w:val="Compact"/>
              <w:jc w:val="left"/>
            </w:pPr>
            <w:r>
              <w:t xml:space="preserve">21-25</w:t>
            </w:r>
          </w:p>
        </w:tc>
        <w:tc>
          <w:p>
            <w:pPr>
              <w:pStyle w:val="Compact"/>
              <w:jc w:val="left"/>
            </w:pPr>
            <w:r>
              <w:t xml:space="preserve">+1</w:t>
            </w:r>
          </w:p>
        </w:tc>
      </w:tr>
      <w:tr>
        <w:tc>
          <w:p>
            <w:pPr>
              <w:pStyle w:val="Compact"/>
              <w:jc w:val="left"/>
            </w:pPr>
            <w:r>
              <w:t xml:space="preserve">26-29</w:t>
            </w:r>
          </w:p>
        </w:tc>
        <w:tc>
          <w:p>
            <w:pPr>
              <w:pStyle w:val="Compact"/>
              <w:jc w:val="left"/>
            </w:pPr>
            <w:r>
              <w:t xml:space="preserve">+2</w:t>
            </w:r>
          </w:p>
        </w:tc>
      </w:tr>
      <w:tr>
        <w:tc>
          <w:p>
            <w:pPr>
              <w:pStyle w:val="Compact"/>
              <w:jc w:val="left"/>
            </w:pPr>
            <w:r>
              <w:t xml:space="preserve">30+</w:t>
            </w:r>
          </w:p>
        </w:tc>
        <w:tc>
          <w:p>
            <w:pPr>
              <w:pStyle w:val="Compact"/>
              <w:jc w:val="left"/>
            </w:pPr>
            <w:r>
              <w:t xml:space="preserve">+3</w:t>
            </w:r>
          </w:p>
        </w:tc>
      </w:tr>
      <w:tr>
        <w:tc>
          <w:p>
            <w:pPr>
              <w:pStyle w:val="Compact"/>
              <w:jc w:val="left"/>
            </w:pPr>
            <w:r>
              <w:rPr>
                <w:b/>
              </w:rPr>
              <w:t xml:space="preserve">DC Disattivare congegni</w:t>
            </w:r>
          </w:p>
        </w:tc>
        <w:tc>
          <w:p/>
        </w:tc>
      </w:tr>
      <w:tr>
        <w:tc>
          <w:p>
            <w:pPr>
              <w:pStyle w:val="Compact"/>
              <w:jc w:val="left"/>
            </w:pPr>
            <w:r>
              <w:t xml:space="preserve">15 o meno</w:t>
            </w:r>
          </w:p>
        </w:tc>
        <w:tc>
          <w:p>
            <w:pPr>
              <w:pStyle w:val="Compact"/>
              <w:jc w:val="left"/>
            </w:pPr>
            <w:r>
              <w:t xml:space="preserve">-1</w:t>
            </w:r>
          </w:p>
        </w:tc>
      </w:tr>
      <w:tr>
        <w:tc>
          <w:p>
            <w:pPr>
              <w:pStyle w:val="Compact"/>
              <w:jc w:val="left"/>
            </w:pPr>
            <w:r>
              <w:t xml:space="preserve">16-20</w:t>
            </w:r>
          </w:p>
        </w:tc>
        <w:tc>
          <w:p>
            <w:pPr>
              <w:pStyle w:val="Compact"/>
              <w:jc w:val="left"/>
            </w:pPr>
            <w:r>
              <w:t xml:space="preserve">-</w:t>
            </w:r>
          </w:p>
        </w:tc>
      </w:tr>
      <w:tr>
        <w:tc>
          <w:p>
            <w:pPr>
              <w:pStyle w:val="Compact"/>
              <w:jc w:val="left"/>
            </w:pPr>
            <w:r>
              <w:t xml:space="preserve">21-25</w:t>
            </w:r>
          </w:p>
        </w:tc>
        <w:tc>
          <w:p>
            <w:pPr>
              <w:pStyle w:val="Compact"/>
              <w:jc w:val="left"/>
            </w:pPr>
            <w:r>
              <w:t xml:space="preserve">+1</w:t>
            </w:r>
          </w:p>
        </w:tc>
      </w:tr>
      <w:tr>
        <w:tc>
          <w:p>
            <w:pPr>
              <w:pStyle w:val="Compact"/>
              <w:jc w:val="left"/>
            </w:pPr>
            <w:r>
              <w:t xml:space="preserve">26-29</w:t>
            </w:r>
          </w:p>
        </w:tc>
        <w:tc>
          <w:p>
            <w:pPr>
              <w:pStyle w:val="Compact"/>
              <w:jc w:val="left"/>
            </w:pPr>
            <w:r>
              <w:t xml:space="preserve">+2</w:t>
            </w:r>
          </w:p>
        </w:tc>
      </w:tr>
      <w:tr>
        <w:tc>
          <w:p>
            <w:pPr>
              <w:pStyle w:val="Compact"/>
              <w:jc w:val="left"/>
            </w:pPr>
            <w:r>
              <w:t xml:space="preserve">30+</w:t>
            </w:r>
          </w:p>
        </w:tc>
        <w:tc>
          <w:p>
            <w:pPr>
              <w:pStyle w:val="Compact"/>
              <w:jc w:val="left"/>
            </w:pPr>
            <w:r>
              <w:t xml:space="preserve">+3</w:t>
            </w:r>
          </w:p>
        </w:tc>
      </w:tr>
      <w:tr>
        <w:tc>
          <w:p>
            <w:pPr>
              <w:pStyle w:val="Compact"/>
              <w:jc w:val="left"/>
            </w:pPr>
            <w:r>
              <w:rPr>
                <w:b/>
              </w:rPr>
              <w:t xml:space="preserve">Modificatori Tiri Salvezza</w:t>
            </w:r>
          </w:p>
        </w:tc>
        <w:tc>
          <w:p/>
        </w:tc>
      </w:tr>
      <w:tr>
        <w:tc>
          <w:p>
            <w:pPr>
              <w:pStyle w:val="Compact"/>
              <w:jc w:val="left"/>
            </w:pPr>
            <w:r>
              <w:t xml:space="preserve">15 o meno</w:t>
            </w:r>
          </w:p>
        </w:tc>
        <w:tc>
          <w:p>
            <w:pPr>
              <w:pStyle w:val="Compact"/>
              <w:jc w:val="left"/>
            </w:pPr>
            <w:r>
              <w:t xml:space="preserve">-1</w:t>
            </w:r>
          </w:p>
        </w:tc>
      </w:tr>
      <w:tr>
        <w:tc>
          <w:p>
            <w:pPr>
              <w:pStyle w:val="Compact"/>
              <w:jc w:val="left"/>
            </w:pPr>
            <w:r>
              <w:t xml:space="preserve">16-20</w:t>
            </w:r>
          </w:p>
        </w:tc>
        <w:tc>
          <w:p>
            <w:pPr>
              <w:pStyle w:val="Compact"/>
              <w:jc w:val="left"/>
            </w:pPr>
            <w:r>
              <w:t xml:space="preserve">-</w:t>
            </w:r>
          </w:p>
        </w:tc>
      </w:tr>
      <w:tr>
        <w:tc>
          <w:p>
            <w:pPr>
              <w:pStyle w:val="Compact"/>
              <w:jc w:val="left"/>
            </w:pPr>
            <w:r>
              <w:t xml:space="preserve">21-25</w:t>
            </w:r>
          </w:p>
        </w:tc>
        <w:tc>
          <w:p>
            <w:pPr>
              <w:pStyle w:val="Compact"/>
              <w:jc w:val="left"/>
            </w:pPr>
            <w:r>
              <w:t xml:space="preserve">+1</w:t>
            </w:r>
          </w:p>
        </w:tc>
      </w:tr>
      <w:tr>
        <w:tc>
          <w:p>
            <w:pPr>
              <w:pStyle w:val="Compact"/>
              <w:jc w:val="left"/>
            </w:pPr>
            <w:r>
              <w:t xml:space="preserve">26-29</w:t>
            </w:r>
          </w:p>
        </w:tc>
        <w:tc>
          <w:p>
            <w:pPr>
              <w:pStyle w:val="Compact"/>
              <w:jc w:val="left"/>
            </w:pPr>
            <w:r>
              <w:t xml:space="preserve">+2</w:t>
            </w:r>
          </w:p>
        </w:tc>
      </w:tr>
      <w:tr>
        <w:tc>
          <w:p>
            <w:pPr>
              <w:pStyle w:val="Compact"/>
              <w:jc w:val="left"/>
            </w:pPr>
            <w:r>
              <w:t xml:space="preserve">30+</w:t>
            </w:r>
          </w:p>
        </w:tc>
        <w:tc>
          <w:p>
            <w:pPr>
              <w:pStyle w:val="Compact"/>
              <w:jc w:val="left"/>
            </w:pPr>
            <w:r>
              <w:t xml:space="preserve">+3</w:t>
            </w:r>
          </w:p>
        </w:tc>
      </w:tr>
      <w:tr>
        <w:tc>
          <w:p>
            <w:pPr>
              <w:pStyle w:val="Compact"/>
              <w:jc w:val="left"/>
            </w:pPr>
            <w:r>
              <w:rPr>
                <w:b/>
              </w:rPr>
              <w:t xml:space="preserve">Competenza Armi</w:t>
            </w:r>
          </w:p>
        </w:tc>
        <w:tc>
          <w:p/>
        </w:tc>
      </w:tr>
      <w:tr>
        <w:tc>
          <w:p>
            <w:pPr>
              <w:pStyle w:val="Compact"/>
              <w:jc w:val="left"/>
            </w:pPr>
            <w:r>
              <w:t xml:space="preserve">+0</w:t>
            </w:r>
          </w:p>
        </w:tc>
        <w:tc>
          <w:p>
            <w:pPr>
              <w:pStyle w:val="Compact"/>
              <w:jc w:val="left"/>
            </w:pPr>
            <w:r>
              <w:t xml:space="preserve">-2</w:t>
            </w:r>
          </w:p>
        </w:tc>
      </w:tr>
      <w:tr>
        <w:tc>
          <w:p>
            <w:pPr>
              <w:pStyle w:val="Compact"/>
              <w:jc w:val="left"/>
            </w:pPr>
            <w:r>
              <w:t xml:space="preserve">+1/+5</w:t>
            </w:r>
          </w:p>
        </w:tc>
        <w:tc>
          <w:p>
            <w:pPr>
              <w:pStyle w:val="Compact"/>
              <w:jc w:val="left"/>
            </w:pPr>
            <w:r>
              <w:t xml:space="preserve">-1</w:t>
            </w:r>
          </w:p>
        </w:tc>
      </w:tr>
      <w:tr>
        <w:tc>
          <w:p>
            <w:pPr>
              <w:pStyle w:val="Compact"/>
              <w:jc w:val="left"/>
            </w:pPr>
            <w:r>
              <w:t xml:space="preserve">+6/+10</w:t>
            </w:r>
          </w:p>
        </w:tc>
        <w:tc>
          <w:p>
            <w:pPr>
              <w:pStyle w:val="Compact"/>
              <w:jc w:val="left"/>
            </w:pPr>
            <w:r>
              <w:t xml:space="preserve">-</w:t>
            </w:r>
          </w:p>
        </w:tc>
      </w:tr>
      <w:tr>
        <w:tc>
          <w:p>
            <w:pPr>
              <w:pStyle w:val="Compact"/>
              <w:jc w:val="left"/>
            </w:pPr>
            <w:r>
              <w:t xml:space="preserve">+11/+15</w:t>
            </w:r>
          </w:p>
        </w:tc>
        <w:tc>
          <w:p>
            <w:pPr>
              <w:pStyle w:val="Compact"/>
              <w:jc w:val="left"/>
            </w:pPr>
            <w:r>
              <w:t xml:space="preserve">+1</w:t>
            </w:r>
          </w:p>
        </w:tc>
      </w:tr>
      <w:tr>
        <w:tc>
          <w:p>
            <w:pPr>
              <w:pStyle w:val="Compact"/>
              <w:jc w:val="left"/>
            </w:pPr>
            <w:r>
              <w:t xml:space="preserve">+16/+20</w:t>
            </w:r>
          </w:p>
        </w:tc>
        <w:tc>
          <w:p>
            <w:pPr>
              <w:pStyle w:val="Compact"/>
              <w:jc w:val="left"/>
            </w:pPr>
            <w:r>
              <w:t xml:space="preserve">+2</w:t>
            </w:r>
          </w:p>
        </w:tc>
      </w:tr>
      <w:tr>
        <w:tc>
          <w:p>
            <w:pPr>
              <w:pStyle w:val="Compact"/>
              <w:jc w:val="left"/>
            </w:pPr>
            <w:r>
              <w:t xml:space="preserve">Ogni 10 punti di danno medio</w:t>
            </w:r>
          </w:p>
        </w:tc>
        <w:tc>
          <w:p>
            <w:pPr>
              <w:pStyle w:val="Compact"/>
              <w:jc w:val="left"/>
            </w:pPr>
            <w:r>
              <w:t xml:space="preserve">+1</w:t>
            </w:r>
          </w:p>
        </w:tc>
      </w:tr>
      <w:tr>
        <w:tc>
          <w:p>
            <w:pPr>
              <w:pStyle w:val="Compact"/>
              <w:jc w:val="left"/>
            </w:pPr>
            <w:r>
              <w:t xml:space="preserve">Ripristino automatico</w:t>
            </w:r>
          </w:p>
        </w:tc>
        <w:tc>
          <w:p>
            <w:pPr>
              <w:pStyle w:val="Compact"/>
              <w:jc w:val="left"/>
            </w:pPr>
            <w:r>
              <w:t xml:space="preserve">+1</w:t>
            </w:r>
          </w:p>
        </w:tc>
      </w:tr>
      <w:tr>
        <w:tc>
          <w:p>
            <w:pPr>
              <w:pStyle w:val="Compact"/>
              <w:jc w:val="left"/>
            </w:pPr>
            <w:r>
              <w:t xml:space="preserve">Attivatore Visivo o di Prossimita’</w:t>
            </w:r>
          </w:p>
        </w:tc>
        <w:tc>
          <w:p>
            <w:pPr>
              <w:pStyle w:val="Compact"/>
              <w:jc w:val="left"/>
            </w:pPr>
            <w:r>
              <w:t xml:space="preserve">+1</w:t>
            </w:r>
          </w:p>
        </w:tc>
      </w:tr>
      <w:tr>
        <w:tc>
          <w:p>
            <w:pPr>
              <w:pStyle w:val="Compact"/>
              <w:jc w:val="left"/>
            </w:pPr>
            <w:r>
              <w:t xml:space="preserve">Veleno</w:t>
            </w:r>
          </w:p>
        </w:tc>
        <w:tc>
          <w:p>
            <w:pPr>
              <w:pStyle w:val="Compact"/>
              <w:jc w:val="left"/>
            </w:pPr>
            <w:r>
              <w:t xml:space="preserve">da +1/+10</w:t>
            </w:r>
          </w:p>
        </w:tc>
      </w:tr>
    </w:tbl>
    <w:p>
      <w:pPr>
        <w:pStyle w:val="BodyText"/>
      </w:pPr>
      <w:r>
        <w:rPr>
          <w:b/>
        </w:rPr>
        <w:t xml:space="preserve">Attivatore</w:t>
      </w:r>
    </w:p>
    <w:p>
      <w:pPr>
        <w:pStyle w:val="BodyText"/>
      </w:pPr>
      <w:r>
        <w:t xml:space="preserve">L’attivatore è il meccanismo che definisce le condizioni che fanno scattare la trappola.</w:t>
      </w:r>
    </w:p>
    <w:p>
      <w:pPr>
        <w:pStyle w:val="BodyText"/>
      </w:pPr>
      <w:r>
        <w:rPr>
          <w:b/>
        </w:rPr>
        <w:t xml:space="preserve">Posizione</w:t>
      </w:r>
      <w:r>
        <w:t xml:space="preserve">: Un meccanismo basato sulla posizione fa scattare la trappola quando qualcuno si trova in una zona di mischia predefinita.</w:t>
      </w:r>
    </w:p>
    <w:p>
      <w:pPr>
        <w:pStyle w:val="BodyText"/>
      </w:pPr>
      <w:r>
        <w:rPr>
          <w:b/>
        </w:rPr>
        <w:t xml:space="preserve">Prossimita’</w:t>
      </w:r>
      <w:r>
        <w:t xml:space="preserve">: Questo meccanismo fa scattare la trappola quando una creatura si avvicina ad una distanza prestabilita. L’attivatore di prossimità si differenzia da quello di posizione poiché non è necessario che la creatura si trovi nella zona di mischia predefinita. Le creature in volo possono far scattare una trappola di prossimità ma non quelle con un meccanismo di posizione. Gli attivatori di prossimità meccanici sono estremamente sensibili al minimo spostamento d’aria. Pertanto, le trappole di prossimità sono particolarmente indicate in quei luoghi come le cripte, dove l’aria è solitamente stagnante.</w:t>
      </w:r>
    </w:p>
    <w:p>
      <w:pPr>
        <w:pStyle w:val="BodyText"/>
      </w:pPr>
      <w:r>
        <w:t xml:space="preserve">L’attivatore di prossimità usato più spesso nelle trappole a congegno magico è l’Essenza Rivelazione.</w:t>
      </w:r>
    </w:p>
    <w:p>
      <w:pPr>
        <w:pStyle w:val="BodyText"/>
      </w:pPr>
      <w:r>
        <w:rPr>
          <w:b/>
        </w:rPr>
        <w:t xml:space="preserve">Sonoro</w:t>
      </w:r>
      <w:r>
        <w:t xml:space="preserve">: Questo attivatore magico fa scattare la trappola quando viene individuato un suono. L’attivatore sonoro funziona come un orecchio dotato di bonus +15 alle prove di Consapevolezza. E’ bene notare che questo tipo di attivatore viene ingannato da prove riuscite di Muoversi Silenziosamente, o lanciando un’Essenza di Illusione o di distruzione per ricreare una sorta di silenzio magico o altri effetti che bloccano l’udito. Una trappola con attivatore sonoro richiede l’uso dell’Essenza di Rivelazione costruzione.</w:t>
      </w:r>
    </w:p>
    <w:p>
      <w:pPr>
        <w:pStyle w:val="BodyText"/>
      </w:pPr>
      <w:r>
        <w:rPr>
          <w:b/>
        </w:rPr>
        <w:t xml:space="preserve">Visivo</w:t>
      </w:r>
      <w:r>
        <w:t xml:space="preserve">: Questo attivatore magico funziona come un occhio, facendo scattare la trappola quando "vede" qualcosa. Il raggio visivo e il bonus alle prove di Consapevolezza dipendono dal potere della Rivelazione usata.</w:t>
      </w:r>
    </w:p>
    <w:p>
      <w:pPr>
        <w:pStyle w:val="BodyText"/>
      </w:pPr>
      <w:r>
        <w:rPr>
          <w:b/>
        </w:rPr>
        <w:t xml:space="preserve">Contatto</w:t>
      </w:r>
      <w:r>
        <w:t xml:space="preserve">: In genere, l’attivatore a contatto, che fa scattare la trappola quando viene toccata, è quello più facile da costruire. Questo attivatore può essere o meno integrato con il dispositivo che infligge il danno. Si può creare un attivatore a contatto magico aggiungendo un’Essenza di Illusione che attivi una sorta di allarme alla trappola e riducendo l’area di effetto fino a selezionare solo il punto di attivazione.</w:t>
      </w:r>
    </w:p>
    <w:p>
      <w:pPr>
        <w:pStyle w:val="BodyText"/>
      </w:pPr>
      <w:r>
        <w:rPr>
          <w:b/>
        </w:rPr>
        <w:t xml:space="preserve">A Tempo</w:t>
      </w:r>
      <w:r>
        <w:t xml:space="preserve">: Questo attivatore fa scattare la trappola ad intervalli di tempo prestabiliti.</w:t>
      </w:r>
    </w:p>
    <w:p>
      <w:pPr>
        <w:pStyle w:val="BodyText"/>
      </w:pPr>
      <w:r>
        <w:rPr>
          <w:b/>
        </w:rPr>
        <w:t xml:space="preserve">Magia</w:t>
      </w:r>
      <w:r>
        <w:t xml:space="preserve">: Tutte le trappole ad Essenza sono dotate di questo tipo di attivatore. La descrizione delle Essenze spiegano le modalità di attivazione delle trappole ad attivazione di Essenza.</w:t>
      </w:r>
    </w:p>
    <w:p>
      <w:pPr>
        <w:pStyle w:val="BodyText"/>
      </w:pPr>
      <w:r>
        <w:rPr>
          <w:b/>
        </w:rPr>
        <w:t xml:space="preserve">Durata</w:t>
      </w:r>
      <w:r>
        <w:t xml:space="preserve"> </w:t>
      </w:r>
      <w:r>
        <w:t xml:space="preserve">A meno che non sia indicato diversamente, la maggior parte delle trappole ha durata istantanea; una volta attivate, non ci sono altri effetti e terminano di funzionare. Alcune trappole hanno una durata misurata in round. Alcune trappole continuano ad avere gli effetti indicati ad ogni round all’inizio dell’ordine di Iniziativa (o quando sono state attivate, se questo è avvenuto durante un combattimento).</w:t>
      </w:r>
    </w:p>
    <w:p>
      <w:pPr>
        <w:pStyle w:val="BodyText"/>
      </w:pPr>
      <w:r>
        <w:rPr>
          <w:b/>
        </w:rPr>
        <w:t xml:space="preserve">Ripristino</w:t>
      </w:r>
      <w:r>
        <w:t xml:space="preserve"> </w:t>
      </w:r>
      <w:r>
        <w:t xml:space="preserve">Il ripristino di una trappola è l’insieme di condizioni per cui una trappola viene riattivata, pronta a scattare di nuovo. Solitamente per ripristinare una trappolaoccorre un minuto. Per una trappola con un metodo di ripristino più complicato, il tempo ed il lavoro richiesti potrebbero aumentare.</w:t>
      </w:r>
    </w:p>
    <w:p>
      <w:pPr>
        <w:pStyle w:val="BodyText"/>
      </w:pPr>
      <w:r>
        <w:rPr>
          <w:b/>
        </w:rPr>
        <w:t xml:space="preserve">Irripristinabile</w:t>
      </w:r>
      <w:r>
        <w:t xml:space="preserve">: A meno di ricostruire la trappola, non c’è modo di farla scattare più di una volta. Le trappole ad Essenza non permettono alcun tipo di ripristino.</w:t>
      </w:r>
    </w:p>
    <w:p>
      <w:pPr>
        <w:pStyle w:val="BodyText"/>
      </w:pPr>
      <w:r>
        <w:rPr>
          <w:b/>
        </w:rPr>
        <w:t xml:space="preserve">Riparabile:</w:t>
      </w:r>
      <w:r>
        <w:t xml:space="preserve"> </w:t>
      </w:r>
      <w:r>
        <w:t xml:space="preserve">La trappola può funzionare di nuovo, ma deve essere riparata. Riparare una trappola meccanica richiede una prova di Artigianato (costruire trappole) con una DC pari a quella necessaria per costruirla. Il costo deimateriali grezzi è un quinto del prezzo di mercato della trappola. Per calcolare il tempo necessario a riparare una trappola si deve calcolare il tempo necessario per costruirla, ma utilizzare il costo delle materie prime invece del prezzo di mercato della trappola.</w:t>
      </w:r>
    </w:p>
    <w:p>
      <w:pPr>
        <w:pStyle w:val="BodyText"/>
      </w:pPr>
      <w:r>
        <w:rPr>
          <w:b/>
        </w:rPr>
        <w:t xml:space="preserve">Manuale</w:t>
      </w:r>
      <w:r>
        <w:t xml:space="preserve">: Per risistemare la trappola è necessario che qualcuno rimetta le parti al loro posto. E’ il meccanismo di ripristino più comune tra le trappole meccaniche.</w:t>
      </w:r>
    </w:p>
    <w:p>
      <w:pPr>
        <w:pStyle w:val="BodyText"/>
      </w:pPr>
      <w:r>
        <w:rPr>
          <w:b/>
        </w:rPr>
        <w:t xml:space="preserve">Automatico:</w:t>
      </w:r>
      <w:r>
        <w:t xml:space="preserve"> </w:t>
      </w:r>
      <w:r>
        <w:t xml:space="preserve">La trappola si ripristina da sé dopo essere scattata ad un intervallo di tempo prestabilito.</w:t>
      </w:r>
    </w:p>
    <w:p>
      <w:pPr>
        <w:pStyle w:val="BodyText"/>
      </w:pPr>
      <w:r>
        <w:rPr>
          <w:b/>
        </w:rPr>
        <w:t xml:space="preserve">Aggiramento</w:t>
      </w:r>
      <w:r>
        <w:t xml:space="preserve"> </w:t>
      </w:r>
      <w:r>
        <w:t xml:space="preserve">(Elemento Opzionale)</w:t>
      </w:r>
    </w:p>
    <w:p>
      <w:pPr>
        <w:pStyle w:val="BodyText"/>
      </w:pPr>
      <w:r>
        <w:t xml:space="preserve">Se un personaggio prevede di dover passare nei pressi della trappola che ha costruito o piazzato, è buona norma costruire un meccanismo di aggiramento che permetta di disarmare temporaneamente la trappola. Gli aggiramenti, in genere, sono abbinati alle trappole meccaniche; le trappole ad Essenza, invece, consentono di specificare delle condizioni intrinseche che permettono all’incantatore diaggirarle.</w:t>
      </w:r>
    </w:p>
    <w:p>
      <w:pPr>
        <w:pStyle w:val="BodyText"/>
      </w:pPr>
      <w:r>
        <w:rPr>
          <w:b/>
        </w:rPr>
        <w:t xml:space="preserve">Serratura</w:t>
      </w:r>
      <w:r>
        <w:t xml:space="preserve">: Una serratura di aggiramento può essere aperta con una prova di Disattivare Congegni (Criminalita’) con DC 30.</w:t>
      </w:r>
    </w:p>
    <w:p>
      <w:pPr>
        <w:pStyle w:val="BodyText"/>
      </w:pPr>
      <w:r>
        <w:rPr>
          <w:b/>
        </w:rPr>
        <w:t xml:space="preserve">Leva Nascosta</w:t>
      </w:r>
      <w:r>
        <w:t xml:space="preserve">: Una leva nascosta può essere trovata con una prova di Consapevolezza con DC 25.</w:t>
      </w:r>
    </w:p>
    <w:p>
      <w:pPr>
        <w:pStyle w:val="BodyText"/>
      </w:pPr>
      <w:r>
        <w:rPr>
          <w:b/>
        </w:rPr>
        <w:t xml:space="preserve">Serratura Nascosta</w:t>
      </w:r>
      <w:r>
        <w:t xml:space="preserve">: Una serratura di aggiramento nascosta combina le peculiarità dei precedenti elementi: può essere trovata con una prova diConsapevolezza con DC 25 e aperta con una prova di Disattivare Congegni (Criminalita’) con DC 30.</w:t>
      </w:r>
    </w:p>
    <w:p>
      <w:pPr>
        <w:pStyle w:val="BodyText"/>
      </w:pPr>
      <w:r>
        <w:rPr>
          <w:b/>
        </w:rPr>
        <w:t xml:space="preserve">Effetto</w:t>
      </w:r>
      <w:r>
        <w:t xml:space="preserve"> </w:t>
      </w:r>
      <w:r>
        <w:t xml:space="preserve">Gli effetti di una trappola sono ciò che accade a chi la fa scattare. In genere, la trappola infligge danni o sprigiona gli effetti di una Essenza, ma alcune trappole hanno effetti speciali. Una trappola, di norma, effettua un Tiro per Colpire o dà diritto ad un Tiro Salvezza per essere evitata. A volte una trappola utilizza entrambe queste opzioni, altre volte nessuna (vedi Infallibile).</w:t>
      </w:r>
    </w:p>
    <w:p>
      <w:pPr>
        <w:pStyle w:val="BodyText"/>
      </w:pPr>
      <w:r>
        <w:rPr>
          <w:b/>
        </w:rPr>
        <w:t xml:space="preserve">Fosse</w:t>
      </w:r>
      <w:r>
        <w:t xml:space="preserve">: Le fosse (coperte o scoperte) sono delle buche all’interno delle quali possono cadere i personaggi e subire danni da caduta. Una fossa non deve effettuare un Tiro per Colpire, ma superare un Tiro Salvezza su Riflessi (DC prestabilita dal costruttore) consente di non caderci dentro. Anche le altre trappole meccaniche che danno diritto ad un Tiro Salvezza rientrano in questa categoria. Le creature che cadono subiscono 1d6 danno per cadute entro 3 metri +1d6 ogni 3 metri di caduta. Le creature che subiscono danni letali da una caduta,</w:t>
      </w:r>
      <w:r>
        <w:t xml:space="preserve"> </w:t>
      </w:r>
      <w:r>
        <w:t xml:space="preserve">atterranno in posizione prona.</w:t>
      </w:r>
    </w:p>
    <w:p>
      <w:pPr>
        <w:pStyle w:val="BodyText"/>
      </w:pPr>
      <w:r>
        <w:t xml:space="preserve">Una prova di Acrobatica riuscita con DC 15 permette al personaggio di dimezzare il danno se si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Le fosse presenti nei dungeon possono essere ripartite in tre categorie diverse: scoperte, coperte e baratri. Si possono oltrepassare fosse e baratri con un uso attento di Acrobatica o attraverso vari metodi magici.</w:t>
      </w:r>
    </w:p>
    <w:p>
      <w:pPr>
        <w:pStyle w:val="BodyText"/>
      </w:pPr>
      <w:r>
        <w:t xml:space="preserve">Le fosse scoperte servono principalmente a impedire agli intrusi di avanzare verso una direzione, anche se possono provocare guai seri a quegli avventurieri che avanzano al buio, e possono rendere un combattimento in mischia nelle vicinanze assai più complicato.</w:t>
      </w:r>
    </w:p>
    <w:p>
      <w:pPr>
        <w:pStyle w:val="BodyText"/>
      </w:pPr>
      <w:r>
        <w:t xml:space="preserve">Le fosse coperte sono assai più pericolose. Possono essere individuate con una prova di Consapevolezza con DC 20, ma soltanto se i personaggi esaminano attentamente l’area prima di attraversarla. Un personaggio che non riesce a individuare una fossa coperta ha diritto a un Tiro Salvezza su Riflessi con DC 20 per evitare di caderci dentro. Tuttavia, se stava correndo o se camminava senzaguardare, non ha diritto ad alcun Tiro Salvezza, e cade nella fossa automaticamente.</w:t>
      </w:r>
    </w:p>
    <w:p>
      <w:pPr>
        <w:pStyle w:val="BodyText"/>
      </w:pPr>
      <w:r>
        <w:t xml:space="preserve">Una trappola può essere coperta semplicemente da un cumulo di oggetti (paglia, foglie, rametti, detriti), da un tappeto, oppure da una botola vera e propria costruita per apparire come una normale parte del pavimento.Tale botola solitamente si apre quando su di essa viene esercitato un peso sufficiente a farla scattare (di solito tra i 25 e i 40 kg). I costruttori di trappole più infidi a volte costruiscono botole che si richiudono subito dopo essere state aperte, per essere pronte a scattare su una nuova vittima. La botola potrebbe richiudersi achiave una volta scattata, lasciando il personaggio intrappolato incolume, maprigioniero a tutti gli effetti. Aprire una botola simile ha una difficoltà simile a quella richiesta per aprire una porta normale (sempre che il personaggio in questione riesca a raggiungerla) ed è necessaria una prova di Potenza con DC 13 per tenere aperta una porta che si chiude a scatto.</w:t>
      </w:r>
    </w:p>
    <w:p>
      <w:pPr>
        <w:pStyle w:val="BodyText"/>
      </w:pPr>
      <w:r>
        <w:t xml:space="preserve">Le fosse spesso contengono qualcosa di più pericoloso del duro pavimento sul fondo. Un costruttore di trappole potrebbe collocarvi spuntoni, mostri, pozze d’acido o di lava, o perfino dell’acqua (considerato che anche una vittima in grado di Nuotare prima o poi si stancherà e affogherà, se intrappolata a lungo). Per spuntoni e altri elementi vedi Altre Peculiarità delle Trappole.</w:t>
      </w:r>
    </w:p>
    <w:p>
      <w:pPr>
        <w:pStyle w:val="BodyText"/>
      </w:pPr>
      <w:r>
        <w:t xml:space="preserve">A volte nelle fosse vivono dei mostri. Qualsiasi mostro in grado di entrare nella fossa potrebbe essere stato collocato là dentro dall’ideatore del dungeon, o potrebbe semplicemente esservi caduto per caso senza riuscire ad arrampicarsi fuori.</w:t>
      </w:r>
    </w:p>
    <w:p>
      <w:pPr>
        <w:pStyle w:val="BodyText"/>
      </w:pPr>
      <w:r>
        <w:t xml:space="preserve">Una trappola secondaria, meccanica o magica, all’interno di una fossa, può rivelarsi particolarmente letale. Se attivata da una vittima caduta nella fossa, la trappola secondaria attacca il personaggio già ferito quando meno se lo aspetta.</w:t>
      </w:r>
    </w:p>
    <w:p>
      <w:pPr>
        <w:pStyle w:val="BodyText"/>
      </w:pPr>
      <w:r>
        <w:rPr>
          <w:b/>
        </w:rPr>
        <w:t xml:space="preserve">Trappole con Attacco a Distanza</w:t>
      </w:r>
      <w:r>
        <w:t xml:space="preserve">: Queste trappole scagliano dardi, frecce, lance e armi simili contro chiunque le abbia fatte scattare. Il costruttore prestabilisce il Bonus di Attacco della trappola. Una trappola con attacco a distanza può essere preparata per simulare gli effetti di un arco composito con un alto valore di potenza; che fornisce alla trappola un bonus ai danni pari al suo punteggio di Potenza. Queste trappole infliggono il danno a seconda del tipo di munizione impiegata. Se una trappola è costruita con un alto punteggio di Potenza, avrà il corrispondente bonus ai danni.</w:t>
      </w:r>
    </w:p>
    <w:p>
      <w:pPr>
        <w:pStyle w:val="BodyText"/>
      </w:pPr>
      <w:r>
        <w:rPr>
          <w:b/>
        </w:rPr>
        <w:t xml:space="preserve">Trappole con Attacco in Mischia</w:t>
      </w:r>
      <w:r>
        <w:t xml:space="preserve">: Queste trappole comprendono lame falcianti che spuntano dalle pareti e blocchi di pietra in caduta dal soffitto. Anche in questo caso, il costruttore prestabilisce il bonus di attacco della trappola. Queste trappole infliggono gli stessi danni delle armi da mischia "impiegate". Nel caso di un blocco di pietra in caduta, il Narratore può prestabilire un danno contundente a piacere; tuttavia, è bene ricordare che perrimettere il blocco al suo posto, qualcuno dovrà essere in grado di sollevarlo.</w:t>
      </w:r>
    </w:p>
    <w:p>
      <w:pPr>
        <w:pStyle w:val="BodyText"/>
      </w:pPr>
      <w:r>
        <w:t xml:space="preserve">Si può costruire una trappola con attacco in mischia con incorporato un bonus ai tiri per i danni, come se la trappola stessa disponesse di un alto punteggio di Potenza.</w:t>
      </w:r>
    </w:p>
    <w:p>
      <w:pPr>
        <w:pStyle w:val="BodyText"/>
      </w:pPr>
      <w:r>
        <w:rPr>
          <w:b/>
        </w:rPr>
        <w:t xml:space="preserve">Trappole ad Essenza</w:t>
      </w:r>
      <w:r>
        <w:t xml:space="preserve">: Le trappole ad Essenza producono gli effetti dell’Essenza caricata. Come tutte le Essenze, per ogni trappola ad Essenza che consente un Tiro Salvezza, la DC è pari a 5+LP caricata nella trappola.</w:t>
      </w:r>
    </w:p>
    <w:p>
      <w:pPr>
        <w:pStyle w:val="BodyText"/>
      </w:pPr>
      <w:r>
        <w:rPr>
          <w:b/>
        </w:rPr>
        <w:t xml:space="preserve">Trappole a Congegno Magico</w:t>
      </w:r>
      <w:r>
        <w:t xml:space="preserve">: Queste trappole producono gli effetti ditutte le Essenze che sono state lanciate su di esse, secondo le rispettive descrizioni. Se l’Essenza lanciata su un congegno magico consente un Tiro Salvezza, la DC (in base al tipo di Essenza) del tiro è 20.</w:t>
      </w:r>
    </w:p>
    <w:p>
      <w:pPr>
        <w:pStyle w:val="BodyText"/>
      </w:pPr>
      <w:r>
        <w:rPr>
          <w:b/>
        </w:rPr>
        <w:t xml:space="preserve">Speciale</w:t>
      </w:r>
      <w:r>
        <w:t xml:space="preserve">: Alcune trappole sono dotate di peculiarità che producono effetti speciali, quali l’annegamento in una fossa piena d’acqua o i danni alle caratteristiche dei veleni. A seconda dei casi, i Tiro Salvezza e i danni dipendono dal tipo di veleno o vengono prestabiliti dal costruttore.</w:t>
      </w:r>
    </w:p>
    <w:bookmarkStart w:id="513" w:name="altre-peculiarità-delle-trappole"/>
    <w:p>
      <w:pPr>
        <w:pStyle w:val="Heading3"/>
      </w:pPr>
      <w:r>
        <w:t xml:space="preserve">Altre Peculiarità delle Trappole</w:t>
      </w:r>
    </w:p>
    <w:p>
      <w:pPr>
        <w:pStyle w:val="FirstParagraph"/>
      </w:pPr>
      <w:r>
        <w:t xml:space="preserve">Alcune trappole sono dotate di peculiarità opzionali che le rendono decisamente più letali. Le peculiarità più comuni sono descritte di seguito:</w:t>
      </w:r>
    </w:p>
    <w:p>
      <w:pPr>
        <w:pStyle w:val="BodyText"/>
      </w:pPr>
      <w:r>
        <w:rPr>
          <w:b/>
        </w:rPr>
        <w:t xml:space="preserve">Attacco di Contatto</w:t>
      </w:r>
      <w:r>
        <w:t xml:space="preserve">: Questa peculiarità si applica alle trappole che colpiscono con un semplice attacco di contatto (in mischia o a distanza) riuscito.</w:t>
      </w:r>
    </w:p>
    <w:p>
      <w:pPr>
        <w:pStyle w:val="BodyText"/>
      </w:pPr>
      <w:r>
        <w:rPr>
          <w:b/>
        </w:rPr>
        <w:t xml:space="preserve">Bersagli Multipli</w:t>
      </w:r>
      <w:r>
        <w:t xml:space="preserve">: Le trappole con questa peculiarità possono aver effetto contemporaneamente su più bersagli.</w:t>
      </w:r>
    </w:p>
    <w:p>
      <w:pPr>
        <w:pStyle w:val="BodyText"/>
      </w:pPr>
      <w:r>
        <w:rPr>
          <w:b/>
        </w:rPr>
        <w:t xml:space="preserve">Composto alchemico</w:t>
      </w:r>
      <w:r>
        <w:t xml:space="preserve">: Le trappole meccaniche possono incorporare alcuni composti alchemici o altre sostanze e oggetti speciali, quali Borse dell’Impedimento, Fuoco dell’Alchimista, pietre del tuono, e così via. Alcuni di questi oggetti imitano gli effetti di una Essenza. Se l’oggetto riproduce l’effetto di una Essenza, il CR viene modificato come indicato nella Tabella: Modificatori al CR delle Trappole Meccaniche.</w:t>
      </w:r>
    </w:p>
    <w:p>
      <w:pPr>
        <w:pStyle w:val="BodyText"/>
      </w:pPr>
      <w:r>
        <w:rPr>
          <w:b/>
        </w:rPr>
        <w:t xml:space="preserve">Danni Ritardat</w:t>
      </w:r>
      <w:r>
        <w:t xml:space="preserve">i: I danni ritardati sono quei danni che vengono inflitti solo dopo che è trascorso un certo lasso di tempo da quando la trappola è scattata. Una trappola infallibile infligge danni ritardati.</w:t>
      </w:r>
    </w:p>
    <w:p>
      <w:pPr>
        <w:pStyle w:val="BodyText"/>
      </w:pPr>
      <w:r>
        <w:rPr>
          <w:b/>
        </w:rPr>
        <w:t xml:space="preserve">Fondo della Fossa</w:t>
      </w:r>
      <w:r>
        <w:t xml:space="preserve">: Se in fondo alla fossa c’è qualcosa di diverso dagli spuntoni, è più semplice trattare questa insidia come una trappola separata (vedi Trappole Multiple) con un attivatore di posizione ad impatto, come nel caso di un personaggio in caduta.</w:t>
      </w:r>
    </w:p>
    <w:p>
      <w:pPr>
        <w:pStyle w:val="BodyText"/>
      </w:pPr>
      <w:r>
        <w:rPr>
          <w:b/>
        </w:rPr>
        <w:t xml:space="preserve">Gas</w:t>
      </w:r>
      <w:r>
        <w:t xml:space="preserve">: I Veleni ad inalazione sono il principale pericolo di una trappola a gas. Le trappole a gas, in genere, hanno le peculiarità infallibile e danni ritardati.</w:t>
      </w:r>
    </w:p>
    <w:p>
      <w:pPr>
        <w:pStyle w:val="BodyText"/>
      </w:pPr>
      <w:r>
        <w:rPr>
          <w:b/>
        </w:rPr>
        <w:t xml:space="preserve">Infallibile</w:t>
      </w:r>
      <w:r>
        <w:t xml:space="preserve">: Quando l’intero dungeon crolla sui personaggi e li seppellisce, neanche i riflessi più rapidi possono servire a qualcosa, poiché la mira delle pareti è infallibile. Una trappola di questo tipo non ha un Bonus di Attacco né dà diritto ad un Tiro Salvezza per essere evitata, ma può infliggere danni ritardati. Anche molte trappole di liquido o gas sono infallibili.</w:t>
      </w:r>
    </w:p>
    <w:p>
      <w:pPr>
        <w:pStyle w:val="BodyText"/>
      </w:pPr>
      <w:r>
        <w:rPr>
          <w:b/>
        </w:rPr>
        <w:t xml:space="preserve">Liquido</w:t>
      </w:r>
      <w:r>
        <w:t xml:space="preserve">: Tutte le trappole che prevedono un pericolo di annegamento ricadono in questa categoria. Le trappole che sfruttano un elemento liquido di solito sono infallibili e infliggono danni ritardati.</w:t>
      </w:r>
    </w:p>
    <w:p>
      <w:pPr>
        <w:pStyle w:val="BodyText"/>
      </w:pPr>
      <w:r>
        <w:rPr>
          <w:b/>
        </w:rPr>
        <w:t xml:space="preserve">Spuntoni</w:t>
      </w:r>
      <w:r>
        <w:t xml:space="preserve">: Gli spuntoni sul fondo di una fossa sono considerati pugnali, ciascuno con bonus di attacco +10. Il bonus ai danni per ogni spuntone è +1 ogni per caduta da 1 metro, +2 entro 3 metri, +5 per cadute entro 9 metri, +7 per cadute entro i 12 metri , +10 per cadute oltre i 12 metri. Per cadute oltre i 3 metri considerare anche il danno da caduta.</w:t>
      </w:r>
    </w:p>
    <w:p>
      <w:pPr>
        <w:pStyle w:val="BodyText"/>
      </w:pPr>
      <w:r>
        <w:t xml:space="preserve">Ogni personaggio che cade nella fossa è attaccato da 1d4 spuntoni. Questo danno va aggiunto a quello inferto dalla caduta stessa, e le statistiche presentate sopra sono solo indicative delle trappole più comuni: alcune infatti potrebbero avere degli spuntoni più pericolosi sul fondo. Gli spuntoni non vengono sommati al danno medio della trappola (vedi Danno Medio, più avanti).</w:t>
      </w:r>
    </w:p>
    <w:p>
      <w:pPr>
        <w:pStyle w:val="BodyText"/>
      </w:pPr>
      <w:r>
        <w:rPr>
          <w:b/>
        </w:rPr>
        <w:t xml:space="preserve">Veleno</w:t>
      </w:r>
      <w:r>
        <w:t xml:space="preserve">: Le trappole che impiegano Veleno sono molto più letali delle rispettive versioni senza veleno, pertanto hanno CR superiori. Per calcolare il modificatore di CR di un Veleno, vedi la Tabella: Modificatori al CR delle Trappole Meccaniche. Soltanto i Veleni che agiscono per contatto, ferimento e inalazione possono essere impiegati per una trappola; quelli ad ingestione no. Alcune trappole infliggono solo i danni da avvelenamento. Altre infliggono anche danni con attacchi a distanza o in mischia.</w:t>
      </w:r>
    </w:p>
    <w:bookmarkEnd w:id="513"/>
    <w:bookmarkStart w:id="514" w:name="progettare-una-trappola"/>
    <w:p>
      <w:pPr>
        <w:pStyle w:val="Heading3"/>
      </w:pPr>
      <w:r>
        <w:t xml:space="preserve">Progettare una Trappola</w:t>
      </w:r>
    </w:p>
    <w:p>
      <w:pPr>
        <w:pStyle w:val="FirstParagraph"/>
      </w:pPr>
      <w:r>
        <w:t xml:space="preserve">Progettare una trappola è semplice. Iniziate col decidere che tipo di trappola volete creare.</w:t>
      </w:r>
    </w:p>
    <w:p>
      <w:pPr>
        <w:pStyle w:val="BodyText"/>
      </w:pPr>
      <w:r>
        <w:rPr>
          <w:b/>
        </w:rPr>
        <w:t xml:space="preserve">Trappole Meccaniche</w:t>
      </w:r>
      <w:r>
        <w:t xml:space="preserve">: Selezionate gli elementi di cui si vuole dotare la trappola e aggiungete i modificatori al CR della trappola che tali elementi comportano (vedi Tabella: Modificatori al CR delle Trappole Meccaniche) per ottenere il CR finale di una trappola. Dal CR deriva la DC della prova di Artigianato (costruire trappole) per costruire la trappola (vedi più avanti).</w:t>
      </w:r>
    </w:p>
    <w:p>
      <w:pPr>
        <w:pStyle w:val="BodyText"/>
      </w:pPr>
      <w:r>
        <w:rPr>
          <w:b/>
        </w:rPr>
        <w:t xml:space="preserve">Trappole Magiche</w:t>
      </w:r>
      <w:r>
        <w:t xml:space="preserve">: Come nel caso delle trappole meccaniche non serve altro che sapere quali elementi andranno a determinare il CR della trappola risultante. Se un personaggio vuole progettare e costruire una trappola magica, deve avere il talento Creare Oggetti Meravigliosi. Inoltre, deve essere in grado di lanciare l’Essenza o Essenze richieste dalla trappola (o, nel caso non sia in grado di farlo, di assoldare un PNG incantatore che lanci l’Essenza per lui).</w:t>
      </w:r>
    </w:p>
    <w:p>
      <w:pPr>
        <w:pStyle w:val="BodyText"/>
      </w:pPr>
      <w:r>
        <w:rPr>
          <w:b/>
        </w:rPr>
        <w:t xml:space="preserve">Danno Medio</w:t>
      </w:r>
      <w:r>
        <w:t xml:space="preserve">: Se una trappola (meccanica o magica che sia) infligge danni in punti ferita, si calcola il danno medio di un colpo andato a segno e si arrotonda quel valore al multiplo di 10 più vicino. Se la trappola è ideata per colpire più di un bersaglio, si deve moltiplicare questo valore per 2. Se la trappola è ideata per infliggere danni nel corso di più round, si deve moltiplicare questo valore per il numero di round in cui la trappola resta attivata (o la media di essi, se il numero di round è variabile). Si usa tale valore per modificare il CR della trappola, come indicato nella Tabella: Modificatori al CR delle Trappole Meccaniche. Eventuali danni dai veleni non contano ai fini di determinare tale valore, mentre i danni inferti da spuntoni e attacchi multipli vengono calcolati.</w:t>
      </w:r>
    </w:p>
    <w:p>
      <w:pPr>
        <w:pStyle w:val="BodyText"/>
      </w:pPr>
      <w:r>
        <w:t xml:space="preserve">Nel caso di una trappola magica, viene applicato solo un modificatore al CR.</w:t>
      </w:r>
    </w:p>
    <w:p>
      <w:pPr>
        <w:pStyle w:val="BodyText"/>
      </w:pPr>
      <w:r>
        <w:rPr>
          <w:b/>
        </w:rPr>
        <w:t xml:space="preserve">Trappole Multiple</w:t>
      </w:r>
      <w:r>
        <w:t xml:space="preserve">: Se una trappola in realtà è composta da due o più trappole collegate tra loro che agiscono più o meno sulla stessa area, si determina il CR di ogni trappola separatamente.</w:t>
      </w:r>
    </w:p>
    <w:p>
      <w:pPr>
        <w:pStyle w:val="BodyText"/>
      </w:pPr>
      <w:r>
        <w:rPr>
          <w:b/>
        </w:rPr>
        <w:t xml:space="preserve">Trappole Multiple Dipendent</w:t>
      </w:r>
      <w:r>
        <w:t xml:space="preserve">i: Se una trappola dipende dal successo di un’altra (cioè un personaggio evita direttamente la seconda rappola se riesce asfuggire alla prima), allora i personaggi guadagnano PX per entrambe le trappole superando solo la prima, anche se fanno scattare la seconda.</w:t>
      </w:r>
    </w:p>
    <w:p>
      <w:pPr>
        <w:pStyle w:val="BodyText"/>
      </w:pPr>
      <w:r>
        <w:rPr>
          <w:b/>
        </w:rPr>
        <w:t xml:space="preserve">Trappole Multiple Indipendenti</w:t>
      </w:r>
      <w:r>
        <w:t xml:space="preserve">: Se due o più trappole agiscono indipendentemente (cioè nessuna dipende dal successo di un’altra per essere attivata), allora i personaggi guadagnano PX solo per le trappole</w:t>
      </w:r>
      <w:r>
        <w:t xml:space="preserve"> </w:t>
      </w:r>
      <w:r>
        <w:t xml:space="preserve">che superano.</w:t>
      </w:r>
    </w:p>
    <w:p>
      <w:pPr>
        <w:pStyle w:val="BodyText"/>
      </w:pPr>
      <w:r>
        <w:rPr>
          <w:b/>
        </w:rPr>
        <w:t xml:space="preserve">Costo delle Trappole Meccaniche</w:t>
      </w:r>
    </w:p>
    <w:p>
      <w:pPr>
        <w:pStyle w:val="BodyText"/>
      </w:pPr>
      <w:r>
        <w:t xml:space="preserve">Il costo base delle trappole meccaniche è 1.000 mo il CR della trappola. Se la trappola usa Essenze per il suo attivatore o ripristino, occorre calcolare questi costi separatamente. Se la trappola non può essere ripristinata, bisogna dimezzare il costo. Se ha un ripristino automatico, si aumenta il costo della metà (+50%). Le trappole molto semplici, come le fosse, potrebbero costare molto meno, a discrezione del Narratore. Tali trappole non dovrebbero costare più di 150 mo il CR della trappola.</w:t>
      </w:r>
    </w:p>
    <w:p>
      <w:pPr>
        <w:pStyle w:val="BodyText"/>
      </w:pPr>
      <w:r>
        <w:t xml:space="preserve">Dopo aver determinato il costo base per il Grado di Sfida, viene aggiunto il prezzo di eventuali composti alchemici o veleni incorporati nella trappola. Se la trappola utilizza uno di questi elementi e dispone di ripristino automatico, il costo del veleno o del composto alchemico viene moltiplicato per 20 al fine di fornire un numero adeguato di dosi.</w:t>
      </w:r>
    </w:p>
    <w:p>
      <w:pPr>
        <w:pStyle w:val="BodyText"/>
      </w:pPr>
      <w:r>
        <w:rPr>
          <w:b/>
        </w:rPr>
        <w:t xml:space="preserve">Trappole multiple</w:t>
      </w:r>
      <w:r>
        <w:t xml:space="preserve">: Se una trappola è composta in realtà da due o più trappole collegate, va determinato il costo finale di ogni trappola separatamente, e poi vengono sommati i valori. Questo vale sia per le trappole multiple dipendenti che per quelle indipendenti.</w:t>
      </w:r>
    </w:p>
    <w:p>
      <w:pPr>
        <w:pStyle w:val="BodyText"/>
      </w:pPr>
      <w:r>
        <w:t xml:space="preserve">Mediamente il costo di una trappola è di 50mo per CR</w:t>
      </w:r>
    </w:p>
    <w:p>
      <w:pPr>
        <w:pStyle w:val="BodyText"/>
      </w:pPr>
      <w:r>
        <w:rPr>
          <w:b/>
        </w:rPr>
        <w:t xml:space="preserve">Esempi di Trappole</w:t>
      </w:r>
    </w:p>
    <w:p>
      <w:pPr>
        <w:pStyle w:val="BodyText"/>
      </w:pPr>
      <w:r>
        <w:t xml:space="preserve">Le seguenti trappole sono solo alcuni esempi delle possibilità offerte</w:t>
      </w:r>
      <w:r>
        <w:t xml:space="preserve"> </w:t>
      </w:r>
      <w:r>
        <w:t xml:space="preserve">dalle trappole per sfidare i personaggi.</w:t>
      </w:r>
    </w:p>
    <w:p>
      <w:pPr>
        <w:pStyle w:val="BodyText"/>
      </w:pPr>
      <w:r>
        <w:t xml:space="preserve">2</w:t>
      </w:r>
    </w:p>
    <w:p>
      <w:pPr>
        <w:pStyle w:val="BodyText"/>
      </w:pPr>
      <w:r>
        <w:rPr>
          <w:b/>
        </w:rPr>
        <w:t xml:space="preserve">Dardo Avvelenato</w:t>
      </w:r>
      <w:r>
        <w:br/>
      </w:r>
      <w:r>
        <w:t xml:space="preserve">CR: 1</w:t>
      </w:r>
      <w:r>
        <w:br/>
      </w:r>
      <w:r>
        <w:t xml:space="preserve">Tipo: meccanico</w:t>
      </w:r>
      <w:r>
        <w:br/>
      </w:r>
      <w:r>
        <w:t xml:space="preserve">DC Consapevolezza: 20</w:t>
      </w:r>
      <w:r>
        <w:br/>
      </w:r>
      <w:r>
        <w:t xml:space="preserve">DC Disattivare Congegni: 20</w:t>
      </w:r>
      <w:r>
        <w:br/>
      </w:r>
      <w:r>
        <w:t xml:space="preserve">Attivatore: contatto</w:t>
      </w:r>
      <w:r>
        <w:br/>
      </w:r>
      <w:r>
        <w:t xml:space="preserve">Ripristino: nessuno</w:t>
      </w:r>
      <w:r>
        <w:br/>
      </w:r>
      <w:r>
        <w:t xml:space="preserve">Effetto: Attacco a distanza 12 metri +10 (1d3 più Bava fermentata di Lucos)</w:t>
      </w:r>
      <w:r>
        <w:br/>
      </w:r>
      <w:r>
        <w:rPr>
          <w:b/>
        </w:rPr>
        <w:t xml:space="preserve">Freccia</w:t>
      </w:r>
      <w:r>
        <w:br/>
      </w:r>
      <w:r>
        <w:t xml:space="preserve">CR: 1</w:t>
      </w:r>
      <w:r>
        <w:br/>
      </w:r>
      <w:r>
        <w:t xml:space="preserve">Tipo: meccanico</w:t>
      </w:r>
      <w:r>
        <w:br/>
      </w:r>
      <w:r>
        <w:t xml:space="preserve">DC Consapevolezza: 20</w:t>
      </w:r>
      <w:r>
        <w:br/>
      </w:r>
      <w:r>
        <w:t xml:space="preserve">DC Disattivare Congegni: 20</w:t>
      </w:r>
      <w:r>
        <w:br/>
      </w:r>
      <w:r>
        <w:t xml:space="preserve">Attivatore: contatto</w:t>
      </w:r>
      <w:r>
        <w:br/>
      </w:r>
      <w:r>
        <w:t xml:space="preserve">Ripristino: nessuno</w:t>
      </w:r>
      <w:r>
        <w:br/>
      </w:r>
      <w:r>
        <w:t xml:space="preserve">Effetto: Attacco a distanza 12 metri +15 (1d8+1/×3)</w:t>
      </w:r>
      <w:r>
        <w:br/>
      </w:r>
      <w:r>
        <w:rPr>
          <w:b/>
        </w:rPr>
        <w:t xml:space="preserve">Fossa</w:t>
      </w:r>
      <w:r>
        <w:br/>
      </w:r>
      <w:r>
        <w:t xml:space="preserve">CR: 1</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
        </w:rPr>
        <w:t xml:space="preserve">Lama Falciant</w:t>
      </w:r>
      <w:r>
        <w:t xml:space="preserve">e</w:t>
      </w:r>
      <w:r>
        <w:br/>
      </w:r>
      <w:r>
        <w:t xml:space="preserve">CR: 1</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
        </w:rPr>
        <w:t xml:space="preserve">Fossa con Spuntoni</w:t>
      </w:r>
      <w:r>
        <w:br/>
      </w:r>
      <w:r>
        <w:t xml:space="preserve">CR: 2</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
        </w:rPr>
        <w:t xml:space="preserve">Mani Brucianti</w:t>
      </w:r>
      <w:r>
        <w:br/>
      </w:r>
      <w:r>
        <w:t xml:space="preserve">CR: 2</w:t>
      </w:r>
      <w:r>
        <w:br/>
      </w:r>
      <w:r>
        <w:t xml:space="preserve">Tipo: magico</w:t>
      </w:r>
      <w:r>
        <w:br/>
      </w:r>
      <w:r>
        <w:t xml:space="preserve">DC Consapevolezza: 26</w:t>
      </w:r>
      <w:r>
        <w:br/>
      </w:r>
      <w:r>
        <w:t xml:space="preserve">DC Disattivare Congegni: 26</w:t>
      </w:r>
      <w:r>
        <w:br/>
      </w:r>
      <w:r>
        <w:t xml:space="preserve">Attivatore: prossimità (Allarme)</w:t>
      </w:r>
      <w:r>
        <w:br/>
      </w:r>
      <w:r>
        <w:t xml:space="preserve">Ripristino: nessuno</w:t>
      </w:r>
      <w:r>
        <w:br/>
      </w:r>
      <w:r>
        <w:t xml:space="preserve">Effetto: Essenza Attacco (2d4 danni da fuoco)</w:t>
      </w:r>
      <w:r>
        <w:br/>
      </w:r>
      <w:r>
        <w:t xml:space="preserve">TS: Riflessi DC 11 dimezza</w:t>
      </w:r>
      <w:r>
        <w:br/>
      </w:r>
      <w:r>
        <w:t xml:space="preserve">Bersaglio: bersagli multipli (tutti i bersagli in un cono di 6 metri di lunghezza e 3 metri di finale)</w:t>
      </w:r>
      <w:r>
        <w:br/>
      </w:r>
      <w:r>
        <w:rPr>
          <w:b/>
        </w:rPr>
        <w:t xml:space="preserve">Giavellotto</w:t>
      </w:r>
      <w:r>
        <w:br/>
      </w:r>
      <w:r>
        <w:t xml:space="preserve">CR: 2</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nessuno</w:t>
      </w:r>
      <w:r>
        <w:br/>
      </w:r>
      <w:r>
        <w:t xml:space="preserve">Effetto: Attacco a distanza 12 metri +15 (1d6+6), entro raggio 6 metri</w:t>
      </w:r>
      <w:r>
        <w:br/>
      </w:r>
      <w:r>
        <w:rPr>
          <w:b/>
        </w:rPr>
        <w:t xml:space="preserve">Freccia Acida</w:t>
      </w:r>
      <w:r>
        <w:br/>
      </w:r>
      <w:r>
        <w:t xml:space="preserve">CR: 3</w:t>
      </w:r>
      <w:r>
        <w:br/>
      </w:r>
      <w:r>
        <w:t xml:space="preserve">Tipo: magico</w:t>
      </w:r>
      <w:r>
        <w:br/>
      </w:r>
      <w:r>
        <w:t xml:space="preserve">DC Consapevolezza: 27</w:t>
      </w:r>
      <w:r>
        <w:br/>
      </w:r>
      <w:r>
        <w:t xml:space="preserve">DC Disattivare Congegni: 27</w:t>
      </w:r>
      <w:r>
        <w:br/>
      </w:r>
      <w:r>
        <w:t xml:space="preserve">Attivatore: prossimità (Allarme)</w:t>
      </w:r>
      <w:r>
        <w:br/>
      </w:r>
      <w:r>
        <w:t xml:space="preserve">Ripristino: nessuno</w:t>
      </w:r>
      <w:r>
        <w:br/>
      </w:r>
      <w:r>
        <w:t xml:space="preserve">Effetto: Essenza Attacco a distanza di 16 metri (2d4 danni da acido per 4 round)</w:t>
      </w:r>
      <w:r>
        <w:br/>
      </w:r>
      <w:r>
        <w:rPr>
          <w:b/>
        </w:rPr>
        <w:t xml:space="preserve">Fossa Celata</w:t>
      </w:r>
      <w:r>
        <w:br/>
      </w:r>
      <w:r>
        <w:t xml:space="preserve">CR: 3</w:t>
      </w:r>
      <w:r>
        <w:br/>
      </w:r>
      <w:r>
        <w:t xml:space="preserve">Tipo: meccanico</w:t>
      </w:r>
      <w:r>
        <w:br/>
      </w:r>
      <w:r>
        <w:t xml:space="preserve">DC Consapevolezza: 25</w:t>
      </w:r>
      <w:r>
        <w:br/>
      </w:r>
      <w:r>
        <w:t xml:space="preserve">DC Disattivare Congegni: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
        </w:rPr>
        <w:t xml:space="preserve">Arco Elettrico</w:t>
      </w:r>
      <w:r>
        <w:br/>
      </w:r>
      <w:r>
        <w:t xml:space="preserve">CR: 4</w:t>
      </w:r>
      <w:r>
        <w:br/>
      </w:r>
      <w:r>
        <w:t xml:space="preserve">Tipo: meccanico</w:t>
      </w:r>
      <w:r>
        <w:br/>
      </w:r>
      <w:r>
        <w:t xml:space="preserve">DC Consapevolezza: 25</w:t>
      </w:r>
      <w:r>
        <w:br/>
      </w:r>
      <w:r>
        <w:t xml:space="preserve">DC Disattivare Congegni: 20</w:t>
      </w:r>
      <w:r>
        <w:br/>
      </w:r>
      <w:r>
        <w:t xml:space="preserve">Attivatore: contatto</w:t>
      </w:r>
      <w:r>
        <w:br/>
      </w:r>
      <w:r>
        <w:t xml:space="preserve">Ripristino: nessuno</w:t>
      </w:r>
      <w:r>
        <w:br/>
      </w:r>
      <w:r>
        <w:t xml:space="preserve">Effetto: Essenza Attacco (Arco elettrico, 4d6 danni da elettricità )</w:t>
      </w:r>
      <w:r>
        <w:br/>
      </w:r>
      <w:r>
        <w:t xml:space="preserve">TS: Riflessi DC 20 dimezza</w:t>
      </w:r>
      <w:r>
        <w:br/>
      </w:r>
      <w:r>
        <w:t xml:space="preserve">Bersaglio: bersagli multipli (tutti i bersagli in una linea a distanza 6 metri)</w:t>
      </w:r>
      <w:r>
        <w:br/>
      </w:r>
      <w:r>
        <w:rPr>
          <w:b/>
        </w:rPr>
        <w:t xml:space="preserve">Falce a Parete</w:t>
      </w:r>
      <w:r>
        <w:br/>
      </w:r>
      <w:r>
        <w:t xml:space="preserve">CR: 4</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automatico</w:t>
      </w:r>
      <w:r>
        <w:br/>
      </w:r>
      <w:r>
        <w:t xml:space="preserve">Effetto: Attacco in mischia +20 (2d4+6/×4)</w:t>
      </w:r>
      <w:r>
        <w:br/>
      </w:r>
      <w:r>
        <w:rPr>
          <w:b/>
        </w:rPr>
        <w:t xml:space="preserve">Blocco in Caduta</w:t>
      </w:r>
      <w:r>
        <w:br/>
      </w:r>
      <w:r>
        <w:t xml:space="preserve">CR: 5</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
        </w:rPr>
        <w:t xml:space="preserve">Aria infuocata</w:t>
      </w:r>
      <w:r>
        <w:br/>
      </w:r>
      <w:r>
        <w:t xml:space="preserve">CR: 5</w:t>
      </w:r>
      <w:r>
        <w:br/>
      </w:r>
      <w:r>
        <w:t xml:space="preserve">Tipo: magico</w:t>
      </w:r>
      <w:r>
        <w:br/>
      </w:r>
      <w:r>
        <w:t xml:space="preserve">DC Consapevolezza: 28</w:t>
      </w:r>
      <w:r>
        <w:br/>
      </w:r>
      <w:r>
        <w:t xml:space="preserve">DC Disattivare Congegni: 28</w:t>
      </w:r>
      <w:r>
        <w:br/>
      </w:r>
      <w:r>
        <w:t xml:space="preserve">Attivatore: prossimità (Allarme)</w:t>
      </w:r>
      <w:r>
        <w:br/>
      </w:r>
      <w:r>
        <w:t xml:space="preserve">Ripristino: nessuno</w:t>
      </w:r>
      <w:r>
        <w:br/>
      </w:r>
      <w:r>
        <w:t xml:space="preserve">Effetto: Essenza Attacco (6d6 danni da fuoco, distanza media)</w:t>
      </w:r>
      <w:r>
        <w:br/>
      </w:r>
      <w:r>
        <w:t xml:space="preserve">TS: Riflessi DC 14 dimezza</w:t>
      </w:r>
      <w:r>
        <w:br/>
      </w:r>
      <w:r>
        <w:t xml:space="preserve">Bersaglio: bersagli multipli (tutti i bersagli in un’esplosione di raggio 3 metri)</w:t>
      </w:r>
      <w:r>
        <w:br/>
      </w:r>
      <w:r>
        <w:rPr>
          <w:b/>
        </w:rPr>
        <w:t xml:space="preserve">Colpo Infuocato</w:t>
      </w:r>
      <w:r>
        <w:br/>
      </w:r>
      <w:r>
        <w:t xml:space="preserve">CR: 6</w:t>
      </w:r>
      <w:r>
        <w:br/>
      </w:r>
      <w:r>
        <w:t xml:space="preserve">Tipo: magico</w:t>
      </w:r>
      <w:r>
        <w:br/>
      </w:r>
      <w:r>
        <w:t xml:space="preserve">DC Consapevolezza: 30</w:t>
      </w:r>
      <w:r>
        <w:br/>
      </w:r>
      <w:r>
        <w:t xml:space="preserve">DC Disattivare Congegni: 30</w:t>
      </w:r>
      <w:r>
        <w:br/>
      </w:r>
      <w:r>
        <w:t xml:space="preserve">Attivatore: prossimità (Allarme)</w:t>
      </w:r>
      <w:r>
        <w:br/>
      </w:r>
      <w:r>
        <w:t xml:space="preserve">Ripristino: nessuno</w:t>
      </w:r>
      <w:r>
        <w:br/>
      </w:r>
      <w:r>
        <w:t xml:space="preserve">Effetto: Essenza Attacco (8d6 danni da fuoco, distanza media)</w:t>
      </w:r>
      <w:r>
        <w:br/>
      </w:r>
      <w:r>
        <w:t xml:space="preserve">TS: Riflessi DC 17 dimezza</w:t>
      </w:r>
      <w:r>
        <w:br/>
      </w:r>
      <w:r>
        <w:t xml:space="preserve">Bersaglio: bersagli multipli (tutti i bersagli in un cilindro di raggio 3 metri)</w:t>
      </w:r>
      <w:r>
        <w:br/>
      </w:r>
      <w:r>
        <w:rPr>
          <w:b/>
        </w:rPr>
        <w:t xml:space="preserve">Freccia Avvelenata</w:t>
      </w:r>
      <w:r>
        <w:br/>
      </w:r>
      <w:r>
        <w:t xml:space="preserve">CR: 6</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nessuno</w:t>
      </w:r>
      <w:r>
        <w:br/>
      </w:r>
      <w:r>
        <w:t xml:space="preserve">Effetto: Attacco a distanza 18 metri +15 (1d6 più Veleno ×3)</w:t>
      </w:r>
      <w:r>
        <w:br/>
      </w:r>
      <w:r>
        <w:rPr>
          <w:b/>
        </w:rPr>
        <w:t xml:space="preserve">Zanne Gelide</w:t>
      </w:r>
      <w:r>
        <w:br/>
      </w:r>
      <w:r>
        <w:t xml:space="preserve">CR: 7</w:t>
      </w:r>
      <w:r>
        <w:br/>
      </w:r>
      <w:r>
        <w:t xml:space="preserve">Tipo: meccanico</w:t>
      </w:r>
      <w:r>
        <w:br/>
      </w:r>
      <w:r>
        <w:t xml:space="preserve">DC Consapevolezza: 25</w:t>
      </w:r>
      <w:r>
        <w:br/>
      </w:r>
      <w:r>
        <w:t xml:space="preserve">DC Disattivare Congegni: 20</w:t>
      </w:r>
      <w:r>
        <w:br/>
      </w:r>
      <w:r>
        <w:t xml:space="preserve">Attivatore: posizione</w:t>
      </w:r>
      <w:r>
        <w:br/>
      </w:r>
      <w:r>
        <w:t xml:space="preserve">Durata: 3 round</w:t>
      </w:r>
      <w:r>
        <w:br/>
      </w:r>
      <w:r>
        <w:t xml:space="preserve">Ripristino: nessuno</w:t>
      </w:r>
      <w:r>
        <w:br/>
      </w:r>
      <w:r>
        <w:t xml:space="preserve">Effetto: Essenza Attacco distanza 3 metri (spruzzo di acqua gelata, 3d6 danni da freddo)</w:t>
      </w:r>
      <w:r>
        <w:br/>
      </w:r>
      <w:r>
        <w:t xml:space="preserve">TS: Riflessi DC 20 dimezza</w:t>
      </w:r>
      <w:r>
        <w:br/>
      </w:r>
      <w:r>
        <w:t xml:space="preserve">Bersaglio: bersagli multipli (tutti i bersagli in una stanza di 3x3x3 metri)</w:t>
      </w:r>
      <w:r>
        <w:br/>
      </w:r>
      <w:r>
        <w:rPr>
          <w:b/>
        </w:rPr>
        <w:t xml:space="preserve">Trappola a Gas</w:t>
      </w:r>
      <w:r>
        <w:br/>
      </w:r>
      <w:r>
        <w:t xml:space="preserve">CR: 8</w:t>
      </w:r>
      <w:r>
        <w:br/>
      </w:r>
      <w:r>
        <w:t xml:space="preserve">Tipo: meccanico</w:t>
      </w:r>
      <w:r>
        <w:br/>
      </w:r>
      <w:r>
        <w:t xml:space="preserve">DC Consapevolezza: 25</w:t>
      </w:r>
      <w:r>
        <w:br/>
      </w:r>
      <w:r>
        <w:t xml:space="preserve">DC Disattivare Congegni: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
        </w:rPr>
        <w:t xml:space="preserve">Raffica di Frecce</w:t>
      </w:r>
      <w:r>
        <w:br/>
      </w:r>
      <w:r>
        <w:t xml:space="preserve">CR: 9</w:t>
      </w:r>
      <w:r>
        <w:br/>
      </w:r>
      <w:r>
        <w:t xml:space="preserve">Tipo: meccanico</w:t>
      </w:r>
      <w:r>
        <w:br/>
      </w:r>
      <w:r>
        <w:t xml:space="preserve">DC Consapevolezza: 25</w:t>
      </w:r>
      <w:r>
        <w:br/>
      </w:r>
      <w:r>
        <w:t xml:space="preserve">DC Disattivare Congegni: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
        </w:rPr>
        <w:t xml:space="preserve">Fossa Celata con Spuntoni</w:t>
      </w:r>
      <w:r>
        <w:br/>
      </w:r>
      <w:r>
        <w:t xml:space="preserve">CR: 8</w:t>
      </w:r>
      <w:r>
        <w:br/>
      </w:r>
      <w:r>
        <w:t xml:space="preserve">Tipo: meccanico</w:t>
      </w:r>
      <w:r>
        <w:br/>
      </w:r>
      <w:r>
        <w:t xml:space="preserve">DC Consapevolezza: 25</w:t>
      </w:r>
      <w:r>
        <w:br/>
      </w:r>
      <w:r>
        <w:t xml:space="preserve">DC Disattivare Congegni: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
        </w:rPr>
        <w:t xml:space="preserve">Pavimento Folgorante</w:t>
      </w:r>
      <w:r>
        <w:br/>
      </w:r>
      <w:r>
        <w:t xml:space="preserve">CR: 9</w:t>
      </w:r>
      <w:r>
        <w:br/>
      </w:r>
      <w:r>
        <w:t xml:space="preserve">Tipo: magico</w:t>
      </w:r>
      <w:r>
        <w:br/>
      </w:r>
      <w:r>
        <w:t xml:space="preserve">DC Consapevolezza: 26</w:t>
      </w:r>
      <w:r>
        <w:br/>
      </w:r>
      <w:r>
        <w:t xml:space="preserve">DC Disattivare Congegni: 26</w:t>
      </w:r>
      <w:r>
        <w:br/>
      </w:r>
      <w:r>
        <w:t xml:space="preserve">Attivatore: prossimità (Allarme)</w:t>
      </w:r>
      <w:r>
        <w:br/>
      </w:r>
      <w:r>
        <w:t xml:space="preserve">Durata: 1d6 round</w:t>
      </w:r>
      <w:r>
        <w:br/>
      </w:r>
      <w:r>
        <w:t xml:space="preserve">Ripristino: nessuno</w:t>
      </w:r>
      <w:r>
        <w:br/>
      </w:r>
      <w:r>
        <w:t xml:space="preserve">Effetto: Essenza Attacco (Attacco di contatto in mischia +9, 4d6 danni da Elettricità)</w:t>
      </w:r>
      <w:r>
        <w:t xml:space="preserve"> </w:t>
      </w:r>
      <w:r>
        <w:t xml:space="preserve">Bersaglio: bersagli multipli (tutti i bersagli in una stanza di 6x6x3 metri)</w:t>
      </w:r>
      <w:r>
        <w:br/>
      </w:r>
      <w:r>
        <w:rPr>
          <w:b/>
        </w:rPr>
        <w:t xml:space="preserve">Risucchio di Energia</w:t>
      </w:r>
      <w:r>
        <w:br/>
      </w:r>
      <w:r>
        <w:t xml:space="preserve">CR: 10</w:t>
      </w:r>
      <w:r>
        <w:br/>
      </w:r>
      <w:r>
        <w:t xml:space="preserve">Tipo: magico</w:t>
      </w:r>
      <w:r>
        <w:br/>
      </w:r>
      <w:r>
        <w:t xml:space="preserve">DC Consapevolezza: 34</w:t>
      </w:r>
      <w:r>
        <w:br/>
      </w:r>
      <w:r>
        <w:t xml:space="preserve">DC Disattivare Congegni: 34</w:t>
      </w:r>
      <w:r>
        <w:br/>
      </w:r>
      <w:r>
        <w:t xml:space="preserve">Attivatore: visivo (Visione del Vero)</w:t>
      </w:r>
      <w:r>
        <w:br/>
      </w:r>
      <w:r>
        <w:t xml:space="preserve">Ripristino: nessuno</w:t>
      </w:r>
      <w:r>
        <w:br/>
      </w:r>
      <w:r>
        <w:t xml:space="preserve">Effetto: Essenza Distruzione (Attacco di contatto a distanza 18 metri +10, 2d4 Livelli Negativi Temporanei)</w:t>
      </w:r>
      <w:r>
        <w:br/>
      </w:r>
      <w:r>
        <w:t xml:space="preserve">TS: Tempra DC 23 nega dopo 24 ore</w:t>
      </w:r>
      <w:r>
        <w:br/>
      </w:r>
      <w:r>
        <w:rPr>
          <w:b/>
        </w:rPr>
        <w:t xml:space="preserve">Stanza di Lame</w:t>
      </w:r>
      <w:r>
        <w:br/>
      </w:r>
      <w:r>
        <w:t xml:space="preserve">CR: 10</w:t>
      </w:r>
      <w:r>
        <w:br/>
      </w:r>
      <w:r>
        <w:t xml:space="preserve">Tipo: meccanico</w:t>
      </w:r>
      <w:r>
        <w:br/>
      </w:r>
      <w:r>
        <w:t xml:space="preserve">DC Consapevolezza: 25</w:t>
      </w:r>
      <w:r>
        <w:br/>
      </w:r>
      <w:r>
        <w:t xml:space="preserve">DC Disattivare Congegni: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
        </w:rPr>
        <w:t xml:space="preserve">Cono di Schegge di Ghiaccio</w:t>
      </w:r>
      <w:r>
        <w:br/>
      </w:r>
      <w:r>
        <w:t xml:space="preserve">CR: 11</w:t>
      </w:r>
      <w:r>
        <w:br/>
      </w:r>
      <w:r>
        <w:t xml:space="preserve">Tipo: magico</w:t>
      </w:r>
      <w:r>
        <w:br/>
      </w:r>
      <w:r>
        <w:t xml:space="preserve">DC Consapevolezza: 30</w:t>
      </w:r>
      <w:r>
        <w:br/>
      </w:r>
      <w:r>
        <w:t xml:space="preserve">DC Disattivare Congegni: 30</w:t>
      </w:r>
      <w:r>
        <w:br/>
      </w:r>
      <w:r>
        <w:t xml:space="preserve">Attivatore: prossimità (Allarme)</w:t>
      </w:r>
      <w:r>
        <w:br/>
      </w:r>
      <w:r>
        <w:t xml:space="preserve">Ripristino: nessuno</w:t>
      </w:r>
      <w:r>
        <w:br/>
      </w:r>
      <w:r>
        <w:t xml:space="preserve">Effetto: Essenza Attacco (cono di lance di ghiaccio, 15d6 danni da freddo)</w:t>
      </w:r>
      <w:r>
        <w:br/>
      </w:r>
      <w:r>
        <w:t xml:space="preserve">TS: Riflessi DC 17 dimezza</w:t>
      </w:r>
      <w:r>
        <w:br/>
      </w:r>
      <w:r>
        <w:t xml:space="preserve">Bersaglio: bersagli multipli (tutti i bersagli in un cono di 18 metri di lunghezza e 6 metri finali)</w:t>
      </w:r>
      <w:r>
        <w:br/>
      </w:r>
      <w:r>
        <w:rPr>
          <w:b/>
        </w:rPr>
        <w:t xml:space="preserve">Lancia Mortale</w:t>
      </w:r>
      <w:r>
        <w:br/>
      </w:r>
      <w:r>
        <w:t xml:space="preserve">CR: 18</w:t>
      </w:r>
      <w:r>
        <w:br/>
      </w:r>
      <w:r>
        <w:t xml:space="preserve">Tipo: meccanico</w:t>
      </w:r>
      <w:r>
        <w:br/>
      </w:r>
      <w:r>
        <w:t xml:space="preserve">DC Consapevolezza: 30</w:t>
      </w:r>
      <w:r>
        <w:br/>
      </w:r>
      <w:r>
        <w:t xml:space="preserve">DC Disattivare Congegni: 30</w:t>
      </w:r>
      <w:r>
        <w:br/>
      </w:r>
      <w:r>
        <w:t xml:space="preserve">Attivatore: visivo</w:t>
      </w:r>
      <w:r>
        <w:br/>
      </w:r>
      <w:r>
        <w:t xml:space="preserve">Ripristino: manuale</w:t>
      </w:r>
      <w:r>
        <w:br/>
      </w:r>
      <w:r>
        <w:t xml:space="preserve">Effetto: Attacco a distanza 36 metri +20 (1d8+6 più veleno)</w:t>
      </w:r>
      <w:r>
        <w:br/>
      </w:r>
      <w:r>
        <w:rPr>
          <w:b/>
        </w:rPr>
        <w:t xml:space="preserve">Inferno di fuoco</w:t>
      </w:r>
      <w:r>
        <w:br/>
      </w:r>
      <w:r>
        <w:t xml:space="preserve">CR: 13</w:t>
      </w:r>
      <w:r>
        <w:br/>
      </w:r>
      <w:r>
        <w:t xml:space="preserve">Tipo: magico</w:t>
      </w:r>
      <w:r>
        <w:br/>
      </w:r>
      <w:r>
        <w:t xml:space="preserve">DC Consapevolezza: 31</w:t>
      </w:r>
      <w:r>
        <w:br/>
      </w:r>
      <w:r>
        <w:t xml:space="preserve">DC Disattivare Congegni: 31</w:t>
      </w:r>
      <w:r>
        <w:br/>
      </w:r>
      <w:r>
        <w:t xml:space="preserve">Attivatore: prossimità (Allarme)</w:t>
      </w:r>
      <w:r>
        <w:br/>
      </w:r>
      <w:r>
        <w:t xml:space="preserve">Ripristino: nessuno</w:t>
      </w:r>
      <w:r>
        <w:br/>
      </w:r>
      <w:r>
        <w:t xml:space="preserve">Effetto: Essenza Attacco (60 danni da fuoco)</w:t>
      </w:r>
      <w:r>
        <w:br/>
      </w:r>
      <w:r>
        <w:t xml:space="preserve">TS: Riflessi DC 14 dimezza</w:t>
      </w:r>
      <w:r>
        <w:br/>
      </w:r>
      <w:r>
        <w:t xml:space="preserve">Bersaglio: bersagli multipli (tutti i bersagli in un’esplosione di 6 metri di raggio)</w:t>
      </w:r>
      <w:r>
        <w:br/>
      </w:r>
      <w:r>
        <w:rPr>
          <w:b/>
        </w:rPr>
        <w:t xml:space="preserve">Masso Schiacciante</w:t>
      </w:r>
      <w:r>
        <w:br/>
      </w:r>
      <w:r>
        <w:t xml:space="preserve">CR: 15</w:t>
      </w:r>
      <w:r>
        <w:br/>
      </w:r>
      <w:r>
        <w:t xml:space="preserve">Tipo: meccanico</w:t>
      </w:r>
      <w:r>
        <w:br/>
      </w:r>
      <w:r>
        <w:t xml:space="preserve">DC Consapevolezza: 30</w:t>
      </w:r>
      <w:r>
        <w:br/>
      </w:r>
      <w:r>
        <w:t xml:space="preserve">DC Disattivare Congegni: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
        </w:rPr>
        <w:t xml:space="preserve">Attacco Potenziato</w:t>
      </w:r>
      <w:r>
        <w:br/>
      </w:r>
      <w:r>
        <w:t xml:space="preserve">CR: 16</w:t>
      </w:r>
      <w:r>
        <w:br/>
      </w:r>
      <w:r>
        <w:t xml:space="preserve">Tipo: magico</w:t>
      </w:r>
      <w:r>
        <w:br/>
      </w:r>
      <w:r>
        <w:t xml:space="preserve">DC Consapevolezza: 33</w:t>
      </w:r>
      <w:r>
        <w:br/>
      </w:r>
      <w:r>
        <w:t xml:space="preserve">DC Disattivare Congegni: 33</w:t>
      </w:r>
      <w:r>
        <w:br/>
      </w:r>
      <w:r>
        <w:t xml:space="preserve">Attivatore: visivo (Visione del Vero)</w:t>
      </w:r>
      <w:r>
        <w:br/>
      </w:r>
      <w:r>
        <w:t xml:space="preserve">Ripristino: nessuno</w:t>
      </w:r>
      <w:r>
        <w:br/>
      </w:r>
      <w:r>
        <w:t xml:space="preserve">Effetto: Essenza Attacco (+9 contatto a distanza 18 metri, 30d6 danni, TS: Tempra DC 19 riduce a 5d6 danni)</w:t>
      </w:r>
      <w:r>
        <w:br/>
      </w:r>
      <w:r>
        <w:rPr>
          <w:b/>
        </w:rPr>
        <w:t xml:space="preserve">Ferimento</w:t>
      </w:r>
      <w:r>
        <w:br/>
      </w:r>
      <w:r>
        <w:t xml:space="preserve">CR: 14</w:t>
      </w:r>
      <w:r>
        <w:br/>
      </w:r>
      <w:r>
        <w:t xml:space="preserve">Tipo: magico</w:t>
      </w:r>
      <w:r>
        <w:br/>
      </w:r>
      <w:r>
        <w:t xml:space="preserve">DC Consapevolezza: 31</w:t>
      </w:r>
      <w:r>
        <w:br/>
      </w:r>
      <w:r>
        <w:t xml:space="preserve">DC Disattivare Congegni: 31</w:t>
      </w:r>
      <w:r>
        <w:br/>
      </w:r>
      <w:r>
        <w:t xml:space="preserve">Attivatore: contatto</w:t>
      </w:r>
      <w:r>
        <w:br/>
      </w:r>
      <w:r>
        <w:t xml:space="preserve">Ripristino: nessuno</w:t>
      </w:r>
      <w:r>
        <w:br/>
      </w:r>
      <w:r>
        <w:t xml:space="preserve">Effetto: Essenza Distruzione (Sanguinamento 6, attacco di contatto in mischia +6)</w:t>
      </w:r>
      <w:r>
        <w:br/>
      </w:r>
      <w:r>
        <w:t xml:space="preserve">TS: Volontà DC 19 annulla</w:t>
      </w:r>
      <w:r>
        <w:br/>
      </w:r>
      <w:r>
        <w:rPr>
          <w:b/>
        </w:rPr>
        <w:t xml:space="preserve">Galleria di Fulmini</w:t>
      </w:r>
      <w:r>
        <w:br/>
      </w:r>
      <w:r>
        <w:t xml:space="preserve">CR: 17</w:t>
      </w:r>
      <w:r>
        <w:br/>
      </w:r>
      <w:r>
        <w:t xml:space="preserve">Tipo: magico</w:t>
      </w:r>
      <w:r>
        <w:br/>
      </w:r>
      <w:r>
        <w:t xml:space="preserve">DC Consapevolezza: 29</w:t>
      </w:r>
      <w:r>
        <w:br/>
      </w:r>
      <w:r>
        <w:t xml:space="preserve">DC Disattivare Congegni: 29</w:t>
      </w:r>
      <w:r>
        <w:br/>
      </w:r>
      <w:r>
        <w:t xml:space="preserve">Attivatore: prossimità (Allarme)</w:t>
      </w:r>
      <w:r>
        <w:br/>
      </w:r>
      <w:r>
        <w:t xml:space="preserve">Durata: 1d6 round</w:t>
      </w:r>
      <w:r>
        <w:br/>
      </w:r>
      <w:r>
        <w:t xml:space="preserve">Ripristino: nessuno</w:t>
      </w:r>
      <w:r>
        <w:br/>
      </w:r>
      <w:r>
        <w:t xml:space="preserve">Effetto: Essenza Attacco (8d6 danni da Elettricità)</w:t>
      </w:r>
      <w:r>
        <w:br/>
      </w:r>
      <w:r>
        <w:t xml:space="preserve">TS: Riflessi DC 16 dimezza</w:t>
      </w:r>
      <w:r>
        <w:br/>
      </w:r>
      <w:r>
        <w:t xml:space="preserve">Bersaglio: tutti i bersagli in una stanza di 12x3x3 metri</w:t>
      </w:r>
      <w:r>
        <w:br/>
      </w:r>
      <w:r>
        <w:rPr>
          <w:b/>
        </w:rPr>
        <w:t xml:space="preserve">Fossa Avvelenata</w:t>
      </w:r>
      <w:r>
        <w:br/>
      </w:r>
      <w:r>
        <w:t xml:space="preserve">CR: 12</w:t>
      </w:r>
      <w:r>
        <w:br/>
      </w:r>
      <w:r>
        <w:t xml:space="preserve">Tipo: meccanico</w:t>
      </w:r>
      <w:r>
        <w:br/>
      </w:r>
      <w:r>
        <w:t xml:space="preserve">DC Consapevolezza: 25</w:t>
      </w:r>
      <w:r>
        <w:br/>
      </w:r>
      <w:r>
        <w:t xml:space="preserve">DC Disattivare Congegni: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
        </w:rPr>
        <w:t xml:space="preserve">Sciame di Meteore</w:t>
      </w:r>
      <w:r>
        <w:br/>
      </w:r>
      <w:r>
        <w:t xml:space="preserve">CR: 19</w:t>
      </w:r>
      <w:r>
        <w:br/>
      </w:r>
      <w:r>
        <w:t xml:space="preserve">Tipo: magico</w:t>
      </w:r>
      <w:r>
        <w:br/>
      </w:r>
      <w:r>
        <w:t xml:space="preserve">DC Consapevolezza: 34</w:t>
      </w:r>
      <w:r>
        <w:br/>
      </w:r>
      <w:r>
        <w:t xml:space="preserve">DC Disattivare Congegni: 34</w:t>
      </w:r>
      <w:r>
        <w:br/>
      </w:r>
      <w:r>
        <w:t xml:space="preserve">Attivatore: visivo</w:t>
      </w:r>
      <w:r>
        <w:br/>
      </w:r>
      <w:r>
        <w:t xml:space="preserve">Ripristino: nessuno</w:t>
      </w:r>
      <w:r>
        <w:br/>
      </w:r>
      <w:r>
        <w:t xml:space="preserve">Effetto: Essenza Attacco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
        </w:rPr>
        <w:t xml:space="preserve">Distruzione</w:t>
      </w:r>
      <w:r>
        <w:br/>
      </w:r>
      <w:r>
        <w:t xml:space="preserve">CR: 20</w:t>
      </w:r>
      <w:r>
        <w:br/>
      </w:r>
      <w:r>
        <w:t xml:space="preserve">Tipo magico</w:t>
      </w:r>
      <w:r>
        <w:br/>
      </w:r>
      <w:r>
        <w:t xml:space="preserve">DC Consapevolezza: 34</w:t>
      </w:r>
      <w:r>
        <w:br/>
      </w:r>
      <w:r>
        <w:t xml:space="preserve">DC Disattivare Congegni: 34</w:t>
      </w:r>
      <w:r>
        <w:br/>
      </w:r>
      <w:r>
        <w:t xml:space="preserve">Attivatore: prossimità (Allarme)</w:t>
      </w:r>
      <w:r>
        <w:br/>
      </w:r>
      <w:r>
        <w:t xml:space="preserve">Ripristino: nessuno</w:t>
      </w:r>
      <w:r>
        <w:br/>
      </w:r>
      <w:r>
        <w:t xml:space="preserve">Effetto: Essenza Distruzione (TS Morte)</w:t>
      </w:r>
      <w:r>
        <w:br/>
      </w:r>
      <w:r>
        <w:t xml:space="preserve">TS: Tempra DC 23 riduce a 5d12 danni altrimenti 10d12</w:t>
      </w:r>
      <w:r>
        <w:br/>
      </w:r>
    </w:p>
    <w:bookmarkEnd w:id="514"/>
    <w:bookmarkEnd w:id="515"/>
    <w:bookmarkEnd w:id="516"/>
    <w:bookmarkStart w:id="520" w:name="veleni-e-pozioni"/>
    <w:p>
      <w:pPr>
        <w:pStyle w:val="Heading1"/>
      </w:pPr>
      <w:r>
        <w:t xml:space="preserve">Veleni e Pozioni</w:t>
      </w:r>
    </w:p>
    <w:p>
      <w:pPr>
        <w:pStyle w:val="FirstParagraph"/>
      </w:pPr>
      <w:bookmarkStart w:id="517" w:name="veleni-e-pozioni"/>
      <w:r>
        <w:t xml:space="preserve">[veleni-e-pozioni]</w:t>
      </w:r>
      <w:bookmarkEnd w:id="517"/>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p>
      <w:pPr>
        <w:pStyle w:val="BodyText"/>
      </w:pPr>
      <w:r>
        <w:t xml:space="preserve">Dal morso di una vipera alla lama avvelenata di un assassino, il veleno è una costante minaccia. I veleni possono essere curati con Tiro Salvezza su Tempra ed Essenze di Cura</w:t>
      </w:r>
    </w:p>
    <w:p>
      <w:pPr>
        <w:pStyle w:val="BodyText"/>
      </w:pPr>
      <w:r>
        <w:rPr>
          <w:b/>
        </w:rPr>
        <w:t xml:space="preserve">Tipo di Veleno e Pozione</w:t>
      </w:r>
    </w:p>
    <w:p>
      <w:pPr>
        <w:pStyle w:val="BodyText"/>
      </w:pPr>
      <w:r>
        <w:rPr>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
        </w:rPr>
        <w:t xml:space="preserve">Ingestione</w:t>
      </w:r>
      <w:r>
        <w:t xml:space="preserve">: si attivano quando una creatura li mangia o li beve. I veleni ad ingestione hanno solitamente un tempo di insorgenza di 10 minuti.</w:t>
      </w:r>
    </w:p>
    <w:p>
      <w:pPr>
        <w:pStyle w:val="BodyText"/>
      </w:pPr>
      <w:r>
        <w:rPr>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Potenza (3d6+bonus Potenza) a difficoltà 10 ogni round per non inalare il gas. Ogni round in cui si trattiene il fiato la prova di difficoltà aumenta di 1.</w:t>
      </w:r>
    </w:p>
    <w:p>
      <w:pPr>
        <w:pStyle w:val="BodyText"/>
      </w:pPr>
      <w:r>
        <w:t xml:space="preserve">Vedi anche le regole per trattenere il fiato e soffocare in Ambiente.</w:t>
      </w:r>
    </w:p>
    <w:p>
      <w:pPr>
        <w:pStyle w:val="BodyText"/>
      </w:pPr>
      <w:r>
        <w:rPr>
          <w:b/>
        </w:rPr>
        <w:t xml:space="preserve">Insorgenza ed Effetto</w:t>
      </w:r>
    </w:p>
    <w:p>
      <w:pPr>
        <w:pStyle w:val="BodyText"/>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riesce il veleno non ha fatto effetto e si può ritenere neutralizzato.</w:t>
      </w:r>
    </w:p>
    <w:p>
      <w:pPr>
        <w:pStyle w:val="BodyText"/>
      </w:pPr>
      <w:r>
        <w:rPr>
          <w:b/>
        </w:rPr>
        <w:t xml:space="preserve">Avvelenati</w:t>
      </w:r>
    </w:p>
    <w:p>
      <w:pPr>
        <w:pStyle w:val="BodyText"/>
      </w:pPr>
      <w:r>
        <w:rPr>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
        </w:rPr>
        <w:t xml:space="preserve">Successo</w:t>
      </w:r>
      <w:r>
        <w:t xml:space="preserve">: Si resiste al veleno. Non si subiscono effetti negativi e non sono necessari ulteriori Tiri Salvezza.</w:t>
      </w:r>
    </w:p>
    <w:p>
      <w:pPr>
        <w:pStyle w:val="BodyText"/>
      </w:pPr>
      <w:r>
        <w:rPr>
          <w:b/>
        </w:rPr>
        <w:t xml:space="preserve">Fallimento</w:t>
      </w:r>
      <w:r>
        <w:t xml:space="preserve">: Siete stati avvelenati e si subisce subito l’effetto elencato.</w:t>
      </w:r>
    </w:p>
    <w:p>
      <w:pPr>
        <w:pStyle w:val="BodyText"/>
      </w:pPr>
      <w:r>
        <w:rPr>
          <w:b/>
        </w:rPr>
        <w:t xml:space="preserve">Più dosi</w:t>
      </w:r>
      <w:r>
        <w:t xml:space="preserve">: Se si vieni esposti a più dosi dello stesso veleno nello stesso round la difficoltà del TS aumenta di 1 per dose aggiuntiva.</w:t>
      </w:r>
    </w:p>
    <w:p>
      <w:pPr>
        <w:pStyle w:val="BodyText"/>
      </w:pPr>
      <w:r>
        <w:rPr>
          <w:b/>
        </w:rPr>
        <w:t xml:space="preserve">In tempi diversi</w:t>
      </w:r>
      <w:r>
        <w:t xml:space="preserve">: se si viene esposti al veleno in tempi diversi, ogni volta ci sarà un nuovo Tiro Salvezza e si subiranno gli eventuali effetti nei tempi previsti.</w:t>
      </w:r>
    </w:p>
    <w:p>
      <w:pPr>
        <w:pStyle w:val="BodyText"/>
      </w:pPr>
      <w:r>
        <w:rPr>
          <w:b/>
        </w:rPr>
        <w:t xml:space="preserve">Applicare il Veleno</w:t>
      </w:r>
    </w:p>
    <w:p>
      <w:pPr>
        <w:pStyle w:val="BodyText"/>
      </w:pPr>
      <w:r>
        <w:t xml:space="preserve">Applicare il veleno ad un’arma o ad una munizione richiede 3 azioni.</w:t>
      </w:r>
    </w:p>
    <w:p>
      <w:pPr>
        <w:pStyle w:val="BodyText"/>
      </w:pPr>
      <w:r>
        <w:t xml:space="preserve">Ogni volta che un personaggio applica o prepara un veleno per l’uso deve tirare 3d6+Intelletto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p>
    <w:p>
      <w:pPr>
        <w:pStyle w:val="BodyText"/>
      </w:pPr>
      <w:r>
        <w:t xml:space="preserve">Un pozione di veleno è sufficiente per coprire di veleno un arma media oppure 3 frecce. Il veleno viene così consumato e rimane attivo sull’arma finché questa non colpisce.</w:t>
      </w:r>
    </w:p>
    <w:p>
      <w:pPr>
        <w:pStyle w:val="BodyText"/>
      </w:pPr>
      <w:r>
        <w:rPr>
          <w:b/>
        </w:rPr>
        <w:t xml:space="preserve">Creare Veleni</w:t>
      </w:r>
    </w:p>
    <w:p>
      <w:pPr>
        <w:pStyle w:val="BodyText"/>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p>
    <w:p>
      <w:pPr>
        <w:pStyle w:val="BodyText"/>
      </w:pPr>
      <w:r>
        <w:rPr>
          <w:b/>
        </w:rPr>
        <w:t xml:space="preserve">Tabella Veleni</w:t>
      </w:r>
    </w:p>
    <w:p>
      <w:pPr>
        <w:pStyle w:val="BodyText"/>
      </w:pPr>
      <w:r>
        <w:t xml:space="preserve">L</w:t>
      </w:r>
      <w:r>
        <w:t xml:space="preserve">3.7cm</w:t>
      </w:r>
      <w:r>
        <w:t xml:space="preserve"> </w:t>
      </w:r>
      <w:r>
        <w:t xml:space="preserve">k</w:t>
      </w:r>
      <w:r>
        <w:t xml:space="preserve">1cm</w:t>
      </w:r>
      <w:r>
        <w:t xml:space="preserve"> </w:t>
      </w:r>
      <w:r>
        <w:t xml:space="preserve">k</w:t>
      </w:r>
      <w:r>
        <w:t xml:space="preserve">1.5cm</w:t>
      </w:r>
      <w:r>
        <w:t xml:space="preserve"> </w:t>
      </w:r>
      <w:r>
        <w:t xml:space="preserve">k</w:t>
      </w:r>
      <w:r>
        <w:t xml:space="preserve">1.3cm</w:t>
      </w:r>
      <w:r>
        <w:t xml:space="preserve"> </w:t>
      </w:r>
      <w:r>
        <w:t xml:space="preserve">k</w:t>
      </w:r>
      <w:r>
        <w:t xml:space="preserve">5.5cm</w:t>
      </w:r>
      <w:r>
        <w:t xml:space="preserve"> </w:t>
      </w:r>
      <w:r>
        <w:t xml:space="preserve">k</w:t>
      </w:r>
      <w:r>
        <w:t xml:space="preserve">1.5cm</w:t>
      </w:r>
      <w:r>
        <w:t xml:space="preserve"> </w:t>
      </w:r>
      <w:r>
        <w:rPr>
          <w:b/>
        </w:rPr>
        <w:t xml:space="preserve">Nome Veleno</w:t>
      </w:r>
      <w:r>
        <w:t xml:space="preserve"> </w:t>
      </w:r>
      <w:r>
        <w:t xml:space="preserve">&amp;</w:t>
      </w:r>
      <w:r>
        <w:t xml:space="preserve"> </w:t>
      </w:r>
      <w:r>
        <w:rPr>
          <w:b/>
        </w:rPr>
        <w:t xml:space="preserve">Uso</w:t>
      </w:r>
      <w:r>
        <w:t xml:space="preserve"> </w:t>
      </w:r>
      <w:r>
        <w:t xml:space="preserve">&amp;</w:t>
      </w:r>
      <w:r>
        <w:t xml:space="preserve"> </w:t>
      </w:r>
      <w:r>
        <w:rPr>
          <w:b/>
        </w:rPr>
        <w:t xml:space="preserve">Tempra</w:t>
      </w:r>
      <w:r>
        <w:t xml:space="preserve"> </w:t>
      </w:r>
      <w:r>
        <w:t xml:space="preserve">&amp;</w:t>
      </w:r>
      <w:r>
        <w:t xml:space="preserve"> </w:t>
      </w:r>
      <w:r>
        <w:rPr>
          <w:b/>
        </w:rPr>
        <w:t xml:space="preserve">Ins</w:t>
      </w:r>
      <w:r>
        <w:t xml:space="preserve">. &amp;</w:t>
      </w:r>
      <w:r>
        <w:t xml:space="preserve"> </w:t>
      </w:r>
      <w:r>
        <w:rPr>
          <w:b/>
        </w:rPr>
        <w:t xml:space="preserve">Effetto (danno)</w:t>
      </w:r>
      <w:r>
        <w:t xml:space="preserve"> </w:t>
      </w:r>
      <w:r>
        <w:t xml:space="preserve">&amp;</w:t>
      </w:r>
      <w:r>
        <w:t xml:space="preserve"> </w:t>
      </w:r>
      <w:r>
        <w:rPr>
          <w:b/>
        </w:rPr>
        <w:t xml:space="preserve">Costo (mo)</w:t>
      </w:r>
      <w:r>
        <w:t xml:space="preserve"> </w:t>
      </w:r>
      <w:r>
        <w:t xml:space="preserve">Nocciolo di Dennar &amp; I &amp; 13 &amp; 1 turno &amp; -1d2 Potenza, per 3gg &amp; 15</w:t>
      </w:r>
      <w:r>
        <w:t xml:space="preserve"> </w:t>
      </w:r>
      <w:r>
        <w:t xml:space="preserve">Succo di Ythis &amp; I &amp; 14 &amp; 1 turno &amp; -1d2 Intelletto, per 1g &amp; 20</w:t>
      </w:r>
      <w:r>
        <w:t xml:space="preserve"> </w:t>
      </w:r>
      <w:r>
        <w:t xml:space="preserve">Sangue di Thrun &amp; C &amp; 26 &amp; - &amp; -1d3 Potenza &amp; 80</w:t>
      </w:r>
      <w:r>
        <w:t xml:space="preserve"> </w:t>
      </w:r>
      <w:r>
        <w:t xml:space="preserve">Erba puntuta rosa &amp; I &amp; 22 &amp; 1 turno &amp; -1d6 Agilità &amp; 60</w:t>
      </w:r>
      <w:r>
        <w:t xml:space="preserve"> </w:t>
      </w:r>
      <w:r>
        <w:t xml:space="preserve">Dita di Daraka &amp; F &amp; 17 &amp; - &amp; -1d6 Potenza, per 10 minuti &amp; 35</w:t>
      </w:r>
      <w:r>
        <w:t xml:space="preserve"> </w:t>
      </w:r>
      <w:r>
        <w:t xml:space="preserve">Polline di Rosa di Omro &amp; I &amp; 15 &amp; - &amp; -1d3 Potenza e Agilità,per 1 ora &amp; 25</w:t>
      </w:r>
      <w:r>
        <w:t xml:space="preserve"> </w:t>
      </w:r>
      <w:r>
        <w:t xml:space="preserve">Fumi di Curna &amp; R &amp; 18 &amp; - &amp; -1d3 Volontà &amp; 40</w:t>
      </w:r>
      <w:r>
        <w:t xml:space="preserve"> </w:t>
      </w:r>
      <w:r>
        <w:t xml:space="preserve">Olio di Nabar &amp; R-F &amp; 20 &amp; - &amp; Confuso per 2d6 round &amp; 50</w:t>
      </w:r>
      <w:r>
        <w:t xml:space="preserve"> </w:t>
      </w:r>
      <w:r>
        <w:t xml:space="preserve">Bacche Azzurre di fosso &amp; I &amp; 21 &amp; 1 turno &amp; -1d3 Intelletto e Volontà per 6 ore &amp; 55</w:t>
      </w:r>
      <w:r>
        <w:t xml:space="preserve"> </w:t>
      </w:r>
      <w:r>
        <w:t xml:space="preserve">Pelle di Rospo Azzurro &amp; C &amp; 22 &amp; 1 minuto &amp; Paralizzato per 1d6 turni &amp; 60</w:t>
      </w:r>
      <w:r>
        <w:t xml:space="preserve"> </w:t>
      </w:r>
      <w:r>
        <w:t xml:space="preserve">Cenere di Corteccia Gialla &amp; F &amp; 15 &amp; 6 round &amp; Privo di sensi per 1d3 ore &amp; 25</w:t>
      </w:r>
      <w:r>
        <w:t xml:space="preserve"> </w:t>
      </w:r>
      <w:r>
        <w:t xml:space="preserve">Fiocco bianco di Mucot &amp; C &amp; 20 &amp; - &amp; Dorme per 2d12 ore &amp; 20</w:t>
      </w:r>
      <w:r>
        <w:t xml:space="preserve"> </w:t>
      </w:r>
      <w:r>
        <w:t xml:space="preserve">Bava fermentata di Lucos &amp; F &amp; 15 &amp; - &amp; 1d8 PF &amp; 25</w:t>
      </w:r>
      <w:r>
        <w:t xml:space="preserve"> </w:t>
      </w:r>
      <w:r>
        <w:t xml:space="preserve">Bacca Viola di Barsar &amp; I &amp; 18 &amp; 1 turno &amp; Incapace di eseguire azioni violente per 3d8 ore &amp; 40</w:t>
      </w:r>
      <w:r>
        <w:br/>
      </w:r>
      <w:r>
        <w:t xml:space="preserve">Lingua di Kreex &amp; F &amp; 20 &amp; - &amp; La ferita sanguina. +1 danno da sanguinamento per round per 2 minuti Max +5 sanguinamento &amp; 50</w:t>
      </w:r>
      <w:r>
        <w:br/>
      </w:r>
      <w:r>
        <w:t xml:space="preserve">Fegato di Toporagno Viola &amp; I &amp; 25 &amp; 1 ora &amp; 2d6 di danno a Volontà e Intelletto. Permanente &amp; 75</w:t>
      </w:r>
      <w:r>
        <w:br/>
      </w:r>
      <w:r>
        <w:t xml:space="preserve">Muschio Giallo &amp; I &amp; 20 &amp; 1 round &amp; la creatura guadagna una taglia. Sovradosaggi sono possibili. Durata 10 minuti &amp; 50</w:t>
      </w:r>
      <w:r>
        <w:t xml:space="preserve"> </w:t>
      </w:r>
      <w:r>
        <w:t xml:space="preserve">Veleno di Serpe del Sangue &amp; F &amp; 25 &amp; - &amp; Paralisi per 1d6 ore -1d4 punti Potenza per 7 giorni &amp; 75</w:t>
      </w:r>
      <w:r>
        <w:br/>
      </w:r>
      <w:r>
        <w:t xml:space="preserve">Profumo di Ragmor &amp; R &amp; 16 &amp; - &amp; -1d3 Magnetismo, per 1 giorno &amp; 30</w:t>
      </w:r>
      <w:r>
        <w:t xml:space="preserve"> </w:t>
      </w:r>
      <w:r>
        <w:t xml:space="preserve">Grasso di Toporagno Viola &amp; C &amp; 13 &amp; 1 round &amp; 2d12 PF &amp; 15</w:t>
      </w:r>
      <w:r>
        <w:t xml:space="preserve"> </w:t>
      </w:r>
      <w:r>
        <w:t xml:space="preserve">Veleno di Ottalm &amp; F &amp; 20 &amp; - &amp; Morte o -1d2 Potenza permanente. &amp; 50</w:t>
      </w:r>
    </w:p>
    <w:p>
      <w:pPr>
        <w:pStyle w:val="BodyText"/>
      </w:pPr>
      <w:r>
        <w:t xml:space="preserve">Applicazione:</w:t>
      </w:r>
      <w:r>
        <w:t xml:space="preserve"> </w:t>
      </w:r>
      <w:r>
        <w:rPr>
          <w:b/>
        </w:rPr>
        <w:t xml:space="preserve">I</w:t>
      </w:r>
      <w:r>
        <w:t xml:space="preserve">(ngestione),</w:t>
      </w:r>
      <w:r>
        <w:t xml:space="preserve"> </w:t>
      </w:r>
      <w:r>
        <w:rPr>
          <w:b/>
        </w:rPr>
        <w:t xml:space="preserve">F</w:t>
      </w:r>
      <w:r>
        <w:t xml:space="preserve">(erimento),</w:t>
      </w:r>
      <w:r>
        <w:t xml:space="preserve"> </w:t>
      </w:r>
      <w:r>
        <w:rPr>
          <w:b/>
        </w:rPr>
        <w:t xml:space="preserve">C</w:t>
      </w:r>
      <w:r>
        <w:t xml:space="preserve">(ontatto),</w:t>
      </w:r>
      <w:r>
        <w:t xml:space="preserve"> </w:t>
      </w:r>
      <w:r>
        <w:rPr>
          <w:b/>
        </w:rPr>
        <w:t xml:space="preserve">R</w:t>
      </w:r>
      <w:r>
        <w:t xml:space="preserve">(espirazione)</w:t>
      </w:r>
    </w:p>
    <w:p>
      <w:pPr>
        <w:pStyle w:val="BodyText"/>
      </w:pPr>
      <w:r>
        <w:t xml:space="preserve">I punti caratteristica persi si recuperano al ritmo di 1 al giorno se non indicato diversamente.</w:t>
      </w:r>
    </w:p>
    <w:bookmarkStart w:id="518" w:name="pozioni-naturali"/>
    <w:p>
      <w:pPr>
        <w:pStyle w:val="Heading2"/>
      </w:pPr>
      <w:r>
        <w:t xml:space="preserve">Pozioni naturali</w:t>
      </w:r>
    </w:p>
    <w:p>
      <w:pPr>
        <w:pStyle w:val="FirstParagraph"/>
      </w:pPr>
      <w:r>
        <w:t xml:space="preserve">Il tempo per preparare queste pozioni/droghe è pari alla DC/2 in ore, mentre la difficoltà è pari alla DC -5. Se gli ingredienti si comprano (e non si trovano spontaneamente in natura) il costo per preparare la pozione è metà del costo di vendita indicato.</w:t>
      </w:r>
    </w:p>
    <w:p>
      <w:pPr>
        <w:pStyle w:val="BodyText"/>
      </w:pPr>
      <w:r>
        <w:t xml:space="preserve">Se la prova di DC (Cultura, Erboristeria) ha successo se ne preparano 1d3 dosi.</w:t>
      </w:r>
    </w:p>
    <w:p>
      <w:pPr>
        <w:pStyle w:val="BodyText"/>
      </w:pPr>
      <w:r>
        <w:t xml:space="preserve">|L</w:t>
      </w:r>
      <w:r>
        <w:t xml:space="preserve">3.2cm</w:t>
      </w:r>
      <w:r>
        <w:t xml:space="preserve"> </w:t>
      </w:r>
      <w:r>
        <w:t xml:space="preserve">|k</w:t>
      </w:r>
      <w:r>
        <w:t xml:space="preserve">0.7cm</w:t>
      </w:r>
      <w:r>
        <w:t xml:space="preserve"> </w:t>
      </w:r>
      <w:r>
        <w:t xml:space="preserve">|k</w:t>
      </w:r>
      <w:r>
        <w:t xml:space="preserve">1.7cm</w:t>
      </w:r>
      <w:r>
        <w:t xml:space="preserve">| D</w:t>
      </w:r>
      <w:r>
        <w:t xml:space="preserve">1cm</w:t>
      </w:r>
      <w:r>
        <w:t xml:space="preserve"> </w:t>
      </w:r>
      <w:r>
        <w:t xml:space="preserve">|L</w:t>
      </w:r>
      <w:r>
        <w:t xml:space="preserve">5cm</w:t>
      </w:r>
      <w:r>
        <w:t xml:space="preserve"> </w:t>
      </w:r>
      <w:r>
        <w:t xml:space="preserve">|k</w:t>
      </w:r>
      <w:r>
        <w:t xml:space="preserve">1.5cm</w:t>
      </w:r>
      <w:r>
        <w:t xml:space="preserve"> </w:t>
      </w:r>
      <w:r>
        <w:t xml:space="preserve">|k</w:t>
      </w:r>
      <w:r>
        <w:t xml:space="preserve">1cm</w:t>
      </w:r>
      <w:r>
        <w:t xml:space="preserve">|</w:t>
      </w:r>
      <w:r>
        <w:t xml:space="preserve"> </w:t>
      </w:r>
      <w:r>
        <w:rPr>
          <w:b/>
        </w:rPr>
        <w:t xml:space="preserve">Nome</w:t>
      </w:r>
      <w:r>
        <w:t xml:space="preserve"> </w:t>
      </w:r>
      <w:r>
        <w:t xml:space="preserve">&amp;</w:t>
      </w:r>
      <w:r>
        <w:t xml:space="preserve"> </w:t>
      </w:r>
      <w:r>
        <w:rPr>
          <w:b/>
        </w:rPr>
        <w:t xml:space="preserve">Uso</w:t>
      </w:r>
      <w:r>
        <w:t xml:space="preserve"> </w:t>
      </w:r>
      <w:r>
        <w:t xml:space="preserve">&amp;</w:t>
      </w:r>
      <w:r>
        <w:t xml:space="preserve"> </w:t>
      </w:r>
      <w:r>
        <w:rPr>
          <w:b/>
        </w:rPr>
        <w:t xml:space="preserve">Insorgenza</w:t>
      </w:r>
      <w:r>
        <w:t xml:space="preserve"> </w:t>
      </w:r>
      <w:r>
        <w:t xml:space="preserve">&amp;</w:t>
      </w:r>
      <w:r>
        <w:t xml:space="preserve"> </w:t>
      </w:r>
      <w:r>
        <w:rPr>
          <w:b/>
        </w:rPr>
        <w:t xml:space="preserve">DC</w:t>
      </w:r>
      <w:r>
        <w:t xml:space="preserve"> </w:t>
      </w:r>
      <w:r>
        <w:t xml:space="preserve">&amp;</w:t>
      </w:r>
      <w:r>
        <w:t xml:space="preserve"> </w:t>
      </w:r>
      <w:r>
        <w:rPr>
          <w:b/>
        </w:rPr>
        <w:t xml:space="preserve">Effetto</w:t>
      </w:r>
      <w:r>
        <w:t xml:space="preserve"> </w:t>
      </w:r>
      <w:r>
        <w:t xml:space="preserve">&amp;</w:t>
      </w:r>
      <w:r>
        <w:t xml:space="preserve"> </w:t>
      </w:r>
      <w:r>
        <w:rPr>
          <w:b/>
        </w:rPr>
        <w:t xml:space="preserve">Localita’</w:t>
      </w:r>
      <w:r>
        <w:t xml:space="preserve"> </w:t>
      </w:r>
      <w:r>
        <w:t xml:space="preserve">&amp;</w:t>
      </w:r>
      <w:r>
        <w:t xml:space="preserve"> </w:t>
      </w:r>
      <w:r>
        <w:rPr>
          <w:b/>
        </w:rPr>
        <w:t xml:space="preserve">Costo</w:t>
      </w:r>
      <w:r>
        <w:br/>
      </w:r>
      <w:r>
        <w:t xml:space="preserve">Arlandas &amp; R &amp; 1 ora &amp; 24 &amp; Rinsalda le fratture &amp; CF5 &amp; 100</w:t>
      </w:r>
      <w:r>
        <w:br/>
      </w:r>
      <w:r>
        <w:t xml:space="preserve">Burthelas &amp; I &amp; 1 turno &amp; 32 &amp; Rigenera le mani &amp; HD7 &amp; 410</w:t>
      </w:r>
      <w:r>
        <w:br/>
      </w:r>
      <w:r>
        <w:t xml:space="preserve">Musekiss &amp; C &amp; 1 ora &amp; 30 &amp; Rigenera arti inferiori &amp; TH9 &amp; 550</w:t>
      </w:r>
      <w:r>
        <w:br/>
      </w:r>
      <w:r>
        <w:t xml:space="preserve">Bacche di Ljust &amp; I &amp; 1 round &amp; 16 &amp; Preso la sera recuperi il doppio dei PF (minimo 4) &amp; AZ6 &amp; 30</w:t>
      </w:r>
      <w:r>
        <w:br/>
      </w:r>
      <w:r>
        <w:t xml:space="preserve">Culcoa &amp; C &amp; 1 round &amp; 16 &amp; Recuperi 2d6 da danno da fuoco &amp; TS7 &amp; 30</w:t>
      </w:r>
      <w:r>
        <w:br/>
      </w:r>
      <w:r>
        <w:t xml:space="preserve">Jojopo &amp; C &amp; 1 round &amp; 15 &amp; Recuperi 2d6 da danno da ghiaccio &amp; FM6 &amp; 25</w:t>
      </w:r>
      <w:r>
        <w:br/>
      </w:r>
      <w:r>
        <w:t xml:space="preserve">Kelventare &amp; I &amp; 1d4 round &amp; 28 &amp; Recuperi 2d6 &amp; TT7 &amp; 90</w:t>
      </w:r>
      <w:r>
        <w:br/>
      </w:r>
      <w:r>
        <w:t xml:space="preserve">Harfy &amp; C &amp; - &amp; 12 &amp; Interrompe il sanguinamento &amp; SS6 &amp; 10</w:t>
      </w:r>
      <w:r>
        <w:br/>
      </w:r>
      <w:r>
        <w:t xml:space="preserve">Arlan &amp; C &amp; - &amp; 15 &amp; Cura 1d6+3 PF &amp; TT5 &amp; 25</w:t>
      </w:r>
      <w:r>
        <w:br/>
      </w:r>
      <w:r>
        <w:t xml:space="preserve">Darsurion &amp; C &amp; 1 round &amp; 25 &amp; Cura 1d4 PF &amp; CM4 &amp; 75</w:t>
      </w:r>
      <w:r>
        <w:br/>
      </w:r>
      <w:r>
        <w:t xml:space="preserve">Draaf &amp; C &amp; 1 round &amp; 20 &amp; Cura 1d8 PF &amp; SO6 &amp; 50</w:t>
      </w:r>
      <w:r>
        <w:br/>
      </w:r>
      <w:r>
        <w:t xml:space="preserve">Garioe &amp; I &amp; 1 round &amp; 25 &amp; Cura 2d6 PF &amp; AZ7 &amp; 75</w:t>
      </w:r>
      <w:r>
        <w:br/>
      </w:r>
      <w:r>
        <w:t xml:space="preserve">Geffnull &amp; I &amp; 5 round &amp; 28 &amp; Cura 3d8+3 PF &amp; EV8 &amp; 90</w:t>
      </w:r>
      <w:r>
        <w:br/>
      </w:r>
      <w:r>
        <w:t xml:space="preserve">Mirenna &amp; I &amp; 1 round &amp; 20 &amp; Cura 5 PF &amp; CM6 &amp; 50</w:t>
      </w:r>
      <w:r>
        <w:br/>
      </w:r>
      <w:r>
        <w:t xml:space="preserve">Rewky &amp; I &amp; - &amp; 25 &amp; Cura 2d8 PF &amp; TD6 &amp; 75</w:t>
      </w:r>
      <w:r>
        <w:br/>
      </w:r>
      <w:r>
        <w:t xml:space="preserve">Wickalim &amp; I &amp; - &amp; 15 &amp; Cura 2 PF &amp; TD4 &amp; 25</w:t>
      </w:r>
      <w:r>
        <w:br/>
      </w:r>
      <w:r>
        <w:t xml:space="preserve">Lingua Rossa di Xabax &amp; C &amp; 1 turno &amp; 20 &amp; Cura 2d6 PF ma se c’è malattia o veleno la rimuove ma causando 2d6 di danno &amp; TA7 &amp; 50</w:t>
      </w:r>
      <w:r>
        <w:br/>
      </w:r>
      <w:r>
        <w:t xml:space="preserve">Yaveth &amp; I &amp; - &amp; 20 &amp; Cura 2d8 PF &amp; MO5 &amp; 50</w:t>
      </w:r>
      <w:r>
        <w:br/>
      </w:r>
      <w:r>
        <w:t xml:space="preserve">Bacio di Ljust &amp; C &amp; 1 round &amp; 35 &amp; Cura 100 PF &amp; HO8 &amp; 125</w:t>
      </w:r>
      <w:r>
        <w:br/>
      </w:r>
      <w:r>
        <w:t xml:space="preserve">Polline di Rosa Verde &amp; R &amp; 3 turni &amp; 25 &amp; Recuperi 2d4 danni Intelletto e Volontà &amp; FA8 &amp; 75</w:t>
      </w:r>
      <w:r>
        <w:br/>
      </w:r>
      <w:r>
        <w:t xml:space="preserve">Arkasun &amp; C &amp; - &amp; 25 &amp; Cura 1d6 PF a turno per 3 turni &amp; MT7 &amp; 75</w:t>
      </w:r>
      <w:r>
        <w:br/>
      </w:r>
      <w:r>
        <w:t xml:space="preserve">Attarna &amp; I &amp; 1 turno &amp; 20 &amp; Concede un nuovo TS per Malattie con un +4 &amp; TF7 &amp; 50</w:t>
      </w:r>
      <w:r>
        <w:br/>
      </w:r>
      <w:r>
        <w:t xml:space="preserve">Delrean &amp; C &amp; 1 round &amp; 15 &amp; Allontana insetti per 1 giorno &amp; CC6 &amp; 2</w:t>
      </w:r>
      <w:r>
        <w:br/>
      </w:r>
      <w:r>
        <w:t xml:space="preserve">Delrean Plus &amp; I &amp; 1 round &amp; 18 &amp; Allontana insetti per 3 giorni &amp; CC6 &amp; 5</w:t>
      </w:r>
      <w:r>
        <w:br/>
      </w:r>
      <w:r>
        <w:t xml:space="preserve">Melandrir &amp; I &amp; 1 round &amp; 15 &amp; Concede un nuovo TS per Malattie con +5 &amp; CF7 &amp; 25</w:t>
      </w:r>
      <w:r>
        <w:br/>
      </w:r>
      <w:r>
        <w:t xml:space="preserve">Uovo di Urk &amp; I &amp; 1 turno &amp; 12 &amp; 1 giorno di cibo &amp; FH7 &amp; 2</w:t>
      </w:r>
      <w:r>
        <w:br/>
      </w:r>
      <w:r>
        <w:t xml:space="preserve">Barannie &amp; I &amp; - &amp; 15 &amp; Rimuove nausea &amp; MD6 &amp; 10</w:t>
      </w:r>
      <w:r>
        <w:br/>
      </w:r>
      <w:r>
        <w:t xml:space="preserve">Eldrin’tail &amp; I &amp; - &amp; 15 &amp; Concede un nuovo TS su Veleni &amp; FH7 &amp; 25</w:t>
      </w:r>
      <w:r>
        <w:br/>
      </w:r>
      <w:r>
        <w:t xml:space="preserve">Harlindar &amp; I &amp; 1 turno &amp; 15 &amp; Fa abortire &amp; SS7 &amp; 25</w:t>
      </w:r>
      <w:r>
        <w:br/>
      </w:r>
      <w:r>
        <w:t xml:space="preserve">Klandor &amp; I &amp; - &amp; 15 &amp; Rimuove paralisi &amp; HB6 &amp; 25</w:t>
      </w:r>
      <w:r>
        <w:br/>
      </w:r>
      <w:r>
        <w:t xml:space="preserve">Klynkyx &amp; C &amp; 1 turno &amp; 15 &amp; Fa cadere tutti i capelli per 1d6+4 gg &amp; MO6 &amp; 8</w:t>
      </w:r>
      <w:r>
        <w:br/>
      </w:r>
      <w:r>
        <w:t xml:space="preserve">Arduuar &amp; I &amp; 1 round &amp; 25 &amp; Rimuove Veleni &amp; SZ7 &amp; 75</w:t>
      </w:r>
      <w:r>
        <w:br/>
      </w:r>
      <w:r>
        <w:t xml:space="preserve">Nazamuse &amp; I &amp; - &amp; 30 &amp; Rimuove Veleni e Malattie &amp; EW9 &amp; 100</w:t>
      </w:r>
      <w:r>
        <w:br/>
      </w:r>
      <w:r>
        <w:t xml:space="preserve">Nelthalion &amp; I &amp; - &amp; 15 &amp; Fa vomitare &amp; SR3 &amp; 1</w:t>
      </w:r>
      <w:r>
        <w:br/>
      </w:r>
      <w:r>
        <w:t xml:space="preserve">Ferpillon</w:t>
      </w:r>
      <w:r>
        <w:t xml:space="preserve">*</w:t>
      </w:r>
      <w:r>
        <w:t xml:space="preserve"> </w:t>
      </w:r>
      <w:r>
        <w:t xml:space="preserve">&amp; I &amp; 1 round &amp; 30 &amp; Fa dormire per 24 ore &amp; SC5 &amp; 50</w:t>
      </w:r>
      <w:r>
        <w:br/>
      </w:r>
      <w:r>
        <w:t xml:space="preserve">Uscaboo &amp; R &amp; 1 turno &amp; 25 &amp; Rimuove cecità &amp; MO7 &amp; 75</w:t>
      </w:r>
      <w:r>
        <w:br/>
      </w:r>
      <w:r>
        <w:t xml:space="preserve">Ucsaboo &amp; C &amp; 1 turno &amp; 30 &amp; Rigenera occhi &amp; MO8 &amp; 200</w:t>
      </w:r>
      <w:r>
        <w:br/>
      </w:r>
      <w:r>
        <w:t xml:space="preserve">Febfendi &amp; C &amp; 1 turno &amp; 25 &amp; Rigenera orecchie &amp; CF7 &amp; 75</w:t>
      </w:r>
      <w:r>
        <w:br/>
      </w:r>
      <w:r>
        <w:t xml:space="preserve">Siranmuse &amp; I &amp; 1 giorno &amp; 30 &amp; Rigenera organi interni &amp; SS8 &amp; 350</w:t>
      </w:r>
      <w:r>
        <w:br/>
      </w:r>
      <w:r>
        <w:t xml:space="preserve">Klagul &amp; C &amp; 1 turno &amp; 20 &amp; Pulisce i denti &amp; SS4 &amp; 30</w:t>
      </w:r>
      <w:r>
        <w:br/>
      </w:r>
      <w:r>
        <w:t xml:space="preserve">Corteccia di Aklent &amp; I &amp; 1 turno &amp; 10 &amp; La corteccia masticata per almeno 10 round concede per le 24 ore successive un +1 TS vs Veleno &amp; MT6 &amp; 5</w:t>
      </w:r>
      <w:r>
        <w:br/>
      </w:r>
      <w:r>
        <w:t xml:space="preserve">Petali di Lisbeth &amp; I &amp; 1 turno &amp; 15 &amp; Cura tosse e raffreddore &amp; MC6 &amp; 20</w:t>
      </w:r>
      <w:r>
        <w:br/>
      </w:r>
      <w:r>
        <w:t xml:space="preserve">Estratto di radice Gisenosa &amp; I &amp; - &amp; 15 &amp; +2 Intelletto, -2 Agilità per 10 minuti &amp; MT6 &amp; 5</w:t>
      </w:r>
      <w:r>
        <w:br/>
      </w:r>
      <w:r>
        <w:t xml:space="preserve">Gylvert &amp; I &amp; - &amp; 25 &amp; Concede respirare sott’acqua per 4 ore &amp; MO7 &amp; 75</w:t>
      </w:r>
      <w:r>
        <w:br/>
      </w:r>
      <w:r>
        <w:t xml:space="preserve">Gusterbloon &amp; C &amp; 1 round &amp; 20 &amp; La pelle diventa piu’ scura concedendo un +4 alla prove di Nascondersi &amp; CM5 &amp; 40</w:t>
      </w:r>
      <w:r>
        <w:br/>
      </w:r>
      <w:r>
        <w:t xml:space="preserve">Unto Grigio</w:t>
      </w:r>
      <w:r>
        <w:t xml:space="preserve">*</w:t>
      </w:r>
      <w:r>
        <w:t xml:space="preserve"> </w:t>
      </w:r>
      <w:r>
        <w:t xml:space="preserve">&amp; I &amp; 1 round &amp; 24 &amp; Rimuove condizionamenti mentali fino a LP 21 &amp; AH9 &amp; 80</w:t>
      </w:r>
      <w:r>
        <w:br/>
      </w:r>
      <w:r>
        <w:t xml:space="preserve">Lievito di Muschio Bianco &amp; I &amp; - &amp; 12 &amp; I prodotti da forno che usano questo lievito causano meteorismo incontrollabile ed incredibilmente puzzolente per 12 ore &amp; CA3 &amp; 1</w:t>
      </w:r>
      <w:r>
        <w:br/>
      </w:r>
      <w:r>
        <w:t xml:space="preserve">Foglie fermentate di Luside* &amp; I &amp; 10 round &amp; 17 &amp; Allucinazioni sensoriali per 2d4 ore. +2 Magnetismo ed Intelletto &amp; SF7 &amp; 4</w:t>
      </w:r>
      <w:r>
        <w:br/>
      </w:r>
      <w:r>
        <w:t xml:space="preserve">Estratto di Bacca Illa bruciata &amp; I &amp; - &amp; 15 &amp; +2 Iniziativa, +2 Agilità , -4 TS Arbitrio, per 10 minuti &amp; MS6 &amp; 5</w:t>
      </w:r>
      <w:r>
        <w:br/>
      </w:r>
      <w:r>
        <w:t xml:space="preserve">Cenere di Arpasur</w:t>
      </w:r>
      <w:r>
        <w:t xml:space="preserve">*</w:t>
      </w:r>
      <w:r>
        <w:t xml:space="preserve"> </w:t>
      </w:r>
      <w:r>
        <w:t xml:space="preserve">&amp; R &amp; 1 round &amp; 20 &amp; Rimuove condizione di affaticato &amp; FT6 &amp; 1</w:t>
      </w:r>
      <w:r>
        <w:br/>
      </w:r>
      <w:r>
        <w:t xml:space="preserve">Corteccia polverizzata di Dagmather &amp; R &amp; 1 round &amp; 25 &amp; Rimuove condizione esausto e affaticato &amp; SS5 &amp; 2</w:t>
      </w:r>
      <w:r>
        <w:br/>
      </w:r>
      <w:r>
        <w:t xml:space="preserve">Radice secca di Kathaus &amp; R &amp; - &amp; 20 &amp; +2 Potenza e Agilità per 1 ora &amp; FW6 &amp; 25</w:t>
      </w:r>
      <w:r>
        <w:br/>
      </w:r>
      <w:r>
        <w:t xml:space="preserve">Carne secca di Ragno Viola* &amp; I &amp; 1 round &amp; 24 &amp; +4 Potenza -4 Intelletto per 1 turno &amp; SH7 &amp; 30</w:t>
      </w:r>
      <w:r>
        <w:br/>
      </w:r>
      <w:r>
        <w:t xml:space="preserve">Estratto alcolico di Melzaa* &amp; I &amp; - &amp; 20 &amp; +1d4 Potenza , +1d4 Agilità . -4 TS su Arbitrio. Per 3 ore &amp; AF6 &amp; 25</w:t>
      </w:r>
      <w:r>
        <w:br/>
      </w:r>
      <w:r>
        <w:t xml:space="preserve">Essenza profumata di Inut* &amp; R &amp; - &amp; 15 &amp; +2 Intelletto, per 1d8 ore &amp; HB6 &amp; 15</w:t>
      </w:r>
      <w:r>
        <w:br/>
      </w:r>
      <w:r>
        <w:t xml:space="preserve">Polline di Julnnaus &amp; R &amp; - &amp; 20 &amp; +3 Potenza per 2 ore &amp; FO6 &amp; 25</w:t>
      </w:r>
      <w:r>
        <w:br/>
      </w:r>
      <w:r>
        <w:t xml:space="preserve">Miele polverizzato del fiore di Erain* &amp; R &amp; - &amp; 20 &amp; +2 Potenza e Intelletto e Agilità. +3d6 PF temporanei, per 1 ora &amp; FT7 &amp; 25</w:t>
      </w:r>
      <w:r>
        <w:br/>
      </w:r>
    </w:p>
    <w:p>
      <w:pPr>
        <w:pStyle w:val="BodyText"/>
      </w:pPr>
      <w:r>
        <w:t xml:space="preserve">Le pozioni con</w:t>
      </w:r>
      <w:r>
        <w:t xml:space="preserve"> </w:t>
      </w:r>
      <w:r>
        <w:t xml:space="preserve">*</w:t>
      </w:r>
      <w:r>
        <w:t xml:space="preserve"> </w:t>
      </w:r>
      <w:r>
        <w:t xml:space="preserve">danno dipendenza. Terminato l’effetto effettuare</w:t>
      </w:r>
      <w:r>
        <w:t xml:space="preserve"> </w:t>
      </w:r>
      <w:r>
        <w:t xml:space="preserve">un Tiro Salvezza su Arbitrio a difficoltà 15 o prenderne un altra</w:t>
      </w:r>
      <w:r>
        <w:t xml:space="preserve"> </w:t>
      </w:r>
      <w:r>
        <w:t xml:space="preserve">dose, il successivo Tiro Salvezza avrà difficoltà +1 e così via.</w:t>
      </w:r>
    </w:p>
    <w:p>
      <w:pPr>
        <w:pStyle w:val="BodyText"/>
      </w:pPr>
      <w:r>
        <w:t xml:space="preserve">Ogni qual volta si prende una nuova dose entro 2 settimane dalla prima il Tiro Salvezza per non diventare dipendenti aumenta di 1.</w:t>
      </w:r>
    </w:p>
    <w:p>
      <w:pPr>
        <w:pStyle w:val="BodyText"/>
      </w:pPr>
      <w:r>
        <w:rPr>
          <w:b/>
        </w:rPr>
        <w:t xml:space="preserve">Tabella decodifica codici localita’</w:t>
      </w:r>
    </w:p>
    <w:p>
      <w:pPr>
        <w:pStyle w:val="BodyText"/>
      </w:pPr>
      <w:r>
        <w:t xml:space="preserve">Es: Gusterbloon FT5</w:t>
      </w:r>
    </w:p>
    <w:p>
      <w:pPr>
        <w:pStyle w:val="BodyText"/>
      </w:pPr>
      <w:r>
        <w:t xml:space="preserve">La prima Lettera indica il CLIMA, la Seconda indica l’AMBIENTE, la</w:t>
      </w:r>
      <w:r>
        <w:t xml:space="preserve"> </w:t>
      </w:r>
      <w:r>
        <w:t xml:space="preserve">Terza indica la RARITA’</w:t>
      </w:r>
    </w:p>
    <w:p>
      <w:pPr>
        <w:pStyle w:val="BodyText"/>
      </w:pPr>
      <w:r>
        <w:t xml:space="preserve">La rarità indica la possibilità, su un d10, di trovare l’erba/pianta</w:t>
      </w:r>
      <w:r>
        <w:t xml:space="preserve"> </w:t>
      </w:r>
      <w:r>
        <w:t xml:space="preserve">ricercata. Tirare 1d10 e fare meno del numero indicato, chiaramente</w:t>
      </w:r>
      <w:r>
        <w:t xml:space="preserve"> </w:t>
      </w:r>
      <w:r>
        <w:t xml:space="preserve">se c’è corrispondenza di clima ed ambiente.</w:t>
      </w:r>
    </w:p>
    <w:tbl>
      <w:tblPr>
        <w:tblStyle w:val="Table"/>
        <w:tblW w:type="pct" w:w="0.0"/>
        <w:tblLook w:firstRow="0" w:lastRow="0" w:firstColumn="0" w:lastColumn="0" w:noHBand="0" w:noVBand="0"/>
      </w:tblPr>
      <w:tblGrid/>
      <w:tr>
        <w:tc>
          <w:p>
            <w:pPr>
              <w:pStyle w:val="Compact"/>
              <w:jc w:val="left"/>
            </w:pPr>
            <w:r>
              <w:rPr>
                <w:b/>
              </w:rPr>
              <w:t xml:space="preserve">Prima Lettera</w:t>
            </w:r>
          </w:p>
        </w:tc>
        <w:tc>
          <w:p>
            <w:pPr>
              <w:pStyle w:val="Compact"/>
              <w:jc w:val="left"/>
            </w:pPr>
            <w:r>
              <w:rPr>
                <w:b/>
              </w:rPr>
              <w:t xml:space="preserve">Clima</w:t>
            </w:r>
          </w:p>
        </w:tc>
        <w:tc>
          <w:p>
            <w:pPr>
              <w:pStyle w:val="Compact"/>
              <w:jc w:val="left"/>
            </w:pPr>
            <w:r>
              <w:rPr>
                <w:b/>
              </w:rPr>
              <w:t xml:space="preserve">Seconda Lettera</w:t>
            </w:r>
          </w:p>
        </w:tc>
        <w:tc>
          <w:p>
            <w:pPr>
              <w:pStyle w:val="Compact"/>
              <w:jc w:val="left"/>
            </w:pPr>
            <w:r>
              <w:rPr>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18"/>
    <w:bookmarkStart w:id="519" w:name="pozioni-generiche"/>
    <w:p>
      <w:pPr>
        <w:pStyle w:val="Heading2"/>
      </w:pPr>
      <w:r>
        <w:t xml:space="preserve">Pozioni generiche</w:t>
      </w:r>
    </w:p>
    <w:p>
      <w:pPr>
        <w:pStyle w:val="FirstParagraph"/>
      </w:pPr>
      <w:r>
        <w:t xml:space="preserve">Il Narratore e’ libero di usare tutte le pozioni previste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w:t>
      </w:r>
    </w:p>
    <w:p>
      <w:pPr>
        <w:pStyle w:val="BodyText"/>
      </w:pPr>
      <w:r>
        <w:t xml:space="preserve">L</w:t>
      </w:r>
      <w:r>
        <w:t xml:space="preserve">3.5cm</w:t>
      </w:r>
      <w:r>
        <w:t xml:space="preserve"> </w:t>
      </w:r>
      <w:r>
        <w:t xml:space="preserve">L</w:t>
      </w:r>
      <w:r>
        <w:t xml:space="preserve">9cm</w:t>
      </w:r>
      <w:r>
        <w:t xml:space="preserve"> </w:t>
      </w:r>
      <w:r>
        <w:t xml:space="preserve">L</w:t>
      </w:r>
      <w:r>
        <w:t xml:space="preserve">1.5cm</w:t>
      </w:r>
      <w:r>
        <w:t xml:space="preserve"> </w:t>
      </w:r>
      <w:r>
        <w:t xml:space="preserve">L</w:t>
      </w:r>
      <w:r>
        <w:t xml:space="preserve">3cm</w:t>
      </w:r>
      <w:r>
        <w:t xml:space="preserve"> </w:t>
      </w:r>
      <w:r>
        <w:rPr>
          <w:b/>
        </w:rPr>
        <w:t xml:space="preserve">Nome Pozione</w:t>
      </w:r>
      <w:r>
        <w:t xml:space="preserve">&amp;</w:t>
      </w:r>
      <w:r>
        <w:t xml:space="preserve"> </w:t>
      </w:r>
      <w:r>
        <w:rPr>
          <w:b/>
        </w:rPr>
        <w:t xml:space="preserve">Effetto</w:t>
      </w:r>
      <w:r>
        <w:t xml:space="preserve">&amp;</w:t>
      </w:r>
      <w:r>
        <w:t xml:space="preserve"> </w:t>
      </w:r>
      <w:r>
        <w:rPr>
          <w:b/>
        </w:rPr>
        <w:t xml:space="preserve">Costo (mo)</w:t>
      </w:r>
      <w:r>
        <w:t xml:space="preserve">&amp;</w:t>
      </w:r>
      <w:r>
        <w:t xml:space="preserve"> </w:t>
      </w:r>
      <w:r>
        <w:rPr>
          <w:b/>
        </w:rPr>
        <w:t xml:space="preserve">Applicazione</w:t>
      </w:r>
      <w:r>
        <w:br/>
      </w:r>
      <w:r>
        <w:t xml:space="preserve">Cura&amp; recuperi 1d8+1 PF &amp; 50 &amp; Ingestione</w:t>
      </w:r>
      <w:r>
        <w:br/>
      </w:r>
      <w:r>
        <w:t xml:space="preserve">Cura potenziata&amp; recuperi 3d8+3 PF &amp; 250 &amp; Ingestione</w:t>
      </w:r>
      <w:r>
        <w:br/>
      </w:r>
      <w:r>
        <w:t xml:space="preserve">Indebolente&amp; -1d6 TC. TS DC 15 Tempra &amp; 25 &amp; Ingestione</w:t>
      </w:r>
      <w:r>
        <w:br/>
      </w:r>
      <w:r>
        <w:t xml:space="preserve">Indebolente potenziata&amp; -1d6 TC. TS DC 18 Tempra&amp; 50 &amp; Ferimento</w:t>
      </w:r>
      <w:r>
        <w:br/>
      </w:r>
      <w:r>
        <w:t xml:space="preserve">Veleno&amp; subisci 2d4+2 di danno. TS DC 15 Tempra &amp; 25 &amp; Ingestione</w:t>
      </w:r>
      <w:r>
        <w:br/>
      </w:r>
      <w:r>
        <w:t xml:space="preserve">Veleno potenziata&amp; subisci 2d4+2 di danno. TS DC 18 Tempra &amp; 50 &amp; Ferimento</w:t>
      </w:r>
      <w:r>
        <w:br/>
      </w:r>
      <w:r>
        <w:t xml:space="preserve">Rimuovi Veleno &amp; annulla l’insorgenza di un veleno se presa entro l’attivazione, oppure concede un nuovo TS con +4 &amp; 75 &amp; Ingestione</w:t>
      </w:r>
    </w:p>
    <w:bookmarkEnd w:id="519"/>
    <w:bookmarkEnd w:id="520"/>
    <w:bookmarkStart w:id="538" w:name="movimento-e-trasporto"/>
    <w:p>
      <w:pPr>
        <w:pStyle w:val="Heading1"/>
      </w:pPr>
      <w:r>
        <w:t xml:space="preserve">Movimento e Trasporto</w:t>
      </w:r>
    </w:p>
    <w:p>
      <w:pPr>
        <w:pStyle w:val="FirstParagraph"/>
      </w:pPr>
      <w:bookmarkStart w:id="521" w:name="movimento-e-trasporto"/>
      <w:r>
        <w:t xml:space="preserve">[movimento-e-trasporto]</w:t>
      </w:r>
      <w:bookmarkEnd w:id="521"/>
    </w:p>
    <w:p>
      <w:pPr>
        <w:pStyle w:val="BodyText"/>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w:t>
      </w:r>
    </w:p>
    <w:p>
      <w:pPr>
        <w:pStyle w:val="BodyText"/>
      </w:pPr>
      <w:r>
        <w:t xml:space="preserve">Molte delle regole qui riportate sono opzionali, il Narratore può tenere conto solo di ciò che ritiene più opportuno.</w:t>
      </w:r>
    </w:p>
    <w:p>
      <w:pPr>
        <w:pStyle w:val="BodyText"/>
      </w:pPr>
      <w:r>
        <w:t xml:space="preserve">Vi sono tre scale di movimento nel gioco:</w:t>
      </w:r>
    </w:p>
    <w:p>
      <w:pPr>
        <w:numPr>
          <w:ilvl w:val="0"/>
          <w:numId w:val="1097"/>
        </w:numPr>
      </w:pPr>
      <w:r>
        <w:t xml:space="preserve">Tattico, per il combattimento, si usano le distanze Mischia e i quadretti</w:t>
      </w:r>
      <w:r>
        <w:t xml:space="preserve"> </w:t>
      </w:r>
      <w:r>
        <w:t xml:space="preserve">di 1 metro di lato</w:t>
      </w:r>
    </w:p>
    <w:p>
      <w:pPr>
        <w:numPr>
          <w:ilvl w:val="0"/>
          <w:numId w:val="1097"/>
        </w:numPr>
      </w:pPr>
      <w:r>
        <w:t xml:space="preserve">Locale, per esplorare una zona, misurato in metri al minuto.</w:t>
      </w:r>
    </w:p>
    <w:p>
      <w:pPr>
        <w:numPr>
          <w:ilvl w:val="0"/>
          <w:numId w:val="1097"/>
        </w:numPr>
      </w:pPr>
      <w:r>
        <w:t xml:space="preserve">Via Terra, per muoversi da un posto all’altro, misurato in km all’ora o al giorno.</w:t>
      </w:r>
    </w:p>
    <w:p>
      <w:pPr>
        <w:pStyle w:val="FirstParagraph"/>
      </w:pPr>
      <w:r>
        <w:rPr>
          <w:b/>
        </w:rPr>
        <w:t xml:space="preserve">Tipi di Movimento</w:t>
      </w:r>
    </w:p>
    <w:p>
      <w:pPr>
        <w:pStyle w:val="BodyText"/>
      </w:pPr>
      <w:r>
        <w:t xml:space="preserve">Quando si muovono nelle differenti scale di movimento, le creature generalmente camminano o vanno veloci o corrono.</w:t>
      </w:r>
    </w:p>
    <w:p>
      <w:pPr>
        <w:pStyle w:val="BodyText"/>
      </w:pPr>
      <w:r>
        <w:rPr>
          <w:b/>
        </w:rPr>
        <w:t xml:space="preserve">Camminare</w:t>
      </w:r>
      <w:r>
        <w:t xml:space="preserve">: Camminare rappresenta un movimento non affrettato ma deciso di circa 4 km all’ora per un umano senza Ingombro.</w:t>
      </w:r>
    </w:p>
    <w:p>
      <w:pPr>
        <w:pStyle w:val="BodyText"/>
      </w:pPr>
      <w:r>
        <w:rPr>
          <w:b/>
        </w:rPr>
        <w:t xml:space="preserve">Correre</w:t>
      </w:r>
      <w:r>
        <w:t xml:space="preserve">: Significa muoversi di circa 13 km all’ora per un</w:t>
      </w:r>
      <w:r>
        <w:t xml:space="preserve"> </w:t>
      </w:r>
      <w:r>
        <w:t xml:space="preserve">umano in armatura completa.</w:t>
      </w:r>
    </w:p>
    <w:p>
      <w:pPr>
        <w:pStyle w:val="BodyText"/>
      </w:pPr>
      <w:r>
        <w:t xml:space="preserve">Chi attacca il personaggio che va veloce ha un bonus di 1d6 al Tiro per colpire. Il personaggio che va veloce ha un malus di 2d6 nel Tiro per Colpire nel round in cui si corre.</w:t>
      </w:r>
    </w:p>
    <w:p>
      <w:pPr>
        <w:pStyle w:val="BodyText"/>
      </w:pPr>
      <w:r>
        <w:t xml:space="preserve">Correre come azione di movimento raddoppia la velocità di movimento e non la triplica. Solo in situazioni di non combattimento la corsa triplica il movimento.</w:t>
      </w:r>
    </w:p>
    <w:bookmarkStart w:id="522" w:name="X97fdd1e8f9248d0f8871211bc2b458955f95d27"/>
    <w:p>
      <w:pPr>
        <w:pStyle w:val="Heading2"/>
      </w:pPr>
      <w:r>
        <w:t xml:space="preserve">Tabella: Movimento e Distanza e Velocità : a Piedi</w:t>
      </w:r>
    </w:p>
    <w:p>
      <w:pPr>
        <w:pStyle w:val="FirstParagraph"/>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w:t>
      </w:r>
      <w:r>
        <w:t xml:space="preserve"> </w:t>
      </w:r>
      <w:r>
        <w:t xml:space="preserve">&amp; 9m</w:t>
      </w:r>
      <w:r>
        <w:t xml:space="preserve"> </w:t>
      </w:r>
      <w:r>
        <w:t xml:space="preserve">&amp; 12m</w:t>
      </w:r>
      <w:r>
        <w:br/>
      </w:r>
      <w:r>
        <w:t xml:space="preserve">Camminare &amp; 6m &amp; 9m &amp; 12m</w:t>
      </w:r>
      <w:r>
        <w:br/>
      </w:r>
      <w:r>
        <w:t xml:space="preserve">Correre (x3) &amp; 18m &amp; 18m &amp; 24m</w:t>
      </w:r>
      <w:r>
        <w:br/>
      </w:r>
      <w:r>
        <w:rPr>
          <w:b/>
        </w:rPr>
        <w:t xml:space="preserve">Un minuto (locale)</w:t>
      </w:r>
      <w:r>
        <w:br/>
      </w:r>
      <w:r>
        <w:t xml:space="preserve">Camminare &amp; 60m &amp; 90m &amp; 120m</w:t>
      </w:r>
      <w:r>
        <w:br/>
      </w:r>
      <w:r>
        <w:t xml:space="preserve">Correre (x3) &amp; 180m &amp; 270m &amp; 360m</w:t>
      </w:r>
      <w:r>
        <w:br/>
      </w:r>
      <w:r>
        <w:rPr>
          <w:b/>
        </w:rPr>
        <w:t xml:space="preserve">Un’ora (via terra)</w:t>
      </w:r>
      <w:r>
        <w:br/>
      </w:r>
      <w:r>
        <w:t xml:space="preserve">Camminare &amp; 3km &amp; 4km &amp; 6km</w:t>
      </w:r>
      <w:r>
        <w:br/>
      </w:r>
      <w:r>
        <w:t xml:space="preserve">Correre (x3) &amp; 9km &amp; 12km &amp; 18km</w:t>
      </w:r>
      <w:r>
        <w:br/>
      </w:r>
      <w:r>
        <w:rPr>
          <w:b/>
        </w:rPr>
        <w:t xml:space="preserve">Un giorno (via terra</w:t>
      </w:r>
      <w:r>
        <w:t xml:space="preserve">)</w:t>
      </w:r>
      <w:r>
        <w:br/>
      </w:r>
      <w:r>
        <w:t xml:space="preserve">Camminare &amp; 24km &amp; 32km &amp; 54km</w:t>
      </w:r>
      <w:r>
        <w:br/>
      </w:r>
    </w:p>
    <w:bookmarkEnd w:id="522"/>
    <w:bookmarkStart w:id="525" w:name="movimento-tattico"/>
    <w:p>
      <w:pPr>
        <w:pStyle w:val="Heading2"/>
      </w:pPr>
      <w:r>
        <w:t xml:space="preserve">Movimento Tattico</w:t>
      </w:r>
    </w:p>
    <w:p>
      <w:pPr>
        <w:pStyle w:val="FirstParagraph"/>
      </w:pPr>
      <w:r>
        <w:t xml:space="preserve">Durante un combattimento si utilizza la velocità tattica e la distanza.</w:t>
      </w:r>
    </w:p>
    <w:p>
      <w:pPr>
        <w:pStyle w:val="BodyText"/>
      </w:pPr>
      <w:r>
        <w:rPr>
          <w:b/>
        </w:rPr>
        <w:t xml:space="preserve">Movimento Ostacolato</w:t>
      </w:r>
    </w:p>
    <w:p>
      <w:pPr>
        <w:pStyle w:val="BodyText"/>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4.5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(10/6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(Atletica DC 20) attraverso un percorso che ostacola il movimento.</w:t>
      </w:r>
    </w:p>
    <w:bookmarkStart w:id="523" w:name="movimento-locale"/>
    <w:p>
      <w:pPr>
        <w:pStyle w:val="Heading3"/>
      </w:pPr>
      <w:r>
        <w:t xml:space="preserve">Movimento Locale</w:t>
      </w:r>
    </w:p>
    <w:p>
      <w:pPr>
        <w:pStyle w:val="FirstParagraph"/>
      </w:pPr>
      <w:r>
        <w:t xml:space="preserve">I personaggi che esplorano una zona usano il movimento locale, misurato in metri al minuto.</w:t>
      </w:r>
    </w:p>
    <w:p>
      <w:pPr>
        <w:numPr>
          <w:ilvl w:val="0"/>
          <w:numId w:val="1098"/>
        </w:numPr>
      </w:pPr>
      <w:r>
        <w:t xml:space="preserve">Camminare: Un personaggio può camminare senza problemi in scala locale.</w:t>
      </w:r>
    </w:p>
    <w:p>
      <w:pPr>
        <w:numPr>
          <w:ilvl w:val="0"/>
          <w:numId w:val="1098"/>
        </w:numPr>
      </w:pPr>
      <w:r>
        <w:t xml:space="preserve">Andare Veloci: Un personaggio può andare veloce senza problemi in scala locale. Vedi Movimento via terra, sotto, per il movimento in km all’ora.</w:t>
      </w:r>
    </w:p>
    <w:p>
      <w:pPr>
        <w:numPr>
          <w:ilvl w:val="0"/>
          <w:numId w:val="1098"/>
        </w:numPr>
      </w:pPr>
      <w:r>
        <w:t xml:space="preserve">Correre: Un personaggio può Correre per un numero di round pari al triplo del proprio punteggio di Potenza su scala locale senza bisogno di riposarsi (minimo un round). Vedi la relativa sezione in Combattimento per le regole riguardanti la Corsa per Periodi Più Prolungati.</w:t>
      </w:r>
    </w:p>
    <w:bookmarkEnd w:id="523"/>
    <w:bookmarkStart w:id="524" w:name="movimento-via-terra"/>
    <w:p>
      <w:pPr>
        <w:pStyle w:val="Heading3"/>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w:t>
      </w:r>
    </w:p>
    <w:p>
      <w:pPr>
        <w:pStyle w:val="BodyText"/>
      </w:pPr>
      <w:r>
        <w:rPr>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
        </w:rPr>
        <w:t xml:space="preserve">Andare Veloci</w:t>
      </w:r>
    </w:p>
    <w:p>
      <w:pPr>
        <w:pStyle w:val="BodyText"/>
      </w:pPr>
      <w:r>
        <w:t xml:space="preserve">Si può andare veloci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Potenza e Agilita</w:t>
      </w:r>
    </w:p>
    <w:p>
      <w:pPr>
        <w:pStyle w:val="BodyText"/>
      </w:pPr>
      <w:r>
        <w:rPr>
          <w:b/>
        </w:rPr>
        <w:t xml:space="preserve">Correre</w:t>
      </w:r>
    </w:p>
    <w:p>
      <w:pPr>
        <w:pStyle w:val="BodyText"/>
      </w:pPr>
      <w:r>
        <w:t xml:space="preserve">Non è possibile Correre per un lungo periodo di tempo. Tentativi di Correre e riposarsi a cicli funzionano come andare veloci.</w:t>
      </w:r>
    </w:p>
    <w:p>
      <w:pPr>
        <w:pStyle w:val="BodyText"/>
      </w:pPr>
      <w:r>
        <w:rPr>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lastRow="0" w:firstColumn="0" w:lastColumn="0" w:noHBand="0" w:noVBand="0"/>
      </w:tblPr>
      <w:tblGrid/>
      <w:tr>
        <w:tc>
          <w:p>
            <w:pPr>
              <w:pStyle w:val="Compact"/>
              <w:jc w:val="left"/>
            </w:pPr>
            <w:r>
              <w:rPr>
                <w:b/>
              </w:rPr>
              <w:t xml:space="preserve">Terreno</w:t>
            </w:r>
          </w:p>
        </w:tc>
        <w:tc>
          <w:p>
            <w:pPr>
              <w:pStyle w:val="Compact"/>
              <w:jc w:val="left"/>
            </w:pPr>
            <w:r>
              <w:rPr>
                <w:b/>
              </w:rPr>
              <w:t xml:space="preserve">Strada maestra</w:t>
            </w:r>
          </w:p>
        </w:tc>
        <w:tc>
          <w:p>
            <w:pPr>
              <w:pStyle w:val="Compact"/>
              <w:jc w:val="left"/>
            </w:pPr>
            <w:r>
              <w:rPr>
                <w:b/>
              </w:rPr>
              <w:t xml:space="preserve">Strada comune</w:t>
            </w:r>
          </w:p>
        </w:tc>
        <w:tc>
          <w:p>
            <w:pPr>
              <w:pStyle w:val="Compact"/>
              <w:jc w:val="left"/>
            </w:pPr>
            <w:r>
              <w:rPr>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Potenza falliscono automaticamente e di nuovo i danni che subisce sono danni normali. Anche le cavalcature sono considerate Affaticate quando subiscono danni da andatura veloce o marcia forzata.</w:t>
      </w:r>
    </w:p>
    <w:bookmarkEnd w:id="524"/>
    <w:bookmarkEnd w:id="525"/>
    <w:bookmarkStart w:id="527" w:name="tabella-cavalcature-e-veicoli"/>
    <w:p>
      <w:pPr>
        <w:pStyle w:val="Heading2"/>
      </w:pPr>
      <w:r>
        <w:t xml:space="preserve">Tabella: Cavalcature e Veicoli</w:t>
      </w:r>
    </w:p>
    <w:p>
      <w:pPr>
        <w:pStyle w:val="FirstParagraph"/>
      </w:pPr>
      <w:bookmarkStart w:id="526" w:name="tabella-cavalcature-e-veicoli"/>
      <w:r>
        <w:t xml:space="preserve">[tabella-cavalcature-e-veicoli]</w:t>
      </w:r>
      <w:bookmarkEnd w:id="526"/>
    </w:p>
    <w:tbl>
      <w:tblPr>
        <w:tblStyle w:val="Table"/>
        <w:tblW w:type="pct" w:w="0.0"/>
        <w:tblLook w:firstRow="0" w:lastRow="0" w:firstColumn="0" w:lastColumn="0" w:noHBand="0" w:noVBand="0"/>
      </w:tblPr>
      <w:tblGrid/>
      <w:tr>
        <w:tc>
          <w:p>
            <w:pPr>
              <w:pStyle w:val="Compact"/>
              <w:jc w:val="left"/>
            </w:pPr>
            <w:r>
              <w:rPr>
                <w:b/>
              </w:rPr>
              <w:t xml:space="preserve">Cavalcatura o Veicolo (carico trasportato)</w:t>
            </w:r>
          </w:p>
        </w:tc>
        <w:tc>
          <w:p>
            <w:pPr>
              <w:pStyle w:val="Compact"/>
              <w:jc w:val="left"/>
            </w:pPr>
            <w:r>
              <w:rPr>
                <w:b/>
              </w:rPr>
              <w:t xml:space="preserve">All’ora</w:t>
            </w:r>
          </w:p>
        </w:tc>
        <w:tc>
          <w:p>
            <w:pPr>
              <w:pStyle w:val="Compact"/>
              <w:jc w:val="left"/>
            </w:pPr>
            <w:r>
              <w:rPr>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27"/>
    <w:bookmarkStart w:id="528"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effettuare prove contrapposte di Agilità per vedere chi si muove più in fretta in questi round.</w:t>
      </w:r>
    </w:p>
    <w:p>
      <w:pPr>
        <w:pStyle w:val="BodyText"/>
      </w:pPr>
      <w:r>
        <w:t xml:space="preserve">Se la creatura inseguita vince si allontana di 9 metri se questa distanza diventa superiore ai 100 metri ha seminato l’inseguitore. Se è l’inseguitore a vincere, accorcia di 9 metri la distanza e quando la distanza è mischia ha catturato il fuggitivo.</w:t>
      </w:r>
    </w:p>
    <w:p>
      <w:pPr>
        <w:pStyle w:val="BodyText"/>
      </w:pPr>
      <w:r>
        <w:t xml:space="preserve">A volte un inseguimento che si svolge via terra potrebbe durare per lungo tempo (10 prove di Agilità non risolutive) , con entrambe le parti che riescono solo a scorgersi a distanza.</w:t>
      </w:r>
    </w:p>
    <w:p>
      <w:pPr>
        <w:pStyle w:val="BodyText"/>
      </w:pPr>
      <w:r>
        <w:t xml:space="preserve">Nel caso di un lungo inseguimento, una prova contrapposta di Resistenza determina quale delle due parti può mantenere più a lungo il ritmo. Se la creatura inseguita ottiene il risultato più alto, riesce a fuggire, altrimenti è l’inseguitore che riesce a raggiungerla.</w:t>
      </w:r>
    </w:p>
    <w:bookmarkEnd w:id="528"/>
    <w:bookmarkStart w:id="536" w:name="capacità-di-carico-e-trasporto-ingombro"/>
    <w:p>
      <w:pPr>
        <w:pStyle w:val="Heading2"/>
      </w:pPr>
      <w:r>
        <w:t xml:space="preserve">Capacità di Carico e Trasporto: Ingombro</w:t>
      </w:r>
    </w:p>
    <w:p>
      <w:pPr>
        <w:pStyle w:val="FirstParagraph"/>
      </w:pPr>
      <w:bookmarkStart w:id="529" w:name="Xa995941b1cd71b56ebd236c4c2c06db2321acbc"/>
      <w:r>
        <w:t xml:space="preserve">[capacituxe0-di-carico-e-trasporto-ingombro]</w:t>
      </w:r>
      <w:bookmarkEnd w:id="529"/>
    </w:p>
    <w:bookmarkStart w:id="530" w:name="ingombro"/>
    <w:p>
      <w:pPr>
        <w:pStyle w:val="Heading3"/>
      </w:pPr>
      <w:r>
        <w:t xml:space="preserve">Ingombro</w:t>
      </w:r>
    </w:p>
    <w:p>
      <w:pPr>
        <w:pStyle w:val="FirstParagraph"/>
      </w:pPr>
      <w:r>
        <w:t xml:space="preserve">Portare tesori, pezzi di drago, armature complete per non parlare di armi sproporzionate rendono difficile il movimento.</w:t>
      </w:r>
    </w:p>
    <w:p>
      <w:pPr>
        <w:pStyle w:val="BodyText"/>
      </w:pPr>
      <w:r>
        <w:t xml:space="preserve">Ogni oggetto ha un valore di Ingombro ovvero quando è pesante e scomodo portarlo.</w:t>
      </w:r>
    </w:p>
    <w:p>
      <w:pPr>
        <w:pStyle w:val="BodyText"/>
      </w:pPr>
      <w:r>
        <w:t xml:space="preserve">Ci possono essere oggetti leggeri ma estremamente ingombranti (tronchi cavi, tappeti di seta) oppure piccoli ma pesantissimi (sfere di mercurio, vestiti intessuti d’oro), per tutti questi oggetti il valore di Ingombro sarà significativo.</w:t>
      </w:r>
    </w:p>
    <w:p>
      <w:pPr>
        <w:pStyle w:val="BodyText"/>
      </w:pPr>
      <w:r>
        <w:t xml:space="preserve">Viceversa dei gessetti, biglie, stracci saranno sia leggeri che poco pesanti.</w:t>
      </w:r>
    </w:p>
    <w:p>
      <w:pPr>
        <w:pStyle w:val="BodyText"/>
      </w:pPr>
      <w:r>
        <w:t xml:space="preserve">I valori di Ingombro degli oggetti si sommano tra di loro per dare l’Ingombro totale portato.</w:t>
      </w:r>
    </w:p>
    <w:p>
      <w:pPr>
        <w:pStyle w:val="BodyText"/>
      </w:pPr>
      <w:r>
        <w:rPr>
          <w:b/>
        </w:rPr>
        <w:t xml:space="preserve">Il valore totale di Ingombro che si può portare senza penalità è pari al valore della Potenza+2</w:t>
      </w:r>
      <w:r>
        <w:t xml:space="preserve">.</w:t>
      </w:r>
      <w:r>
        <w:t xml:space="preserve"> </w:t>
      </w:r>
      <w:r>
        <w:t xml:space="preserve">Se hai un Ingombro superiore a questo valore sei appunto Ingombrato. In ogni caso non puoi portare su di te oggetti con valore di ingombro superiore a 10+Potenza.</w:t>
      </w:r>
    </w:p>
    <w:p>
      <w:pPr>
        <w:pStyle w:val="BodyText"/>
      </w:pPr>
      <w:r>
        <w:rPr>
          <w:b/>
        </w:rPr>
        <w:t xml:space="preserve">Tabella valori e penalità di Ingombro</w:t>
      </w:r>
    </w:p>
    <w:tbl>
      <w:tblPr>
        <w:tblStyle w:val="Table"/>
        <w:tblW w:type="pct" w:w="0.0"/>
        <w:tblLook w:firstRow="0" w:lastRow="0" w:firstColumn="0" w:lastColumn="0" w:noHBand="0" w:noVBand="0"/>
      </w:tblPr>
      <w:tblGrid/>
      <w:tr>
        <w:tc>
          <w:p>
            <w:pPr>
              <w:pStyle w:val="Compact"/>
              <w:jc w:val="left"/>
            </w:pPr>
            <w:r>
              <w:rPr>
                <w:b/>
              </w:rPr>
              <w:t xml:space="preserve">Ingombro</w:t>
            </w:r>
          </w:p>
        </w:tc>
        <w:tc>
          <w:p>
            <w:pPr>
              <w:pStyle w:val="Compact"/>
              <w:jc w:val="left"/>
            </w:pPr>
            <w:r>
              <w:rPr>
                <w:b/>
              </w:rPr>
              <w:t xml:space="preserve">Penalità Movimento</w:t>
            </w:r>
          </w:p>
        </w:tc>
        <w:tc>
          <w:p>
            <w:pPr>
              <w:pStyle w:val="Compact"/>
              <w:jc w:val="left"/>
            </w:pPr>
            <w:r>
              <w:rPr>
                <w:b/>
              </w:rPr>
              <w:t xml:space="preserve">Penalità Prova Agilità</w:t>
            </w:r>
          </w:p>
        </w:tc>
      </w:tr>
      <w:tr>
        <w:tc>
          <w:p>
            <w:pPr>
              <w:pStyle w:val="Compact"/>
              <w:jc w:val="left"/>
            </w:pPr>
            <w:r>
              <w:t xml:space="preserve">Entro Potenza +2</w:t>
            </w:r>
          </w:p>
        </w:tc>
        <w:tc>
          <w:p>
            <w:pPr>
              <w:pStyle w:val="Compact"/>
              <w:jc w:val="left"/>
            </w:pPr>
            <w:r>
              <w:t xml:space="preserve">Movimento pieno</w:t>
            </w:r>
          </w:p>
        </w:tc>
        <w:tc>
          <w:p>
            <w:pPr>
              <w:pStyle w:val="Compact"/>
              <w:jc w:val="left"/>
            </w:pPr>
            <w:r>
              <w:t xml:space="preserve">Nessuna penalità</w:t>
            </w:r>
          </w:p>
        </w:tc>
      </w:tr>
      <w:tr>
        <w:tc>
          <w:p>
            <w:pPr>
              <w:pStyle w:val="Compact"/>
              <w:jc w:val="left"/>
            </w:pPr>
            <w:r>
              <w:t xml:space="preserve">Entro Potenza +5</w:t>
            </w:r>
          </w:p>
        </w:tc>
        <w:tc>
          <w:p>
            <w:pPr>
              <w:pStyle w:val="Compact"/>
              <w:jc w:val="left"/>
            </w:pPr>
            <w:r>
              <w:t xml:space="preserve">Velocita’ Movimento dimezzato</w:t>
            </w:r>
          </w:p>
        </w:tc>
        <w:tc>
          <w:p>
            <w:pPr>
              <w:pStyle w:val="Compact"/>
              <w:jc w:val="left"/>
            </w:pPr>
            <w:r>
              <w:t xml:space="preserve">-3</w:t>
            </w:r>
          </w:p>
        </w:tc>
      </w:tr>
      <w:tr>
        <w:tc>
          <w:p>
            <w:pPr>
              <w:pStyle w:val="Compact"/>
              <w:jc w:val="left"/>
            </w:pPr>
            <w:r>
              <w:t xml:space="preserve">Entro Potenza +7</w:t>
            </w:r>
          </w:p>
        </w:tc>
        <w:tc>
          <w:p>
            <w:pPr>
              <w:pStyle w:val="Compact"/>
              <w:jc w:val="left"/>
            </w:pPr>
            <w:r>
              <w:t xml:space="preserve">1 metro a round</w:t>
            </w:r>
          </w:p>
        </w:tc>
        <w:tc>
          <w:p>
            <w:pPr>
              <w:pStyle w:val="Compact"/>
              <w:jc w:val="left"/>
            </w:pPr>
            <w:r>
              <w:t xml:space="preserve">-6</w:t>
            </w:r>
          </w:p>
        </w:tc>
      </w:tr>
    </w:tbl>
    <w:bookmarkEnd w:id="530"/>
    <w:bookmarkStart w:id="531" w:name="oggetti-e-valori-di-ingombro"/>
    <w:p>
      <w:pPr>
        <w:pStyle w:val="Heading3"/>
      </w:pPr>
      <w:r>
        <w:t xml:space="preserve">Oggetti e valori di Ingombro</w:t>
      </w:r>
    </w:p>
    <w:p>
      <w:pPr>
        <w:pStyle w:val="FirstParagraph"/>
      </w:pPr>
      <w:r>
        <w:t xml:space="preserve">Ogni oggetto ha un valore di Ingombro che può assumere un valore numerico, oppure indicato come ’L’ (leggero) oppure non significativo ’-’.</w:t>
      </w:r>
    </w:p>
    <w:p>
      <w:pPr>
        <w:pStyle w:val="BodyText"/>
      </w:pPr>
      <w:r>
        <w:t xml:space="preserve">Ogni 10 oggetti Leggeri si conta 1 Ingombro (si arrotonda per difetto).</w:t>
      </w:r>
    </w:p>
    <w:p>
      <w:pPr>
        <w:pStyle w:val="BodyText"/>
      </w:pPr>
      <w:r>
        <w:t xml:space="preserve">Oggetti con ingombro non significativo non si valutano nel computo totale dell’ingombro tranne se portati in grosse quantità.</w:t>
      </w:r>
    </w:p>
    <w:p>
      <w:pPr>
        <w:pStyle w:val="BodyText"/>
      </w:pPr>
      <w:r>
        <w:t xml:space="preserve">Ad esempio una armatura completa ha un ingombro di 4, una spada lunga 2, un pugnale o pergamena ha un ingombro Leggero.</w:t>
      </w:r>
    </w:p>
    <w:p>
      <w:pPr>
        <w:pStyle w:val="BodyText"/>
      </w:pPr>
      <w:r>
        <w:t xml:space="preserve">Il Narratore stabilisce eventuali ingombri speciali e particolari.</w:t>
      </w:r>
    </w:p>
    <w:bookmarkEnd w:id="531"/>
    <w:bookmarkStart w:id="532" w:name="come-stimare-lingombro"/>
    <w:p>
      <w:pPr>
        <w:pStyle w:val="Heading3"/>
      </w:pPr>
      <w:r>
        <w:t xml:space="preserve">Come stimare l’Ingombro</w:t>
      </w:r>
    </w:p>
    <w:p>
      <w:pPr>
        <w:pStyle w:val="FirstParagraph"/>
      </w:pPr>
      <w:r>
        <w:t xml:space="preserve">Come regola generale un oggetto che pesa dai 5 ai 10 kg ha Ingombro 1, un oggetto che pesa circa di 500gr è leggero, se pesa meno di 10gr allora non è significativo.</w:t>
      </w:r>
    </w:p>
    <w:bookmarkEnd w:id="532"/>
    <w:bookmarkStart w:id="533" w:name="ingombro-delle-monete"/>
    <w:p>
      <w:pPr>
        <w:pStyle w:val="Heading3"/>
      </w:pPr>
      <w:r>
        <w:t xml:space="preserve">Ingombro delle Monete</w:t>
      </w:r>
    </w:p>
    <w:p>
      <w:pPr>
        <w:pStyle w:val="FirstParagraph"/>
      </w:pPr>
      <w:r>
        <w:t xml:space="preserve">E’ un ingombro piacevole quando si tratta di monete di Platino, lo sappiamo tutti...</w:t>
      </w:r>
      <w:r>
        <w:t xml:space="preserve"> </w:t>
      </w:r>
      <w:r>
        <w:t xml:space="preserve">Ogni 1000 Monete contate 1 di Ingombro, arrotondando per difetto.</w:t>
      </w:r>
    </w:p>
    <w:bookmarkEnd w:id="533"/>
    <w:bookmarkStart w:id="534" w:name="trascinare"/>
    <w:p>
      <w:pPr>
        <w:pStyle w:val="Heading3"/>
      </w:pPr>
      <w:r>
        <w:t xml:space="preserve">Trascinare</w:t>
      </w:r>
    </w:p>
    <w:p>
      <w:pPr>
        <w:pStyle w:val="FirstParagraph"/>
      </w:pPr>
      <w:r>
        <w:t xml:space="preserve">In certe situazione è più facile spingere o trascinare che portare su di se.</w:t>
      </w:r>
      <w:r>
        <w:t xml:space="preserve"> </w:t>
      </w:r>
      <w:r>
        <w:t xml:space="preserve">In questi casi si considera un Ingombro con valore dimezzato.</w:t>
      </w:r>
    </w:p>
    <w:p>
      <w:pPr>
        <w:numPr>
          <w:ilvl w:val="0"/>
          <w:numId w:val="1099"/>
        </w:numPr>
      </w:pPr>
      <w:r>
        <w:t xml:space="preserve">Nel caso in cui l’Ingombro sia inferiore a Potenza +2 il personaggio avrà movimento pieno.</w:t>
      </w:r>
    </w:p>
    <w:p>
      <w:pPr>
        <w:numPr>
          <w:ilvl w:val="0"/>
          <w:numId w:val="1099"/>
        </w:numPr>
      </w:pPr>
      <w:r>
        <w:t xml:space="preserve">Se è pari a Potenza ma non superiore a Potenza +5 il movimento è dimezzato.</w:t>
      </w:r>
    </w:p>
    <w:p>
      <w:pPr>
        <w:numPr>
          <w:ilvl w:val="0"/>
          <w:numId w:val="1099"/>
        </w:numPr>
      </w:pPr>
      <w:r>
        <w:t xml:space="preserve">Se è superiore a Potenza +5 ed inferiore a Potenza +7, può spostarlo di 1 metro a round.</w:t>
      </w:r>
    </w:p>
    <w:p>
      <w:pPr>
        <w:numPr>
          <w:ilvl w:val="0"/>
          <w:numId w:val="1099"/>
        </w:numPr>
      </w:pPr>
      <w:r>
        <w:t xml:space="preserve">Se è superiore a Potenza +7 non puoi spostare o spingere.</w:t>
      </w:r>
    </w:p>
    <w:p>
      <w:pPr>
        <w:pStyle w:val="FirstParagraph"/>
      </w:pPr>
      <w:r>
        <w:t xml:space="preserve">In caso piu’ creature spingano "l’ingombro" considerate la Potenza piena della creatura piu’ forte piu’ meta’ della Potenza delle creature con forza minore (minimo 1). Valutate chiaramente anche quante persone possono riuscire contemporaneamente a spingere data la dimensione dell’oggetto da trasportare.</w:t>
      </w:r>
    </w:p>
    <w:bookmarkEnd w:id="534"/>
    <w:bookmarkStart w:id="535" w:name="creature-più-grandi-e-più-piccole"/>
    <w:p>
      <w:pPr>
        <w:pStyle w:val="Heading3"/>
      </w:pPr>
      <w:r>
        <w:t xml:space="preserve">Creature Più Grandi e Più Piccole</w:t>
      </w:r>
    </w:p>
    <w:p>
      <w:pPr>
        <w:pStyle w:val="FirstParagraph"/>
      </w:pPr>
      <w:r>
        <w:rPr>
          <w:b/>
        </w:rPr>
        <w:t xml:space="preserve">Creature bipedi più grandi</w:t>
      </w:r>
      <w:r>
        <w:t xml:space="preserve"> </w:t>
      </w:r>
      <w:r>
        <w:t xml:space="preserve">possono trasportare più Ingombro in base alla categoria di taglia:</w:t>
      </w:r>
    </w:p>
    <w:p>
      <w:pPr>
        <w:numPr>
          <w:ilvl w:val="0"/>
          <w:numId w:val="1100"/>
        </w:numPr>
      </w:pPr>
      <w:r>
        <w:t xml:space="preserve">Piccolissima: Ingombro = Potenza /16</w:t>
      </w:r>
    </w:p>
    <w:p>
      <w:pPr>
        <w:numPr>
          <w:ilvl w:val="0"/>
          <w:numId w:val="1100"/>
        </w:numPr>
      </w:pPr>
      <w:r>
        <w:t xml:space="preserve">Minuta: Ingombro = Potenza /8</w:t>
      </w:r>
    </w:p>
    <w:p>
      <w:pPr>
        <w:numPr>
          <w:ilvl w:val="0"/>
          <w:numId w:val="1100"/>
        </w:numPr>
      </w:pPr>
      <w:r>
        <w:t xml:space="preserve">Minuscola: Ingombro = Potenza /4</w:t>
      </w:r>
    </w:p>
    <w:p>
      <w:pPr>
        <w:numPr>
          <w:ilvl w:val="0"/>
          <w:numId w:val="1100"/>
        </w:numPr>
      </w:pPr>
      <w:r>
        <w:t xml:space="preserve">Piccola: Ingombro = Potenza /2 +3</w:t>
      </w:r>
    </w:p>
    <w:p>
      <w:pPr>
        <w:numPr>
          <w:ilvl w:val="0"/>
          <w:numId w:val="1100"/>
        </w:numPr>
      </w:pPr>
      <w:r>
        <w:t xml:space="preserve">Grandi: Ingombro = Potenza x2 +5</w:t>
      </w:r>
    </w:p>
    <w:p>
      <w:pPr>
        <w:numPr>
          <w:ilvl w:val="0"/>
          <w:numId w:val="1100"/>
        </w:numPr>
      </w:pPr>
      <w:r>
        <w:t xml:space="preserve">Enormi: Ingombro = Potenza x4 +5</w:t>
      </w:r>
    </w:p>
    <w:p>
      <w:pPr>
        <w:numPr>
          <w:ilvl w:val="0"/>
          <w:numId w:val="1100"/>
        </w:numPr>
      </w:pPr>
      <w:r>
        <w:t xml:space="preserve">Mastodontica: Ingombro = Potenza x8 +5</w:t>
      </w:r>
    </w:p>
    <w:p>
      <w:pPr>
        <w:numPr>
          <w:ilvl w:val="0"/>
          <w:numId w:val="1100"/>
        </w:numPr>
      </w:pPr>
      <w:r>
        <w:t xml:space="preserve">Colossale: Ingombro = Potenza x16 +5</w:t>
      </w:r>
    </w:p>
    <w:p>
      <w:pPr>
        <w:pStyle w:val="FirstParagraph"/>
      </w:pPr>
      <w:r>
        <w:rPr>
          <w:b/>
        </w:rPr>
        <w:t xml:space="preserve">Le creature quadrupedi possono trasportare pesi superiori.</w:t>
      </w:r>
    </w:p>
    <w:p>
      <w:pPr>
        <w:numPr>
          <w:ilvl w:val="0"/>
          <w:numId w:val="1101"/>
        </w:numPr>
      </w:pPr>
      <w:r>
        <w:t xml:space="preserve">Piccolissima: Ingombro = Potenza *1/4</w:t>
      </w:r>
    </w:p>
    <w:p>
      <w:pPr>
        <w:numPr>
          <w:ilvl w:val="0"/>
          <w:numId w:val="1101"/>
        </w:numPr>
      </w:pPr>
      <w:r>
        <w:t xml:space="preserve">Minuta: Ingombro = Potenza x1/2</w:t>
      </w:r>
    </w:p>
    <w:p>
      <w:pPr>
        <w:numPr>
          <w:ilvl w:val="0"/>
          <w:numId w:val="1101"/>
        </w:numPr>
      </w:pPr>
      <w:r>
        <w:t xml:space="preserve">Minuscola: Ingombro = Potenza x3/4</w:t>
      </w:r>
    </w:p>
    <w:p>
      <w:pPr>
        <w:numPr>
          <w:ilvl w:val="0"/>
          <w:numId w:val="1101"/>
        </w:numPr>
      </w:pPr>
      <w:r>
        <w:t xml:space="preserve">Piccola: Ingombro = Potenza 1</w:t>
      </w:r>
    </w:p>
    <w:p>
      <w:pPr>
        <w:numPr>
          <w:ilvl w:val="0"/>
          <w:numId w:val="1101"/>
        </w:numPr>
      </w:pPr>
      <w:r>
        <w:rPr>
          <w:b/>
        </w:rPr>
        <w:t xml:space="preserve">media</w:t>
      </w:r>
      <w:r>
        <w:t xml:space="preserve">: Ingombro = Potenza x1.5 +5</w:t>
      </w:r>
    </w:p>
    <w:p>
      <w:pPr>
        <w:numPr>
          <w:ilvl w:val="0"/>
          <w:numId w:val="1101"/>
        </w:numPr>
      </w:pPr>
      <w:r>
        <w:t xml:space="preserve">Grandi: Ingombro = Potenza x3 +5</w:t>
      </w:r>
    </w:p>
    <w:p>
      <w:pPr>
        <w:numPr>
          <w:ilvl w:val="0"/>
          <w:numId w:val="1101"/>
        </w:numPr>
      </w:pPr>
      <w:r>
        <w:t xml:space="preserve">Enormi: Ingombro = Potenza x6 +5</w:t>
      </w:r>
    </w:p>
    <w:p>
      <w:pPr>
        <w:numPr>
          <w:ilvl w:val="0"/>
          <w:numId w:val="1101"/>
        </w:numPr>
      </w:pPr>
      <w:r>
        <w:t xml:space="preserve">Mastodontica: Ingombro = Potenza x12 +5</w:t>
      </w:r>
    </w:p>
    <w:p>
      <w:pPr>
        <w:numPr>
          <w:ilvl w:val="0"/>
          <w:numId w:val="1101"/>
        </w:numPr>
      </w:pPr>
      <w:r>
        <w:t xml:space="preserve">Colossale: Ingombro = Potenza x24 +5</w:t>
      </w:r>
    </w:p>
    <w:bookmarkEnd w:id="535"/>
    <w:bookmarkEnd w:id="536"/>
    <w:bookmarkStart w:id="537" w:name="altri-tipi-di-movimento"/>
    <w:p>
      <w:pPr>
        <w:pStyle w:val="Heading2"/>
      </w:pPr>
      <w:r>
        <w:t xml:space="preserve">Altri Tipi di Movimento</w:t>
      </w:r>
    </w:p>
    <w:p>
      <w:pPr>
        <w:pStyle w:val="FirstParagraph"/>
      </w:pPr>
      <w:r>
        <w:t xml:space="preserve">Le informazioni qui di seguito sono raccolte da varie sezioni e messe qui per vostra comodità.</w:t>
      </w:r>
    </w:p>
    <w:p>
      <w:pPr>
        <w:pStyle w:val="BodyText"/>
      </w:pPr>
      <w:r>
        <w:rPr>
          <w:b/>
        </w:rPr>
        <w:t xml:space="preserve">Nuotare</w:t>
      </w:r>
    </w:p>
    <w:p>
      <w:pPr>
        <w:pStyle w:val="BodyText"/>
      </w:pPr>
      <w:r>
        <w:t xml:space="preserve">Una creatura con una velocità di Nuotare può muoversi attraverso l’acqua alla sua velocità indicata senza fare prove di Resistenza. Si guadagna un bonus di +8 su qualsiasi prova di Resistenza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p>
    <w:p>
      <w:pPr>
        <w:pStyle w:val="BodyText"/>
      </w:pPr>
      <w:r>
        <w:rPr>
          <w:b/>
        </w:rPr>
        <w:t xml:space="preserve">Scalare</w:t>
      </w:r>
    </w:p>
    <w:p>
      <w:pPr>
        <w:pStyle w:val="BodyText"/>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Agilità alla Difesa (se presente) durante la salita, e gli avversari non ottengono bonus speciale per i loro attacchi contro di esso. Non puo’, tuttavia, utilizzare l’azione correre mentre si arrampica.</w:t>
      </w:r>
    </w:p>
    <w:p>
      <w:pPr>
        <w:pStyle w:val="BodyText"/>
      </w:pPr>
      <w:r>
        <w:rPr>
          <w:b/>
        </w:rPr>
        <w:t xml:space="preserve">Scavare</w:t>
      </w:r>
    </w:p>
    <w:p>
      <w:pPr>
        <w:pStyle w:val="BodyText"/>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p>
      <w:pPr>
        <w:pStyle w:val="BodyText"/>
      </w:pPr>
      <w:r>
        <w:rPr>
          <w:b/>
        </w:rPr>
        <w:t xml:space="preserve">Velocità Su Terreno</w:t>
      </w:r>
    </w:p>
    <w:p>
      <w:pPr>
        <w:pStyle w:val="BodyText"/>
      </w:pPr>
      <w:r>
        <w:t xml:space="preserve">La Velocità Su Terreno é la normale velocità per personaggi che non scalano, nuotano o volano.</w:t>
      </w:r>
    </w:p>
    <w:p>
      <w:pPr>
        <w:pStyle w:val="BodyText"/>
      </w:pPr>
      <w:r>
        <w:rPr>
          <w:b/>
        </w:rPr>
        <w:t xml:space="preserve">Volare</w:t>
      </w:r>
    </w:p>
    <w:p>
      <w:pPr>
        <w:pStyle w:val="BodyText"/>
      </w:pPr>
      <w:r>
        <w:t xml:space="preserve">Una creatura con una velocità di Volare riceve gratuitamente l’abilità Volare come competenza.</w:t>
      </w:r>
    </w:p>
    <w:p>
      <w:pPr>
        <w:pStyle w:val="BodyText"/>
      </w:pPr>
      <w:r>
        <w:rPr>
          <w:b/>
        </w:rPr>
        <w:t xml:space="preserve">Volo e Manovrabilita’</w:t>
      </w:r>
    </w:p>
    <w:p>
      <w:pPr>
        <w:pStyle w:val="BodyText"/>
      </w:pPr>
      <w:r>
        <w:t xml:space="preserve">Una creatura con una velocità di volare naturale riceve bonus (o penalita’) alle prove di Volare in base alla propria manovrabilita’:</w:t>
      </w:r>
    </w:p>
    <w:tbl>
      <w:tblPr>
        <w:tblStyle w:val="Table"/>
        <w:tblW w:type="pct" w:w="0.0"/>
        <w:tblLook w:firstRow="0" w:lastRow="0" w:firstColumn="0" w:lastColumn="0" w:noHBand="0" w:noVBand="0"/>
      </w:tblPr>
      <w:tblGrid/>
      <w:tr>
        <w:tc>
          <w:p>
            <w:pPr>
              <w:pStyle w:val="Compact"/>
              <w:jc w:val="left"/>
            </w:pPr>
            <w:r>
              <w:rPr>
                <w:b/>
              </w:rPr>
              <w:t xml:space="preserve">Manovrabilità</w:t>
            </w:r>
          </w:p>
        </w:tc>
        <w:tc>
          <w:p>
            <w:pPr>
              <w:pStyle w:val="Compact"/>
              <w:jc w:val="left"/>
            </w:pPr>
            <w:r>
              <w:rPr>
                <w:b/>
              </w:rPr>
              <w:t xml:space="preserve">Malus Manovrabilita’</w:t>
            </w:r>
          </w:p>
        </w:tc>
        <w:tc>
          <w:p>
            <w:pPr>
              <w:pStyle w:val="Compact"/>
              <w:jc w:val="left"/>
            </w:pPr>
            <w:r>
              <w:rPr>
                <w:b/>
              </w:rPr>
              <w:t xml:space="preserve">Manovrabilità</w:t>
            </w:r>
          </w:p>
        </w:tc>
        <w:tc>
          <w:p>
            <w:pPr>
              <w:pStyle w:val="Compact"/>
              <w:jc w:val="left"/>
            </w:pPr>
            <w:r>
              <w:rPr>
                <w:b/>
              </w:rPr>
              <w:t xml:space="preserve">Bonus Manovrabilita’</w:t>
            </w:r>
          </w:p>
        </w:tc>
      </w:tr>
      <w:tr>
        <w:tc>
          <w:p>
            <w:pPr>
              <w:pStyle w:val="Compact"/>
              <w:jc w:val="left"/>
            </w:pPr>
            <w:r>
              <w:t xml:space="preserve">Maldestra</w:t>
            </w:r>
          </w:p>
        </w:tc>
        <w:tc>
          <w:p>
            <w:pPr>
              <w:pStyle w:val="Compact"/>
              <w:jc w:val="left"/>
            </w:pPr>
            <w:r>
              <w:t xml:space="preserve">-8</w:t>
            </w:r>
          </w:p>
        </w:tc>
        <w:tc>
          <w:p>
            <w:pPr>
              <w:pStyle w:val="Compact"/>
              <w:jc w:val="left"/>
            </w:pPr>
            <w:r>
              <w:t xml:space="preserve">Perfetta</w:t>
            </w:r>
          </w:p>
        </w:tc>
        <w:tc>
          <w:p>
            <w:pPr>
              <w:pStyle w:val="Compact"/>
              <w:jc w:val="left"/>
            </w:pPr>
            <w:r>
              <w:t xml:space="preserve">+8</w:t>
            </w:r>
          </w:p>
        </w:tc>
      </w:tr>
      <w:tr>
        <w:tc>
          <w:p>
            <w:pPr>
              <w:pStyle w:val="Compact"/>
              <w:jc w:val="left"/>
            </w:pPr>
            <w:r>
              <w:t xml:space="preserve">Scarsa</w:t>
            </w:r>
          </w:p>
        </w:tc>
        <w:tc>
          <w:p>
            <w:pPr>
              <w:pStyle w:val="Compact"/>
              <w:jc w:val="left"/>
            </w:pPr>
            <w:r>
              <w:t xml:space="preserve">-4</w:t>
            </w:r>
          </w:p>
        </w:tc>
        <w:tc>
          <w:p>
            <w:pPr>
              <w:pStyle w:val="Compact"/>
              <w:jc w:val="left"/>
            </w:pPr>
            <w:r>
              <w:t xml:space="preserve">Buona</w:t>
            </w:r>
          </w:p>
        </w:tc>
        <w:tc>
          <w:p>
            <w:pPr>
              <w:pStyle w:val="Compact"/>
              <w:jc w:val="left"/>
            </w:pPr>
            <w:r>
              <w:t xml:space="preserve">+4</w:t>
            </w:r>
          </w:p>
        </w:tc>
      </w:tr>
      <w:tr>
        <w:tc>
          <w:p>
            <w:pPr>
              <w:pStyle w:val="Compact"/>
              <w:jc w:val="left"/>
            </w:pPr>
            <w:r>
              <w:t xml:space="preserve">Media</w:t>
            </w:r>
          </w:p>
        </w:tc>
        <w:tc>
          <w:p>
            <w:pPr>
              <w:pStyle w:val="Compact"/>
              <w:jc w:val="left"/>
            </w:pPr>
            <w:r>
              <w:t xml:space="preserve">+0</w:t>
            </w:r>
          </w:p>
        </w:tc>
        <w:tc>
          <w:p/>
        </w:tc>
        <w:tc>
          <w:p/>
        </w:tc>
      </w:tr>
    </w:tbl>
    <w:p>
      <w:pPr>
        <w:pStyle w:val="BodyText"/>
      </w:pPr>
      <w:r>
        <w:t xml:space="preserve">Le creature che non hanno una specifica manovrabilità (es. un umano con una Essenza di Volo), si presume abbiano manovrabilità scarsa.</w:t>
      </w:r>
    </w:p>
    <w:p>
      <w:pPr>
        <w:pStyle w:val="BodyText"/>
      </w:pPr>
      <w:r>
        <w:rPr>
          <w:b/>
        </w:rPr>
        <w:t xml:space="preserve">Volo e Taglia</w:t>
      </w:r>
    </w:p>
    <w:p>
      <w:pPr>
        <w:pStyle w:val="BodyText"/>
      </w:pPr>
      <w:r>
        <w:t xml:space="preserve">Una creatura più grande o più piccola della Taglia Media ha bonus o penalità di taglia alle prove di Volare in base alla sua categoria di taglia:</w:t>
      </w:r>
    </w:p>
    <w:tbl>
      <w:tblPr>
        <w:tblStyle w:val="Table"/>
        <w:tblW w:type="pct" w:w="0.0"/>
        <w:tblLook w:firstRow="0" w:lastRow="0" w:firstColumn="0" w:lastColumn="0" w:noHBand="0" w:noVBand="0"/>
      </w:tblPr>
      <w:tblGrid/>
      <w:tr>
        <w:tc>
          <w:p>
            <w:pPr>
              <w:pStyle w:val="Compact"/>
              <w:jc w:val="left"/>
            </w:pPr>
            <w:r>
              <w:rPr>
                <w:b/>
              </w:rPr>
              <w:t xml:space="preserve">Taglia</w:t>
            </w:r>
          </w:p>
        </w:tc>
        <w:tc>
          <w:p>
            <w:pPr>
              <w:pStyle w:val="Compact"/>
              <w:jc w:val="left"/>
            </w:pPr>
            <w:r>
              <w:rPr>
                <w:b/>
              </w:rPr>
              <w:t xml:space="preserve">Bonus Manovrabilita’</w:t>
            </w:r>
          </w:p>
        </w:tc>
        <w:tc>
          <w:p>
            <w:pPr>
              <w:pStyle w:val="Compact"/>
              <w:jc w:val="left"/>
            </w:pPr>
            <w:r>
              <w:rPr>
                <w:b/>
              </w:rPr>
              <w:t xml:space="preserve">Taglia</w:t>
            </w:r>
          </w:p>
        </w:tc>
        <w:tc>
          <w:p>
            <w:pPr>
              <w:pStyle w:val="Compact"/>
              <w:jc w:val="left"/>
            </w:pPr>
            <w:r>
              <w:rPr>
                <w:b/>
              </w:rPr>
              <w:t xml:space="preserve">Malus Manovrabilita’</w:t>
            </w:r>
          </w:p>
        </w:tc>
      </w:tr>
      <w:tr>
        <w:tc>
          <w:p>
            <w:pPr>
              <w:pStyle w:val="Compact"/>
              <w:jc w:val="left"/>
            </w:pPr>
            <w:r>
              <w:t xml:space="preserve">Piccolissima</w:t>
            </w:r>
          </w:p>
        </w:tc>
        <w:tc>
          <w:p>
            <w:pPr>
              <w:pStyle w:val="Compact"/>
              <w:jc w:val="left"/>
            </w:pPr>
            <w:r>
              <w:t xml:space="preserve">+8</w:t>
            </w:r>
          </w:p>
        </w:tc>
        <w:tc>
          <w:p>
            <w:pPr>
              <w:pStyle w:val="Compact"/>
              <w:jc w:val="left"/>
            </w:pPr>
            <w:r>
              <w:t xml:space="preserve">Colossale</w:t>
            </w:r>
          </w:p>
        </w:tc>
        <w:tc>
          <w:p>
            <w:pPr>
              <w:pStyle w:val="Compact"/>
              <w:jc w:val="left"/>
            </w:pPr>
            <w:r>
              <w:t xml:space="preserve">-8</w:t>
            </w:r>
          </w:p>
        </w:tc>
      </w:tr>
      <w:tr>
        <w:tc>
          <w:p>
            <w:pPr>
              <w:pStyle w:val="Compact"/>
              <w:jc w:val="left"/>
            </w:pPr>
            <w:r>
              <w:t xml:space="preserve">Minuta</w:t>
            </w:r>
          </w:p>
        </w:tc>
        <w:tc>
          <w:p>
            <w:pPr>
              <w:pStyle w:val="Compact"/>
              <w:jc w:val="left"/>
            </w:pPr>
            <w:r>
              <w:t xml:space="preserve">+6</w:t>
            </w:r>
          </w:p>
        </w:tc>
        <w:tc>
          <w:p>
            <w:pPr>
              <w:pStyle w:val="Compact"/>
              <w:jc w:val="left"/>
            </w:pPr>
            <w:r>
              <w:t xml:space="preserve">Mastodontica</w:t>
            </w:r>
          </w:p>
        </w:tc>
        <w:tc>
          <w:p>
            <w:pPr>
              <w:pStyle w:val="Compact"/>
              <w:jc w:val="left"/>
            </w:pPr>
            <w:r>
              <w:t xml:space="preserve">-6</w:t>
            </w:r>
          </w:p>
        </w:tc>
      </w:tr>
      <w:tr>
        <w:tc>
          <w:p>
            <w:pPr>
              <w:pStyle w:val="Compact"/>
              <w:jc w:val="left"/>
            </w:pPr>
            <w:r>
              <w:t xml:space="preserve">Minuscola</w:t>
            </w:r>
          </w:p>
        </w:tc>
        <w:tc>
          <w:p>
            <w:pPr>
              <w:pStyle w:val="Compact"/>
              <w:jc w:val="left"/>
            </w:pPr>
            <w:r>
              <w:t xml:space="preserve">+4</w:t>
            </w:r>
          </w:p>
        </w:tc>
        <w:tc>
          <w:p>
            <w:pPr>
              <w:pStyle w:val="Compact"/>
              <w:jc w:val="left"/>
            </w:pPr>
            <w:r>
              <w:t xml:space="preserve">Enorme</w:t>
            </w:r>
          </w:p>
        </w:tc>
        <w:tc>
          <w:p>
            <w:pPr>
              <w:pStyle w:val="Compact"/>
              <w:jc w:val="left"/>
            </w:pPr>
            <w:r>
              <w:t xml:space="preserve">-4</w:t>
            </w:r>
          </w:p>
        </w:tc>
      </w:tr>
      <w:tr>
        <w:tc>
          <w:p>
            <w:pPr>
              <w:pStyle w:val="Compact"/>
              <w:jc w:val="left"/>
            </w:pPr>
            <w:r>
              <w:t xml:space="preserve">Piccola</w:t>
            </w:r>
          </w:p>
        </w:tc>
        <w:tc>
          <w:p>
            <w:pPr>
              <w:pStyle w:val="Compact"/>
              <w:jc w:val="left"/>
            </w:pPr>
            <w:r>
              <w:t xml:space="preserve">+2</w:t>
            </w:r>
          </w:p>
        </w:tc>
        <w:tc>
          <w:p>
            <w:pPr>
              <w:pStyle w:val="Compact"/>
              <w:jc w:val="left"/>
            </w:pPr>
            <w:r>
              <w:t xml:space="preserve">Grande</w:t>
            </w:r>
          </w:p>
        </w:tc>
        <w:tc>
          <w:p>
            <w:pPr>
              <w:pStyle w:val="Compact"/>
              <w:jc w:val="left"/>
            </w:pPr>
            <w:r>
              <w:t xml:space="preserve">-2</w:t>
            </w:r>
          </w:p>
        </w:tc>
      </w:tr>
    </w:tbl>
    <w:p>
      <w:pPr>
        <w:pStyle w:val="BodyText"/>
      </w:pPr>
      <w:r>
        <w:t xml:space="preserve">Se nella creatura è indicata una classe di manovrabilità si intende già compresa di questi fattori. Vedere l’abilità Volare per ulteriori dettagli.</w:t>
      </w:r>
    </w:p>
    <w:bookmarkEnd w:id="537"/>
    <w:bookmarkEnd w:id="538"/>
    <w:bookmarkStart w:id="550" w:name="masterizzare"/>
    <w:p>
      <w:pPr>
        <w:pStyle w:val="Heading1"/>
      </w:pPr>
      <w:r>
        <w:t xml:space="preserve">Masterizzare</w:t>
      </w:r>
    </w:p>
    <w:p>
      <w:pPr>
        <w:pStyle w:val="FirstParagraph"/>
      </w:pPr>
      <w:bookmarkStart w:id="539" w:name="masterizzare"/>
      <w:r>
        <w:t xml:space="preserve">[masterizzare]</w:t>
      </w:r>
      <w:bookmarkEnd w:id="539"/>
    </w:p>
    <w:bookmarkStart w:id="541"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40" w:name="il-narratore"/>
      <w:r>
        <w:t xml:space="preserve">[il-narratore]</w:t>
      </w:r>
      <w:bookmarkEnd w:id="540"/>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da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bookmarkEnd w:id="541"/>
    <w:bookmarkStart w:id="544" w:name="punti-esperienza"/>
    <w:p>
      <w:pPr>
        <w:pStyle w:val="Heading2"/>
      </w:pPr>
      <w:r>
        <w:t xml:space="preserve">Punti Esperienza</w:t>
      </w:r>
    </w:p>
    <w:p>
      <w:pPr>
        <w:pStyle w:val="FirstParagraph"/>
      </w:pPr>
      <w:bookmarkStart w:id="542" w:name="punti-esperienza"/>
      <w:r>
        <w:t xml:space="preserve">[punti-esperienza]</w:t>
      </w:r>
      <w:bookmarkEnd w:id="542"/>
    </w:p>
    <w:p>
      <w:pPr>
        <w:pStyle w:val="BodyText"/>
      </w:pPr>
      <w:r>
        <w:t xml:space="preserve">In TUS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bookmarkStart w:id="543" w:name="tabella-punti-esperienza-livello"/>
    <w:p>
      <w:pPr>
        <w:pStyle w:val="Heading3"/>
      </w:pPr>
      <w:r>
        <w:t xml:space="preserve">Tabella punti Esperienza / Livello</w:t>
      </w:r>
    </w:p>
    <w:tbl>
      <w:tblPr>
        <w:tblStyle w:val="Table"/>
        <w:tblW w:type="pct" w:w="0.0"/>
        <w:tblLook w:firstRow="0" w:lastRow="0" w:firstColumn="0" w:lastColumn="0" w:noHBand="0" w:noVBand="0"/>
      </w:tblPr>
      <w:tblGrid/>
      <w:tr>
        <w:tc>
          <w:p>
            <w:pPr>
              <w:pStyle w:val="Compact"/>
              <w:jc w:val="left"/>
            </w:pPr>
            <w:r>
              <w:rPr>
                <w:b/>
              </w:rPr>
              <w:t xml:space="preserve">Livello</w:t>
            </w:r>
          </w:p>
        </w:tc>
        <w:tc>
          <w:p>
            <w:pPr>
              <w:pStyle w:val="Compact"/>
              <w:jc w:val="left"/>
            </w:pPr>
            <w:r>
              <w:rPr>
                <w:b/>
              </w:rPr>
              <w:t xml:space="preserve">Punti Esperienza</w:t>
            </w:r>
          </w:p>
        </w:tc>
      </w:tr>
      <w:tr>
        <w:tc>
          <w:p>
            <w:pPr>
              <w:pStyle w:val="Compact"/>
              <w:jc w:val="left"/>
            </w:pPr>
            <w:r>
              <w:t xml:space="preserve">2</w:t>
            </w:r>
          </w:p>
        </w:tc>
        <w:tc>
          <w:p>
            <w:pPr>
              <w:pStyle w:val="Compact"/>
              <w:jc w:val="left"/>
            </w:pPr>
            <w:r>
              <w:t xml:space="preserve">15 xp</w:t>
            </w:r>
          </w:p>
        </w:tc>
      </w:tr>
      <w:tr>
        <w:tc>
          <w:p>
            <w:pPr>
              <w:pStyle w:val="Compact"/>
              <w:jc w:val="left"/>
            </w:pPr>
            <w:r>
              <w:t xml:space="preserve">3</w:t>
            </w:r>
          </w:p>
        </w:tc>
        <w:tc>
          <w:p>
            <w:pPr>
              <w:pStyle w:val="Compact"/>
              <w:jc w:val="left"/>
            </w:pPr>
            <w:r>
              <w:t xml:space="preserve">25 xp</w:t>
            </w:r>
          </w:p>
        </w:tc>
      </w:tr>
      <w:tr>
        <w:tc>
          <w:p>
            <w:pPr>
              <w:pStyle w:val="Compact"/>
              <w:jc w:val="left"/>
            </w:pPr>
            <w:r>
              <w:t xml:space="preserve">4 - 10</w:t>
            </w:r>
          </w:p>
        </w:tc>
        <w:tc>
          <w:p>
            <w:pPr>
              <w:pStyle w:val="Compact"/>
              <w:jc w:val="left"/>
            </w:pPr>
            <w:r>
              <w:t xml:space="preserve">35 xp per livello</w:t>
            </w:r>
          </w:p>
        </w:tc>
      </w:tr>
      <w:tr>
        <w:tc>
          <w:p>
            <w:pPr>
              <w:pStyle w:val="Compact"/>
              <w:jc w:val="left"/>
            </w:pPr>
            <w:r>
              <w:t xml:space="preserve">11 - 20</w:t>
            </w:r>
          </w:p>
        </w:tc>
        <w:tc>
          <w:p>
            <w:pPr>
              <w:pStyle w:val="Compact"/>
              <w:jc w:val="left"/>
            </w:pPr>
            <w:r>
              <w:t xml:space="preserve">25 xp per livello</w:t>
            </w:r>
          </w:p>
        </w:tc>
      </w:tr>
    </w:tbl>
    <w:p>
      <w:pPr>
        <w:pStyle w:val="BodyText"/>
      </w:pPr>
      <w:r>
        <w:t xml:space="preserve">Ovvero sono necessari 15 punti esperienza per passare dal primo al secondo livello ed altrettanti per passare dal secondo al terzo livello.</w:t>
      </w:r>
    </w:p>
    <w:p>
      <w:pPr>
        <w:pStyle w:val="BodyText"/>
      </w:pPr>
      <w:r>
        <w:t xml:space="preserve">Per passare dal terzo al quarto servono 25 punti esperienza, e per passare ogni livello dal 4 al 10 livello ne servono 35 di punti esperienza.</w:t>
      </w:r>
    </w:p>
    <w:p>
      <w:pPr>
        <w:pStyle w:val="BodyText"/>
      </w:pPr>
      <w:r>
        <w:t xml:space="preserve">Dall’undicesimo al ventesimo servono 25 punti esperienza ad ogni livello.</w:t>
      </w:r>
    </w:p>
    <w:p>
      <w:pPr>
        <w:pStyle w:val="BodyText"/>
      </w:pPr>
      <w:r>
        <w:rPr>
          <w:b/>
        </w:rPr>
        <w:t xml:space="preserve">Per ogni incontro designato per sfidare il gruppo in maniera media o difficile assegnate 1 punto esperienza.</w:t>
      </w:r>
    </w:p>
    <w:p>
      <w:pPr>
        <w:pStyle w:val="BodyText"/>
      </w:pPr>
      <w:r>
        <w:rPr>
          <w:b/>
        </w:rPr>
        <w:t xml:space="preserve">Per ogni incontro designato per essere potenzialmente mortale assegnate 2 punti esperienza.</w:t>
      </w:r>
    </w:p>
    <w:p>
      <w:pPr>
        <w:pStyle w:val="BodyText"/>
      </w:pPr>
      <w:r>
        <w:rPr>
          <w:b/>
        </w:rPr>
        <w:t xml:space="preserve">Per ogni incontro finale, il climax dell’avventura, assegnate 3 punti esperienza, questi punti più che per lo scontro "con il Boss finale" vanno assegnati come merito per aver portato a termine una lunga avventura.</w:t>
      </w:r>
    </w:p>
    <w:p>
      <w:pPr>
        <w:pStyle w:val="BodyText"/>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102"/>
        </w:numPr>
      </w:pPr>
      <w:r>
        <w:rPr>
          <w:b/>
        </w:rPr>
        <w:t xml:space="preserve">raggiunga gli obiettivi prefissati</w:t>
      </w:r>
      <w:r>
        <w:t xml:space="preserve">;</w:t>
      </w:r>
    </w:p>
    <w:p>
      <w:pPr>
        <w:numPr>
          <w:ilvl w:val="0"/>
          <w:numId w:val="1102"/>
        </w:numPr>
      </w:pPr>
      <w:r>
        <w:rPr>
          <w:b/>
        </w:rPr>
        <w:t xml:space="preserve">faccia un ottimo gioco di ruolo</w:t>
      </w:r>
      <w:r>
        <w:t xml:space="preserve">;</w:t>
      </w:r>
    </w:p>
    <w:p>
      <w:pPr>
        <w:numPr>
          <w:ilvl w:val="0"/>
          <w:numId w:val="1102"/>
        </w:numPr>
      </w:pPr>
      <w:r>
        <w:rPr>
          <w:b/>
        </w:rPr>
        <w:t xml:space="preserve">ottimizzi l’uso delle proprie Abilità e capacità (senza cadere nel powerplayer)</w:t>
      </w:r>
      <w:r>
        <w:t xml:space="preserve">;</w:t>
      </w:r>
    </w:p>
    <w:p>
      <w:pPr>
        <w:numPr>
          <w:ilvl w:val="0"/>
          <w:numId w:val="1102"/>
        </w:numPr>
      </w:pPr>
      <w:r>
        <w:rPr>
          <w:b/>
        </w:rPr>
        <w:t xml:space="preserve">risolva i problemi in maniera creativa e fantasiosa e funzionale</w:t>
      </w:r>
      <w:r>
        <w:t xml:space="preserve">;</w:t>
      </w:r>
    </w:p>
    <w:p>
      <w:pPr>
        <w:numPr>
          <w:ilvl w:val="0"/>
          <w:numId w:val="1102"/>
        </w:numPr>
      </w:pPr>
      <w:r>
        <w:rPr>
          <w:b/>
        </w:rPr>
        <w:t xml:space="preserve">abbia buona collaborazione ed interpretazione dei diversi ruoli all’interno del gruppo e come gruppo verso i "terzi"</w:t>
      </w:r>
      <w:r>
        <w:t xml:space="preserve">;</w:t>
      </w:r>
    </w:p>
    <w:p>
      <w:pPr>
        <w:numPr>
          <w:ilvl w:val="0"/>
          <w:numId w:val="1102"/>
        </w:numPr>
      </w:pPr>
      <w:r>
        <w:rPr>
          <w:b/>
        </w:rPr>
        <w:t xml:space="preserve">scopra o avvii indizi di avventura e creazione di nuovi plot</w:t>
      </w:r>
      <w:r>
        <w:t xml:space="preserve">;</w:t>
      </w:r>
    </w:p>
    <w:p>
      <w:pPr>
        <w:numPr>
          <w:ilvl w:val="0"/>
          <w:numId w:val="1102"/>
        </w:numPr>
      </w:pPr>
      <w:r>
        <w:rPr>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1-3 punti almeno. Costruite la sessione perché tutti i giocatori possano essere partecipanti e nessuno si senta escuso.</w:t>
      </w:r>
    </w:p>
    <w:p>
      <w:pPr>
        <w:pStyle w:val="BodyText"/>
      </w:pPr>
      <w:r>
        <w:t xml:space="preserve">Include situazioni stimolanti che possano coinvolgere e sfidare il gruppo.</w:t>
      </w:r>
      <w:r>
        <w:t xml:space="preserve"> </w:t>
      </w: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43"/>
    <w:bookmarkEnd w:id="544"/>
    <w:bookmarkStart w:id="547"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45" w:name="incontri"/>
      <w:r>
        <w:t xml:space="preserve">[incontri]</w:t>
      </w:r>
      <w:bookmarkEnd w:id="545"/>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volutarne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
        </w:rPr>
        <w:t xml:space="preserve">Determinare il CR</w:t>
      </w:r>
      <w:r>
        <w:t xml:space="preserve">: Il Grado di Sfida (o CR) è un numero di convenienza usato per indicare i rischi relativi presentati da un mostro, una trappola, un pericolo o un altro incontro: più il CR è alto, più pericoloso è l’incontro. Riferitevi alla Tabella: Determinare gli Incontri per determinare il Grado di Sfida che il vostro gruppo dovrebbe affrontare, in base alla difficoltà della sfida che volete e al APL.</w:t>
      </w:r>
    </w:p>
    <w:p>
      <w:pPr>
        <w:pStyle w:val="BodyText"/>
      </w:pPr>
      <w:r>
        <w:rPr>
          <w:b/>
        </w:rPr>
        <w:t xml:space="preserve">Tabella: Determinare gli Incontri</w:t>
      </w:r>
    </w:p>
    <w:tbl>
      <w:tblPr>
        <w:tblStyle w:val="Table"/>
        <w:tblW w:type="pct" w:w="0.0"/>
        <w:tblLook w:firstRow="0" w:lastRow="0" w:firstColumn="0" w:lastColumn="0" w:noHBand="0" w:noVBand="0"/>
      </w:tblPr>
      <w:tblGrid/>
      <w:tr>
        <w:tc>
          <w:p>
            <w:pPr>
              <w:pStyle w:val="Compact"/>
              <w:jc w:val="left"/>
            </w:pPr>
            <w:r>
              <w:rPr>
                <w:b/>
              </w:rPr>
              <w:t xml:space="preserve">Difficolta’</w:t>
            </w:r>
          </w:p>
        </w:tc>
        <w:tc>
          <w:p>
            <w:pPr>
              <w:pStyle w:val="Compact"/>
              <w:jc w:val="left"/>
            </w:pPr>
            <w:r>
              <w:rPr>
                <w:b/>
              </w:rPr>
              <w:t xml:space="preserve">Grado di Sfida (CR)</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CR più alto dell’incontro, completando il resto con sfide minori.</w:t>
      </w:r>
    </w:p>
    <w:p>
      <w:pPr>
        <w:pStyle w:val="BodyText"/>
      </w:pPr>
      <w:r>
        <w:t xml:space="preserve">Per esempio, volete che il vostro gruppo di sei personaggi di 8° livello affronti alcuni Gargoyle (CR 4 ciascuno) e il loro capo, un Gigante delle Rocce (CR 8). I personaggi hanno APL 9 e la Tabella: Determinare gli Incontri stabilisce che unasfida Alta per un APL 9 è un incontro di CR 10.</w:t>
      </w:r>
    </w:p>
    <w:p>
      <w:pPr>
        <w:pStyle w:val="BodyText"/>
      </w:pPr>
      <w:r>
        <w:t xml:space="preserve">Partendo da un CR stabilito (10) seguite questa tabella per stabilire quanti "mostri inserire nello scontro".</w:t>
      </w:r>
    </w:p>
    <w:tbl>
      <w:tblPr>
        <w:tblStyle w:val="Table"/>
        <w:tblW w:type="pct" w:w="0.0"/>
        <w:tblLook w:firstRow="0" w:lastRow="0" w:firstColumn="0" w:lastColumn="0" w:noHBand="0" w:noVBand="0"/>
      </w:tblPr>
      <w:tblGrid/>
      <w:tr>
        <w:tc>
          <w:p>
            <w:pPr>
              <w:pStyle w:val="Compact"/>
              <w:jc w:val="left"/>
            </w:pPr>
            <w:r>
              <w:rPr>
                <w:b/>
              </w:rPr>
              <w:t xml:space="preserve">CR obiettivo</w:t>
            </w:r>
          </w:p>
        </w:tc>
        <w:tc>
          <w:p>
            <w:pPr>
              <w:pStyle w:val="Compact"/>
              <w:jc w:val="left"/>
            </w:pPr>
            <w:r>
              <w:rPr>
                <w:b/>
              </w:rPr>
              <w:t xml:space="preserve">CR creatura rispetto ad obiettivo APL</w:t>
            </w:r>
          </w:p>
        </w:tc>
        <w:tc>
          <w:p>
            <w:pPr>
              <w:pStyle w:val="Compact"/>
              <w:jc w:val="left"/>
            </w:pPr>
            <w:r>
              <w:rPr>
                <w:b/>
              </w:rPr>
              <w:t xml:space="preserve">"Peso" per singola creatura</w:t>
            </w:r>
          </w:p>
        </w:tc>
      </w:tr>
      <w:tr>
        <w:tc>
          <w:p>
            <w:pPr>
              <w:pStyle w:val="Compact"/>
              <w:jc w:val="left"/>
            </w:pPr>
            <w:r>
              <w:t xml:space="preserve">CR</w:t>
            </w:r>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100</w:t>
            </w:r>
          </w:p>
        </w:tc>
      </w:tr>
    </w:tbl>
    <w:p>
      <w:pPr>
        <w:pStyle w:val="BodyText"/>
      </w:pPr>
      <w:r>
        <w:rPr>
          <w:b/>
        </w:rPr>
        <w:t xml:space="preserve">Per raggiungere l’obiettivo dobbiamo sommare "i pesi"</w:t>
      </w:r>
      <w:r>
        <w:rPr>
          <w:b/>
        </w:rPr>
        <w:t xml:space="preserve"> </w:t>
      </w:r>
      <w:r>
        <w:rPr>
          <w:b/>
        </w:rPr>
        <w:t xml:space="preserve">fino a raggiungere 100, ovvero il 100% della sfida.</w:t>
      </w:r>
    </w:p>
    <w:p>
      <w:pPr>
        <w:pStyle w:val="BodyText"/>
      </w:pPr>
      <w:r>
        <w:t xml:space="preserve">Nel nostro esempio un Gigante delle Rocce ha CR 8, ovvero un CR -2 rispetto al nostro obiettivo di difficoltà CR 10, ed i Gargoyle hanno CR 4 ovvero -6 rispetto al CR 10.</w:t>
      </w:r>
    </w:p>
    <w:p>
      <w:pPr>
        <w:pStyle w:val="BodyText"/>
      </w:pPr>
      <w:r>
        <w:t xml:space="preserve">Un nemico con CR -2 ha peso 50, un CR -6 ha un peso di 10, per raggiungere l’obiettivo di un CR 10 metterò 1 CR -2 ( ovvero UNO gigante delle rocce) e 5 CR -6 (ovvero CINQUE gargoyle) perché 50 + 10</w:t>
      </w:r>
      <w:r>
        <w:t xml:space="preserve">*</w:t>
      </w:r>
      <w:r>
        <w:t xml:space="preserve">5 = 100</w:t>
      </w:r>
    </w:p>
    <w:p>
      <w:pPr>
        <w:pStyle w:val="BodyText"/>
      </w:pPr>
      <w:r>
        <w:t xml:space="preserve">Se avessi avuto come obiettivo un CR 8, avrei potuto mettere 3 CR 5 (CR -3 = 30) ed un CR 2 (CR -6 = 10), oppure 5 CR 4 (CR +4 = 20)</w:t>
      </w:r>
    </w:p>
    <w:p>
      <w:pPr>
        <w:pStyle w:val="BodyText"/>
      </w:pPr>
      <w:r>
        <w:t xml:space="preserve">Avversari con CR inferiore a 7 rispetto al APL si contano, "pesano", solo se sono superiori a 20 come unità.</w:t>
      </w:r>
    </w:p>
    <w:p>
      <w:pPr>
        <w:pStyle w:val="BodyText"/>
      </w:pPr>
      <w:r>
        <w:rPr>
          <w:b/>
        </w:rPr>
        <w:t xml:space="preserve">Aggiungere i PNG</w:t>
      </w:r>
    </w:p>
    <w:p>
      <w:pPr>
        <w:pStyle w:val="BodyText"/>
      </w:pPr>
      <w:r>
        <w:t xml:space="preserve">Una creatura che possiede livelli, Abilità ,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
        </w:rPr>
        <w:t xml:space="preserve">Modifiche ad Hoc del CR</w:t>
      </w:r>
    </w:p>
    <w:p>
      <w:pPr>
        <w:pStyle w:val="BodyText"/>
      </w:pPr>
      <w:r>
        <w:t xml:space="preserve">Mentre potete modificare il CR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l’incontronormalmente considerate l’incontro come se avesse un CR più basso del suo CR reale.</w:t>
      </w:r>
    </w:p>
    <w:p>
      <w:pPr>
        <w:pStyle w:val="BodyText"/>
      </w:pPr>
      <w:r>
        <w:rPr>
          <w:b/>
        </w:rPr>
        <w:t xml:space="preserve">Terreno Sfavorevole ai PG</w:t>
      </w:r>
    </w:p>
    <w:p>
      <w:pPr>
        <w:pStyle w:val="BodyText"/>
      </w:pPr>
      <w:r>
        <w:t xml:space="preserve">I mostri sono progettati con il presupposto che siano incontrati nel loro terreno preferito: incontrare un Aboleth sott’acqua non aumenta il CR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CR dell’incontro fosse di un grado più alto.</w:t>
      </w:r>
    </w:p>
    <w:p>
      <w:pPr>
        <w:pStyle w:val="BodyText"/>
      </w:pPr>
      <w:r>
        <w:rPr>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CR ridotto di 1 (a condizione che la perdita di Equipaggiamento sia realmente controproducente per il PNG), mentre un PNG che ha un Equipaggiamento equivalente a quello di un personaggio (come indicato sulla Tabella: Ricchezza dei PNG per Livello) ha un CR superiore di 1 al suo CR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p>
      <w:pPr>
        <w:pStyle w:val="BodyText"/>
      </w:pPr>
      <w:r>
        <w:rPr>
          <w:b/>
        </w:rPr>
        <w:t xml:space="preserve">Disporre Tesori</w:t>
      </w:r>
    </w:p>
    <w:p>
      <w:pPr>
        <w:pStyle w:val="BodyText"/>
      </w:pPr>
      <w:r>
        <w:t xml:space="preserve">Mentre i personaggi avanzano di livello, anche la quantità di tesori che trasportano ed usano aumenta. In TUS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CR degliincontri che affrontano: più è alto il CR dell’incontro, maggiore sarà il tesoro assegnato.</w:t>
      </w:r>
    </w:p>
    <w:p>
      <w:pPr>
        <w:pStyle w:val="BodyText"/>
      </w:pPr>
      <w:r>
        <w:rPr>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I giochi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
        </w:rPr>
        <w:t xml:space="preserve">Tabella: Valori del Tesoro per Incontro</w:t>
      </w:r>
    </w:p>
    <w:tbl>
      <w:tblPr>
        <w:tblStyle w:val="Table"/>
        <w:tblW w:type="pct" w:w="0.0"/>
        <w:tblLook w:firstRow="0" w:lastRow="0" w:firstColumn="0" w:lastColumn="0" w:noHBand="0" w:noVBand="0"/>
      </w:tblPr>
      <w:tblGrid/>
      <w:tr>
        <w:tc>
          <w:p>
            <w:pPr>
              <w:pStyle w:val="Compact"/>
              <w:jc w:val="left"/>
            </w:pPr>
            <w:r>
              <w:rPr>
                <w:b/>
              </w:rPr>
              <w:t xml:space="preserve">Livello Medio Gruppo</w:t>
            </w:r>
          </w:p>
        </w:tc>
        <w:tc>
          <w:p>
            <w:pPr>
              <w:pStyle w:val="Compact"/>
              <w:jc w:val="left"/>
            </w:pPr>
            <w:r>
              <w:rPr>
                <w:b/>
              </w:rPr>
              <w:t xml:space="preserve">per Incontro (mo)</w:t>
            </w:r>
          </w:p>
        </w:tc>
        <w:tc>
          <w:p>
            <w:pPr>
              <w:pStyle w:val="Compact"/>
              <w:jc w:val="left"/>
            </w:pPr>
            <w:r>
              <w:rPr>
                <w:b/>
              </w:rPr>
              <w:t xml:space="preserve">Livello Medio Gruppo</w:t>
            </w:r>
          </w:p>
        </w:tc>
        <w:tc>
          <w:p>
            <w:pPr>
              <w:pStyle w:val="Compact"/>
              <w:jc w:val="left"/>
            </w:pPr>
            <w:r>
              <w:rPr>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rPr>
          <w:b/>
        </w:rPr>
        <w:t xml:space="preserve">Tabella: Ricchezza dei Personaggi per Livello</w:t>
      </w:r>
    </w:p>
    <w:tbl>
      <w:tblPr>
        <w:tblStyle w:val="Table"/>
        <w:tblW w:type="pct" w:w="0.0"/>
        <w:tblLook w:firstRow="0" w:lastRow="0" w:firstColumn="0" w:lastColumn="0" w:noHBand="0" w:noVBand="0"/>
      </w:tblPr>
      <w:tblGrid/>
      <w:tr>
        <w:tc>
          <w:p>
            <w:pPr>
              <w:pStyle w:val="Compact"/>
              <w:jc w:val="left"/>
            </w:pPr>
            <w:r>
              <w:rPr>
                <w:b/>
              </w:rPr>
              <w:t xml:space="preserve">Livello Personaggio</w:t>
            </w:r>
          </w:p>
        </w:tc>
        <w:tc>
          <w:p>
            <w:pPr>
              <w:pStyle w:val="Compact"/>
              <w:jc w:val="left"/>
            </w:pPr>
            <w:r>
              <w:rPr>
                <w:b/>
              </w:rPr>
              <w:t xml:space="preserve">Richezza</w:t>
            </w:r>
          </w:p>
        </w:tc>
        <w:tc>
          <w:p>
            <w:pPr>
              <w:pStyle w:val="Compact"/>
              <w:jc w:val="left"/>
            </w:pPr>
            <w:r>
              <w:rPr>
                <w:b/>
              </w:rPr>
              <w:t xml:space="preserve">Livello Personaggio</w:t>
            </w:r>
          </w:p>
        </w:tc>
        <w:tc>
          <w:p>
            <w:pPr>
              <w:pStyle w:val="Compact"/>
              <w:jc w:val="left"/>
            </w:pPr>
            <w:r>
              <w:rPr>
                <w:b/>
              </w:rPr>
              <w:t xml:space="preserve">Richezza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w:t>
      </w:r>
      <w:r>
        <w:t xml:space="preserve"> </w:t>
      </w:r>
      <w:r>
        <w:t xml:space="preserve">tre volte superiore a quello con un mostro, grazie all’Equipaggiamento</w:t>
      </w:r>
      <w:r>
        <w:t xml:space="preserve"> </w:t>
      </w:r>
      <w:r>
        <w:t xml:space="preserve">del PNG. Per compensare, assicuratevi che i personaggi affrontino</w:t>
      </w:r>
      <w:r>
        <w:t xml:space="preserve"> </w:t>
      </w:r>
      <w:r>
        <w:t xml:space="preserve">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Start w:id="546" w:name="costruire-un-bottino"/>
    <w:p>
      <w:pPr>
        <w:pStyle w:val="Heading3"/>
      </w:pPr>
      <w:r>
        <w:t xml:space="preserve">Costruire un Bottino</w:t>
      </w:r>
    </w:p>
    <w:p>
      <w:pPr>
        <w:pStyle w:val="FirstParagraph"/>
      </w:pPr>
      <w:r>
        <w:t xml:space="preserve">Spesso è sufficiente dire ai vostri giocatori che hanno trovato 5.000</w:t>
      </w:r>
      <w:r>
        <w:t xml:space="preserve"> </w:t>
      </w:r>
      <w:r>
        <w:t xml:space="preserve">mo in gemme e 10.000 mo in gioielli. Ma a volte, è più interessante</w:t>
      </w:r>
      <w:r>
        <w:t xml:space="preserve"> </w:t>
      </w:r>
      <w:r>
        <w:t xml:space="preserve">fornire dei particolari. Dare a un tesoro una personalità può non</w:t>
      </w:r>
      <w:r>
        <w:t xml:space="preserve"> </w:t>
      </w:r>
      <w:r>
        <w:t xml:space="preserve">solo aiutare la verosimiglianza del gioco, ma può a volte innescare</w:t>
      </w:r>
      <w:r>
        <w:t xml:space="preserve"> </w:t>
      </w:r>
      <w:r>
        <w:t xml:space="preserve">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
        </w:rPr>
        <w:t xml:space="preserve">Pietre Preziose di Alta Qualita’</w:t>
      </w:r>
      <w:r>
        <w:t xml:space="preserve"> </w:t>
      </w:r>
      <w:r>
        <w:t xml:space="preserve">(500 mo): alessandrite; acquamarina; granato viola; perla nera; spinello blu scuro; topazio giallo oro.</w:t>
      </w:r>
    </w:p>
    <w:p>
      <w:pPr>
        <w:pStyle w:val="BodyText"/>
      </w:pPr>
      <w:r>
        <w:rPr>
          <w:b/>
        </w:rPr>
        <w:t xml:space="preserve">Gioielli</w:t>
      </w:r>
      <w:r>
        <w:t xml:space="preserve"> </w:t>
      </w:r>
      <w:r>
        <w:t xml:space="preserve">(1.000 mo): smeraldo; opale bianco, nero, o di fuoco; zaffiro blu; corindone giallo fuoco o vermiglio; zaffiro a stella blu o nero.</w:t>
      </w:r>
    </w:p>
    <w:p>
      <w:pPr>
        <w:pStyle w:val="BodyText"/>
      </w:pPr>
      <w:r>
        <w:rPr>
          <w:b/>
        </w:rPr>
        <w:t xml:space="preserve">Gioielli Eccezional</w:t>
      </w:r>
      <w:r>
        <w:t xml:space="preserve">i (5.000 mo o piu’): smeraldo verde brillante cristallino, diamante, giacinto, rubino.</w:t>
      </w:r>
    </w:p>
    <w:p>
      <w:pPr>
        <w:pStyle w:val="BodyText"/>
      </w:pPr>
      <w:r>
        <w:rPr>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perfetta di Ferro Freddo impreziosita da gemme del valore di 40.000 mo funziona come una normale scimitarra di Ferro Freddo perfetta da 330 mo. Qui di seguito trovate numerosi esempi di tesori non magici, con i valori tipici.</w:t>
      </w:r>
    </w:p>
    <w:p>
      <w:pPr>
        <w:pStyle w:val="BodyText"/>
      </w:pPr>
      <w:r>
        <w:rPr>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
        </w:rPr>
        <w:t xml:space="preserve">Attrezzi perfetti</w:t>
      </w:r>
      <w:r>
        <w:t xml:space="preserve"> </w:t>
      </w:r>
      <w:r>
        <w:t xml:space="preserve">(100–300 mo): Questa categoria include le versioni perfette di armi, armature e attrezzi d’Abilita’: vedi Equipaggiamento per i dettagli e i costi di questi oggetti.</w:t>
      </w:r>
    </w:p>
    <w:p>
      <w:pPr>
        <w:pStyle w:val="BodyText"/>
      </w:pPr>
      <w:r>
        <w:rPr>
          <w:b/>
        </w:rPr>
        <w:t xml:space="preserve">Oggetti Comun</w:t>
      </w:r>
      <w:r>
        <w:t xml:space="preserve">i (fino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p>
    <w:p>
      <w:pPr>
        <w:pStyle w:val="BodyText"/>
      </w:pP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p>
    <w:bookmarkEnd w:id="546"/>
    <w:bookmarkEnd w:id="547"/>
    <w:bookmarkStart w:id="549" w:name="recitare"/>
    <w:p>
      <w:pPr>
        <w:pStyle w:val="Heading2"/>
      </w:pPr>
      <w:r>
        <w:t xml:space="preserve">Recitare</w:t>
      </w:r>
    </w:p>
    <w:p>
      <w:pPr>
        <w:pStyle w:val="FirstParagraph"/>
      </w:pPr>
      <w:bookmarkStart w:id="548" w:name="recitare"/>
      <w:r>
        <w:t xml:space="preserve">[recitare]</w:t>
      </w:r>
      <w:bookmarkEnd w:id="548"/>
    </w:p>
    <w:p>
      <w:pPr>
        <w:pStyle w:val="BodyText"/>
      </w:pPr>
      <w:r>
        <w:t xml:space="preserve">Un gioco di ruolo non è un semplice tirare dadi, è un incontro di pensieri, opinioni, sfide, lotte. E’ un gioco catartico, liberatorio.</w:t>
      </w:r>
    </w:p>
    <w:p>
      <w:pPr>
        <w:pStyle w:val="BodyText"/>
      </w:pPr>
      <w:r>
        <w:t xml:space="preserve">è giusto che ci sia combattimento, lotta, sangue paura ed azione, allo stesso modo deve esserci la possibilità di giocare i propri personaggi con i loro svantaggi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questo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49"/>
    <w:bookmarkEnd w:id="550"/>
    <w:bookmarkStart w:id="557" w:name="altre-abilita-speciali"/>
    <w:p>
      <w:pPr>
        <w:pStyle w:val="Heading1"/>
      </w:pPr>
      <w:r>
        <w:t xml:space="preserve">Altre Abilità speciali</w:t>
      </w:r>
    </w:p>
    <w:bookmarkStart w:id="552" w:name="etereo"/>
    <w:p>
      <w:pPr>
        <w:pStyle w:val="Heading2"/>
      </w:pPr>
      <w:r>
        <w:t xml:space="preserve">Etereo</w:t>
      </w:r>
    </w:p>
    <w:p>
      <w:pPr>
        <w:pStyle w:val="FirstParagraph"/>
      </w:pPr>
      <w:bookmarkStart w:id="551" w:name="etereo"/>
      <w:r>
        <w:t xml:space="preserve">[etereo]</w:t>
      </w:r>
      <w:bookmarkEnd w:id="551"/>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Essenze che agiscono sulla Potenza o protezione influenzano normalmente le creature eteree; questi effetti si propagano dal Piano Materiale verso il Piano Etereo, anche se non accade il contrario.</w:t>
      </w:r>
    </w:p>
    <w:p>
      <w:pPr>
        <w:pStyle w:val="BodyText"/>
      </w:pPr>
      <w:r>
        <w:t xml:space="preserve">Una creatura eterea non può attaccare una creatura materiale ed Essenze lanciate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p>
      <w:pPr>
        <w:pStyle w:val="BodyText"/>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è applicabile un’unica DR in caso ce ne siano di più di una contemporanea, la scelta va fatta ad inizio scontro e rimane la stessa finche non è finito lo scontro.</w:t>
      </w:r>
    </w:p>
    <w:p>
      <w:pPr>
        <w:pStyle w:val="BodyText"/>
      </w:pPr>
      <w:r>
        <w:t xml:space="preserve">Determinate armi, particolarmente magiche possono comunque ignorare la DR</w:t>
      </w:r>
    </w:p>
    <w:tbl>
      <w:tblPr>
        <w:tblStyle w:val="Table"/>
        <w:tblW w:type="pct" w:w="0.0"/>
        <w:tblLook w:firstRow="0" w:lastRow="0" w:firstColumn="0" w:lastColumn="0" w:noHBand="0" w:noVBand="0"/>
      </w:tblPr>
      <w:tblGrid/>
      <w:tr>
        <w:tc>
          <w:p>
            <w:pPr>
              <w:pStyle w:val="Compact"/>
              <w:jc w:val="left"/>
            </w:pPr>
            <w:r>
              <w:rPr>
                <w:b/>
              </w:rPr>
              <w:t xml:space="preserve">DR da superare</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+3</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+4</w:t>
            </w:r>
          </w:p>
        </w:tc>
        <w:tc>
          <w:p>
            <w:pPr>
              <w:pStyle w:val="Compact"/>
              <w:jc w:val="left"/>
            </w:pPr>
            <w:r>
              <w:t xml:space="preserve">Livello 12</w:t>
            </w:r>
          </w:p>
        </w:tc>
      </w:tr>
    </w:tbl>
    <w:p>
      <w:pPr>
        <w:pStyle w:val="BodyText"/>
      </w:pPr>
      <w:r>
        <w:t xml:space="preserve">Proiettili (frecce, dardi, sassi) tirati da armi magiche sono considerate</w:t>
      </w:r>
      <w:r>
        <w:t xml:space="preserve"> </w:t>
      </w:r>
      <w:r>
        <w:t xml:space="preserve">magiche al pari dell’arma che li lancia.</w:t>
      </w:r>
    </w:p>
    <w:bookmarkEnd w:id="552"/>
    <w:bookmarkStart w:id="554" w:name="paura"/>
    <w:p>
      <w:pPr>
        <w:pStyle w:val="Heading2"/>
      </w:pPr>
      <w:r>
        <w:t xml:space="preserve">Paura</w:t>
      </w:r>
    </w:p>
    <w:p>
      <w:pPr>
        <w:pStyle w:val="FirstParagraph"/>
      </w:pPr>
      <w:bookmarkStart w:id="553" w:name="paura"/>
      <w:r>
        <w:t xml:space="preserve">[paura]</w:t>
      </w:r>
      <w:bookmarkEnd w:id="553"/>
    </w:p>
    <w:p>
      <w:pPr>
        <w:pStyle w:val="BodyText"/>
      </w:pPr>
      <w:r>
        <w:t xml:space="preserve">Essenze,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
        </w:rPr>
        <w:t xml:space="preserve">Scosso</w:t>
      </w:r>
    </w:p>
    <w:p>
      <w:pPr>
        <w:pStyle w:val="BodyText"/>
      </w:pPr>
      <w:r>
        <w:t xml:space="preserve">I personaggi che sono scossi subiscono penalità di -2 ai Tiri per Colpire, ai Tiri Salvezza e alle prove.</w:t>
      </w:r>
    </w:p>
    <w:p>
      <w:pPr>
        <w:pStyle w:val="BodyText"/>
      </w:pPr>
      <w:r>
        <w:rPr>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
        </w:rPr>
        <w:t xml:space="preserve">Terrore Crescente</w:t>
      </w:r>
    </w:p>
    <w:p>
      <w:pPr>
        <w:pStyle w:val="BodyText"/>
      </w:pPr>
      <w:r>
        <w:t xml:space="preserve">Gli effetti della paura sono cumulativi. Un personaggio scosso che viene nuovamente scosso diventa spaventato, mentre invece un personaggio scosso cheviene spaventato cade in preda al panico. Un personaggio spaventato che viene scosso o spaventato cade in preda al panico.</w:t>
      </w:r>
    </w:p>
    <w:bookmarkEnd w:id="554"/>
    <w:bookmarkStart w:id="556" w:name="paralizzato"/>
    <w:p>
      <w:pPr>
        <w:pStyle w:val="Heading2"/>
      </w:pPr>
      <w:r>
        <w:t xml:space="preserve">Paralizzato</w:t>
      </w:r>
    </w:p>
    <w:p>
      <w:pPr>
        <w:pStyle w:val="FirstParagraph"/>
      </w:pPr>
      <w:bookmarkStart w:id="555" w:name="paralizzato"/>
      <w:r>
        <w:t xml:space="preserve">[paralizzato]</w:t>
      </w:r>
      <w:bookmarkEnd w:id="555"/>
    </w:p>
    <w:p>
      <w:pPr>
        <w:pStyle w:val="BodyText"/>
      </w:pPr>
      <w:r>
        <w:t xml:space="preserve">Un personaggio paralizzato è bloccato sul posto ed è incapace di muoversi od agire</w:t>
      </w:r>
    </w:p>
    <w:p>
      <w:pPr>
        <w:pStyle w:val="BodyText"/>
      </w:pPr>
      <w:r>
        <w:t xml:space="preserve">Ha punteggi effettivi di Potenza e Agilità pari a -4 (-4 alla Difesa oltre ad non avere bonus di Agilità), è Indifeso e può compiere azioni esclusivamente mentali. Una creatura alata in volo, nel momento in cui viene paralizzata non può più battere le ali e precipita. Un nuotatore paralizzato non può più Nuotare e potrebbe annegare.</w:t>
      </w:r>
    </w:p>
    <w:bookmarkEnd w:id="556"/>
    <w:bookmarkEnd w:id="557"/>
    <w:bookmarkStart w:id="568" w:name="creare-oggetti-magici-1"/>
    <w:p>
      <w:pPr>
        <w:pStyle w:val="Heading1"/>
      </w:pPr>
      <w:r>
        <w:t xml:space="preserve">Creare Oggetti Magici</w:t>
      </w:r>
    </w:p>
    <w:p>
      <w:pPr>
        <w:pStyle w:val="FirstParagraph"/>
      </w:pPr>
      <w:bookmarkStart w:id="558" w:name="creare-oggetti-magici"/>
      <w:r>
        <w:t xml:space="preserve">[creare-oggetti-magici]</w:t>
      </w:r>
      <w:bookmarkEnd w:id="558"/>
    </w:p>
    <w:p>
      <w:pPr>
        <w:pStyle w:val="BodyText"/>
      </w:pPr>
      <w:r>
        <w:t xml:space="preserve">Per Creare Oggetti Magici è necessario avere le Abiltà Creazione oggetti magici.</w:t>
      </w:r>
    </w:p>
    <w:p>
      <w:pPr>
        <w:pStyle w:val="BodyText"/>
      </w:pPr>
      <w:r>
        <w:t xml:space="preserve">Si possono Creare Oggetti Magici di vario tipo come:</w:t>
      </w:r>
    </w:p>
    <w:p>
      <w:pPr>
        <w:pStyle w:val="BodyText"/>
      </w:pPr>
      <w:r>
        <w:rPr>
          <w:b/>
        </w:rPr>
        <w:t xml:space="preserve">Creare Anelli Magici</w:t>
      </w:r>
    </w:p>
    <w:p>
      <w:pPr>
        <w:pStyle w:val="BodyText"/>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tbl>
      <w:tblPr>
        <w:tblStyle w:val="Table"/>
        <w:tblW w:type="pct" w:w="0.0"/>
        <w:tblLook w:firstRow="0" w:lastRow="0" w:firstColumn="0" w:lastColumn="0" w:noHBand="0" w:noVBand="0"/>
      </w:tblPr>
      <w:tblGrid/>
      <w:tr>
        <w:tc>
          <w:p>
            <w:pPr>
              <w:pStyle w:val="Compact"/>
              <w:jc w:val="left"/>
            </w:pPr>
            <w:r>
              <w:rPr>
                <w:b/>
              </w:rPr>
              <w:t xml:space="preserve">Livello di Potere inserito nell’anello</w:t>
            </w:r>
          </w:p>
        </w:tc>
        <w:tc>
          <w:p>
            <w:pPr>
              <w:pStyle w:val="Compact"/>
              <w:jc w:val="left"/>
            </w:pPr>
            <w:r>
              <w:rPr>
                <w:b/>
              </w:rPr>
              <w:t xml:space="preserve">Costo dell’anello (mo)</w:t>
            </w:r>
          </w:p>
        </w:tc>
      </w:tr>
      <w:tr>
        <w:tc>
          <w:p>
            <w:pPr>
              <w:pStyle w:val="Compact"/>
              <w:jc w:val="left"/>
            </w:pPr>
            <w:r>
              <w:t xml:space="preserve">&lt;=11</w:t>
            </w:r>
          </w:p>
        </w:tc>
        <w:tc>
          <w:p>
            <w:pPr>
              <w:pStyle w:val="Compact"/>
              <w:jc w:val="left"/>
            </w:pPr>
            <w:r>
              <w:t xml:space="preserve">1000</w:t>
            </w:r>
          </w:p>
        </w:tc>
      </w:tr>
      <w:tr>
        <w:tc>
          <w:p>
            <w:pPr>
              <w:pStyle w:val="Compact"/>
              <w:jc w:val="left"/>
            </w:pPr>
            <w:r>
              <w:t xml:space="preserve">13</w:t>
            </w:r>
          </w:p>
        </w:tc>
        <w:tc>
          <w:p>
            <w:pPr>
              <w:pStyle w:val="Compact"/>
              <w:jc w:val="left"/>
            </w:pPr>
            <w:r>
              <w:t xml:space="preserve">2000</w:t>
            </w:r>
          </w:p>
        </w:tc>
      </w:tr>
      <w:tr>
        <w:tc>
          <w:p>
            <w:pPr>
              <w:pStyle w:val="Compact"/>
              <w:jc w:val="left"/>
            </w:pPr>
            <w:r>
              <w:t xml:space="preserve">16</w:t>
            </w:r>
          </w:p>
        </w:tc>
        <w:tc>
          <w:p>
            <w:pPr>
              <w:pStyle w:val="Compact"/>
              <w:jc w:val="left"/>
            </w:pPr>
            <w:r>
              <w:t xml:space="preserve">3700</w:t>
            </w:r>
          </w:p>
        </w:tc>
      </w:tr>
      <w:tr>
        <w:tc>
          <w:p>
            <w:pPr>
              <w:pStyle w:val="Compact"/>
              <w:jc w:val="left"/>
            </w:pPr>
            <w:r>
              <w:t xml:space="preserve">19</w:t>
            </w:r>
          </w:p>
        </w:tc>
        <w:tc>
          <w:p>
            <w:pPr>
              <w:pStyle w:val="Compact"/>
              <w:jc w:val="left"/>
            </w:pPr>
            <w:r>
              <w:t xml:space="preserve">25000</w:t>
            </w:r>
          </w:p>
        </w:tc>
      </w:tr>
      <w:tr>
        <w:tc>
          <w:p>
            <w:pPr>
              <w:pStyle w:val="Compact"/>
              <w:jc w:val="left"/>
            </w:pPr>
            <w:r>
              <w:t xml:space="preserve">22</w:t>
            </w:r>
          </w:p>
        </w:tc>
        <w:tc>
          <w:p>
            <w:pPr>
              <w:pStyle w:val="Compact"/>
              <w:jc w:val="left"/>
            </w:pPr>
            <w:r>
              <w:t xml:space="preserve">50000</w:t>
            </w:r>
          </w:p>
        </w:tc>
      </w:tr>
    </w:tbl>
    <w:p>
      <w:pPr>
        <w:pStyle w:val="BodyText"/>
      </w:pPr>
      <w:r>
        <w:t xml:space="preserve">Un anello permette di fissare un Essenza in un anello per rendere l’effetto sempre attivo.</w:t>
      </w:r>
    </w:p>
    <w:p>
      <w:pPr>
        <w:pStyle w:val="BodyText"/>
      </w:pPr>
      <w:r>
        <w:t xml:space="preserve">è anche possibile inserire un Essenza ad attivazione, in questo caso consultare i costi delle Verghe.</w:t>
      </w:r>
    </w:p>
    <w:p>
      <w:pPr>
        <w:pStyle w:val="BodyText"/>
      </w:pPr>
      <w:r>
        <w:t xml:space="preserve">Il livello massimo di potere di un anello magico preparabile da un incantatore è 12+CM+bonus all’Essenza+caratteristica correlata all’Essenza.</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Cultura</w:t>
      </w:r>
    </w:p>
    <w:bookmarkStart w:id="559"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un’armatura perfetta e il suo costo è aggiunto al costo totale di incantamento per determinare il valore finale di mercato.</w:t>
      </w:r>
    </w:p>
    <w:p>
      <w:pPr>
        <w:pStyle w:val="BodyText"/>
      </w:pPr>
      <w:r>
        <w:t xml:space="preserve">Se i prerequisiti per la creazione dell’armatura comprendono delle Essenze, l’incantatore deve conoscere dette Essenze.</w:t>
      </w:r>
    </w:p>
    <w:p>
      <w:pPr>
        <w:pStyle w:val="BodyText"/>
      </w:pPr>
      <w:r>
        <w:t xml:space="preserve">Creare armature magiche richiede un giorno per ogni 1.000 mo del valore</w:t>
      </w:r>
      <w:r>
        <w:t xml:space="preserve"> </w:t>
      </w:r>
      <w:r>
        <w:t xml:space="preserve">del prezzo base.</w:t>
      </w:r>
    </w:p>
    <w:p>
      <w:pPr>
        <w:pStyle w:val="BodyText"/>
      </w:pPr>
      <w:r>
        <w:t xml:space="preserve">Talento di creazione oggetto richiesto: Creare Oggetti Magici</w:t>
      </w:r>
    </w:p>
    <w:p>
      <w:pPr>
        <w:pStyle w:val="BodyText"/>
      </w:pPr>
      <w:r>
        <w:t xml:space="preserve">Competenza usata nella creazione: Sapienza Magica o Artigianato (fabbricare armature).</w:t>
      </w:r>
    </w:p>
    <w:bookmarkEnd w:id="559"/>
    <w:bookmarkStart w:id="560"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perfetta può essere incantata per diventare un’armamagica, e il suo costo va aggiunto al costo totale di incantamento per determinare il valore finale di mercato.</w:t>
      </w:r>
    </w:p>
    <w:p>
      <w:pPr>
        <w:pStyle w:val="BodyText"/>
      </w:pPr>
      <w:r>
        <w:t xml:space="preserve">Un’arma magica deve avere almeno bonus di potenziamento +1 per avere una qualsiasi delle Capacità Speciali delle armi da mischia o da distanza.</w:t>
      </w:r>
    </w:p>
    <w:p>
      <w:pPr>
        <w:pStyle w:val="BodyText"/>
      </w:pPr>
      <w:r>
        <w:t xml:space="preserve">Se i prerequisiti per la creazione dell’arma comprendono delle Essenze, l’incantatore deve conoscere dette Essenze.</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p>
      <w:pPr>
        <w:pStyle w:val="BodyText"/>
      </w:pPr>
      <w:r>
        <w:t xml:space="preserve">Competenza usata nella creazione: Arcana, Artigianato (costruire archi) (per archi e frecce magici) o Artigianato (fabbricare armi) (per tutte le altre armi).</w:t>
      </w:r>
    </w:p>
    <w:bookmarkEnd w:id="560"/>
    <w:bookmarkStart w:id="561" w:name="creare-bacchette"/>
    <w:p>
      <w:pPr>
        <w:pStyle w:val="Heading2"/>
      </w:pPr>
      <w:r>
        <w:t xml:space="preserve">Creare Bacchette</w:t>
      </w:r>
    </w:p>
    <w:p>
      <w:pPr>
        <w:pStyle w:val="FirstParagraph"/>
      </w:pPr>
      <w:r>
        <w:rPr>
          <w:b/>
        </w:rPr>
        <w:t xml:space="preserve">Costi Base delle Bacchette</w:t>
      </w:r>
    </w:p>
    <w:tbl>
      <w:tblPr>
        <w:tblStyle w:val="Table"/>
        <w:tblW w:type="pct" w:w="0.0"/>
        <w:tblLook w:firstRow="0" w:lastRow="0" w:firstColumn="0" w:lastColumn="0" w:noHBand="0" w:noVBand="0"/>
      </w:tblPr>
      <w:tblGrid/>
      <w:tr>
        <w:tc>
          <w:p>
            <w:pPr>
              <w:pStyle w:val="Compact"/>
              <w:jc w:val="left"/>
            </w:pPr>
            <w:r>
              <w:rPr>
                <w:b/>
              </w:rPr>
              <w:t xml:space="preserve">Livello di Potere inserito nella bacchetta</w:t>
            </w:r>
          </w:p>
        </w:tc>
        <w:tc>
          <w:p>
            <w:pPr>
              <w:pStyle w:val="Compact"/>
              <w:jc w:val="left"/>
            </w:pPr>
            <w:r>
              <w:rPr>
                <w:b/>
              </w:rPr>
              <w:t xml:space="preserve">Costo della bacchetta (mo)</w:t>
            </w:r>
          </w:p>
        </w:tc>
      </w:tr>
      <w:tr>
        <w:tc>
          <w:p>
            <w:pPr>
              <w:pStyle w:val="Compact"/>
              <w:jc w:val="left"/>
            </w:pPr>
            <w:r>
              <w:t xml:space="preserve">&lt;=11</w:t>
            </w:r>
          </w:p>
        </w:tc>
        <w:tc>
          <w:p>
            <w:pPr>
              <w:pStyle w:val="Compact"/>
              <w:jc w:val="left"/>
            </w:pPr>
            <w:r>
              <w:t xml:space="preserve">375</w:t>
            </w:r>
          </w:p>
        </w:tc>
      </w:tr>
      <w:tr>
        <w:tc>
          <w:p>
            <w:pPr>
              <w:pStyle w:val="Compact"/>
              <w:jc w:val="left"/>
            </w:pPr>
            <w:r>
              <w:t xml:space="preserve">13</w:t>
            </w:r>
          </w:p>
        </w:tc>
        <w:tc>
          <w:p>
            <w:pPr>
              <w:pStyle w:val="Compact"/>
              <w:jc w:val="left"/>
            </w:pPr>
            <w:r>
              <w:t xml:space="preserve">750</w:t>
            </w:r>
          </w:p>
        </w:tc>
      </w:tr>
      <w:tr>
        <w:tc>
          <w:p>
            <w:pPr>
              <w:pStyle w:val="Compact"/>
              <w:jc w:val="left"/>
            </w:pPr>
            <w:r>
              <w:t xml:space="preserve">16</w:t>
            </w:r>
          </w:p>
        </w:tc>
        <w:tc>
          <w:p>
            <w:pPr>
              <w:pStyle w:val="Compact"/>
              <w:jc w:val="left"/>
            </w:pPr>
            <w:r>
              <w:t xml:space="preserve">4500</w:t>
            </w:r>
          </w:p>
        </w:tc>
      </w:tr>
      <w:tr>
        <w:tc>
          <w:p>
            <w:pPr>
              <w:pStyle w:val="Compact"/>
              <w:jc w:val="left"/>
            </w:pPr>
            <w:r>
              <w:t xml:space="preserve">19</w:t>
            </w:r>
          </w:p>
        </w:tc>
        <w:tc>
          <w:p>
            <w:pPr>
              <w:pStyle w:val="Compact"/>
              <w:jc w:val="left"/>
            </w:pPr>
            <w:r>
              <w:t xml:space="preserve">11250</w:t>
            </w:r>
          </w:p>
        </w:tc>
      </w:tr>
      <w:tr>
        <w:tc>
          <w:p>
            <w:pPr>
              <w:pStyle w:val="Compact"/>
              <w:jc w:val="left"/>
            </w:pPr>
            <w:r>
              <w:t xml:space="preserve">22</w:t>
            </w:r>
          </w:p>
        </w:tc>
        <w:tc>
          <w:p>
            <w:pPr>
              <w:pStyle w:val="Compact"/>
              <w:jc w:val="left"/>
            </w:pPr>
            <w:r>
              <w:t xml:space="preserve">21000</w:t>
            </w:r>
          </w:p>
        </w:tc>
      </w:tr>
    </w:tbl>
    <w:p>
      <w:pPr>
        <w:pStyle w:val="BodyText"/>
      </w:pPr>
      <w:r>
        <w:t xml:space="preserve">Una bacchetta è un oggetto magico che conserva in se una Essenza caricata in precedenza.</w:t>
      </w:r>
    </w:p>
    <w:p>
      <w:pPr>
        <w:pStyle w:val="BodyText"/>
      </w:pPr>
      <w:r>
        <w:t xml:space="preserve">Per ricaricare una bacchetta un incantatore deve infondere parte della sua magia nello stesso, la bacchetta recupera una carica ma l’incantatore oltre ad avere usato una magia ha per le successive 24 ore un -4 a tutti i CM.</w:t>
      </w:r>
    </w:p>
    <w:p>
      <w:pPr>
        <w:pStyle w:val="BodyText"/>
      </w:pPr>
      <w:r>
        <w:t xml:space="preserve">Per creare una bacchetta, un personaggio ha bisogno di una provvista di materiali, di cui il più ovvio è una bacchetta o i pezzi di una bacchetta da assemblare. Le bacchette sono sempre pienamente cariche (25 cariche) all’atto della creazione.</w:t>
      </w:r>
    </w:p>
    <w:p>
      <w:pPr>
        <w:pStyle w:val="BodyText"/>
      </w:pPr>
      <w:r>
        <w:t xml:space="preserve">L’incantatore deve conoscere l’Essenza che inserisce nella Bacchetta.</w:t>
      </w:r>
    </w:p>
    <w:p>
      <w:pPr>
        <w:pStyle w:val="BodyText"/>
      </w:pPr>
      <w:r>
        <w:t xml:space="preserve">Il livello massimo di potere di una bacchetta preparabile da un incantatore è 14+CM+bonus all’Essenza+caratteristica correlata all’Essenza.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61"/>
    <w:bookmarkStart w:id="562" w:name="creare-bastoni"/>
    <w:p>
      <w:pPr>
        <w:pStyle w:val="Heading2"/>
      </w:pPr>
      <w:r>
        <w:t xml:space="preserve">Creare Bastoni</w:t>
      </w:r>
    </w:p>
    <w:p>
      <w:pPr>
        <w:pStyle w:val="FirstParagraph"/>
      </w:pPr>
      <w:r>
        <w:rPr>
          <w:b/>
        </w:rPr>
        <w:t xml:space="preserve">Costi Base dei Bastoni</w:t>
      </w:r>
    </w:p>
    <w:tbl>
      <w:tblPr>
        <w:tblStyle w:val="Table"/>
        <w:tblW w:type="pct" w:w="0.0"/>
        <w:tblLook w:firstRow="0" w:lastRow="0" w:firstColumn="0" w:lastColumn="0" w:noHBand="0" w:noVBand="0"/>
      </w:tblPr>
      <w:tblGrid/>
      <w:tr>
        <w:tc>
          <w:p>
            <w:pPr>
              <w:pStyle w:val="Compact"/>
              <w:jc w:val="left"/>
            </w:pPr>
            <w:r>
              <w:rPr>
                <w:b/>
              </w:rPr>
              <w:t xml:space="preserve">Livello di Potere inserito nel bastone</w:t>
            </w:r>
          </w:p>
        </w:tc>
        <w:tc>
          <w:p>
            <w:pPr>
              <w:pStyle w:val="Compact"/>
              <w:jc w:val="left"/>
            </w:pPr>
            <w:r>
              <w:rPr>
                <w:b/>
              </w:rPr>
              <w:t xml:space="preserve">Costo del bastone (mo)</w:t>
            </w:r>
          </w:p>
        </w:tc>
      </w:tr>
      <w:tr>
        <w:tc>
          <w:p>
            <w:pPr>
              <w:pStyle w:val="Compact"/>
              <w:jc w:val="left"/>
            </w:pPr>
            <w:r>
              <w:t xml:space="preserve">&lt;=11</w:t>
            </w:r>
          </w:p>
        </w:tc>
        <w:tc>
          <w:p>
            <w:pPr>
              <w:pStyle w:val="Compact"/>
              <w:jc w:val="left"/>
            </w:pPr>
            <w:r>
              <w:t xml:space="preserve">375</w:t>
            </w:r>
          </w:p>
        </w:tc>
      </w:tr>
      <w:tr>
        <w:tc>
          <w:p>
            <w:pPr>
              <w:pStyle w:val="Compact"/>
              <w:jc w:val="left"/>
            </w:pPr>
            <w:r>
              <w:t xml:space="preserve">13</w:t>
            </w:r>
          </w:p>
        </w:tc>
        <w:tc>
          <w:p>
            <w:pPr>
              <w:pStyle w:val="Compact"/>
              <w:jc w:val="left"/>
            </w:pPr>
            <w:r>
              <w:t xml:space="preserve">750</w:t>
            </w:r>
          </w:p>
        </w:tc>
      </w:tr>
      <w:tr>
        <w:tc>
          <w:p>
            <w:pPr>
              <w:pStyle w:val="Compact"/>
              <w:jc w:val="left"/>
            </w:pPr>
            <w:r>
              <w:t xml:space="preserve">16</w:t>
            </w:r>
          </w:p>
        </w:tc>
        <w:tc>
          <w:p>
            <w:pPr>
              <w:pStyle w:val="Compact"/>
              <w:jc w:val="left"/>
            </w:pPr>
            <w:r>
              <w:t xml:space="preserve">4500</w:t>
            </w:r>
          </w:p>
        </w:tc>
      </w:tr>
      <w:tr>
        <w:tc>
          <w:p>
            <w:pPr>
              <w:pStyle w:val="Compact"/>
              <w:jc w:val="left"/>
            </w:pPr>
            <w:r>
              <w:t xml:space="preserve">19</w:t>
            </w:r>
          </w:p>
        </w:tc>
        <w:tc>
          <w:p>
            <w:pPr>
              <w:pStyle w:val="Compact"/>
              <w:jc w:val="left"/>
            </w:pPr>
            <w:r>
              <w:t xml:space="preserve">11250</w:t>
            </w:r>
          </w:p>
        </w:tc>
      </w:tr>
      <w:tr>
        <w:tc>
          <w:p>
            <w:pPr>
              <w:pStyle w:val="Compact"/>
              <w:jc w:val="left"/>
            </w:pPr>
            <w:r>
              <w:t xml:space="preserve">22</w:t>
            </w:r>
          </w:p>
        </w:tc>
        <w:tc>
          <w:p>
            <w:pPr>
              <w:pStyle w:val="Compact"/>
              <w:jc w:val="left"/>
            </w:pPr>
            <w:r>
              <w:t xml:space="preserve">21000</w:t>
            </w:r>
          </w:p>
        </w:tc>
      </w:tr>
      <w:tr>
        <w:tc>
          <w:p>
            <w:pPr>
              <w:pStyle w:val="Compact"/>
              <w:jc w:val="left"/>
            </w:pPr>
            <w:r>
              <w:t xml:space="preserve">25</w:t>
            </w:r>
          </w:p>
        </w:tc>
        <w:tc>
          <w:p>
            <w:pPr>
              <w:pStyle w:val="Compact"/>
              <w:jc w:val="left"/>
            </w:pPr>
            <w:r>
              <w:t xml:space="preserve">40000</w:t>
            </w:r>
          </w:p>
        </w:tc>
      </w:tr>
      <w:tr>
        <w:tc>
          <w:p>
            <w:pPr>
              <w:pStyle w:val="Compact"/>
              <w:jc w:val="left"/>
            </w:pPr>
            <w:r>
              <w:t xml:space="preserve">28</w:t>
            </w:r>
          </w:p>
        </w:tc>
        <w:tc>
          <w:p>
            <w:pPr>
              <w:pStyle w:val="Compact"/>
              <w:jc w:val="left"/>
            </w:pPr>
            <w:r>
              <w:t xml:space="preserve">65000</w:t>
            </w:r>
          </w:p>
        </w:tc>
      </w:tr>
      <w:tr>
        <w:tc>
          <w:p>
            <w:pPr>
              <w:pStyle w:val="Compact"/>
              <w:jc w:val="left"/>
            </w:pPr>
            <w:r>
              <w:t xml:space="preserve">31</w:t>
            </w:r>
          </w:p>
        </w:tc>
        <w:tc>
          <w:p>
            <w:pPr>
              <w:pStyle w:val="Compact"/>
              <w:jc w:val="left"/>
            </w:pPr>
            <w:r>
              <w:t xml:space="preserve">120000</w:t>
            </w:r>
          </w:p>
        </w:tc>
      </w:tr>
    </w:tbl>
    <w:p>
      <w:pPr>
        <w:pStyle w:val="BodyText"/>
      </w:pPr>
      <w:r>
        <w:t xml:space="preserve">Un Bastone è un oggetto magico dove si carica una o più Essenze il cui livello totale non può essere superiore a quello indicato come Livello di Potere inserito nel bastone.</w:t>
      </w:r>
    </w:p>
    <w:p>
      <w:pPr>
        <w:pStyle w:val="BodyText"/>
      </w:pPr>
      <w:r>
        <w:t xml:space="preserve">Quando un bastone viene attivato è possibile usare un’Essenza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volte il Livello di Potere indicato) all’atto della creazione.</w:t>
      </w:r>
    </w:p>
    <w:p>
      <w:pPr>
        <w:pStyle w:val="BodyText"/>
      </w:pPr>
      <w:r>
        <w:t xml:space="preserve">Il livello massimo di potere di un bastone preparabile da un incantatore è 14+CM+bonus all’Essenza+caratteristica correlata all’Essenza.</w:t>
      </w:r>
    </w:p>
    <w:p>
      <w:pPr>
        <w:pStyle w:val="BodyText"/>
      </w:pPr>
      <w:r>
        <w:t xml:space="preserve">Per ricaricare un Bastone un incantatore deve infondere parte della sua magia nello stesso, il bastone recupera una carica ma l’incantatore oltre ad avere usato una magia ha per le successive 24 ore un -4 a tutti i CM.</w:t>
      </w:r>
    </w:p>
    <w:p>
      <w:pPr>
        <w:pStyle w:val="BodyText"/>
      </w:pPr>
      <w:r>
        <w:t xml:space="preserve">l’incantatore deve conoscere le Essenze che inserisce nel bastone.</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62"/>
    <w:bookmarkStart w:id="563" w:name="creare-oggetti-magici-2"/>
    <w:p>
      <w:pPr>
        <w:pStyle w:val="Heading2"/>
      </w:pPr>
      <w:r>
        <w:t xml:space="preserve">Creare Oggetti Magici</w:t>
      </w:r>
    </w:p>
    <w:p>
      <w:pPr>
        <w:pStyle w:val="FirstParagraph"/>
      </w:pPr>
      <w:r>
        <w:t xml:space="preserve">Per creare un oggetto meraviglioso, un personaggio di solito ha bisogno di un determinato Equipaggiamento o attrezzi particolari. Inoltre ha bisogno di una provvista di materiali, di cui il più ovvio è l’oggetto stesso o i pezzi dell’oggetto da assemblare.</w:t>
      </w:r>
    </w:p>
    <w:p>
      <w:pPr>
        <w:pStyle w:val="BodyText"/>
      </w:pPr>
      <w:r>
        <w:t xml:space="preserve">Il costo dei materiali è compreso nel costo della creazione dell’oggetto. I costi degli oggetti meravigliosi sono difficili da calcolare. Riferitevi alla Tabella: Calcolare il Valore dell’Oggetto Magico in Monete d’Oro e usate i prezzi deglioggetti nelle descrizioni come punto di riferimento. Creare un oggetto costa la metà del prezzo di mercato indicato.</w:t>
      </w:r>
    </w:p>
    <w:p>
      <w:pPr>
        <w:pStyle w:val="BodyText"/>
      </w:pPr>
      <w:r>
        <w:t xml:space="preserve">l’incantatore deve conoscere le Essenze che inserisce nell’oggetto.</w:t>
      </w:r>
    </w:p>
    <w:p>
      <w:pPr>
        <w:pStyle w:val="BodyText"/>
      </w:pPr>
      <w:r>
        <w:t xml:space="preserve">Creare un oggetto meraviglioso richiede 1 giorno per ogni 1.000 mo del valore del prezzo base.</w:t>
      </w:r>
    </w:p>
    <w:p>
      <w:pPr>
        <w:pStyle w:val="BodyText"/>
      </w:pPr>
      <w:r>
        <w:t xml:space="preserve">Talento di creazione oggetto richiesto: Creare Oggetti superiori.</w:t>
      </w:r>
    </w:p>
    <w:p>
      <w:pPr>
        <w:pStyle w:val="BodyText"/>
      </w:pPr>
      <w:r>
        <w:t xml:space="preserve">Competenza usata nella creazione: Sapienza Magica o un’Abilità adeguata</w:t>
      </w:r>
      <w:r>
        <w:t xml:space="preserve"> </w:t>
      </w:r>
      <w:r>
        <w:t xml:space="preserve">di Artigianato o Professione.</w:t>
      </w:r>
    </w:p>
    <w:bookmarkEnd w:id="563"/>
    <w:bookmarkStart w:id="564" w:name="creare-pergamene"/>
    <w:p>
      <w:pPr>
        <w:pStyle w:val="Heading2"/>
      </w:pPr>
      <w:r>
        <w:t xml:space="preserve">Creare Pergamene</w:t>
      </w:r>
    </w:p>
    <w:tbl>
      <w:tblPr>
        <w:tblStyle w:val="Table"/>
        <w:tblW w:type="pct" w:w="0.0"/>
        <w:tblLook w:firstRow="0" w:lastRow="0" w:firstColumn="0" w:lastColumn="0" w:noHBand="0" w:noVBand="0"/>
      </w:tblPr>
      <w:tblGrid/>
      <w:tr>
        <w:tc>
          <w:p>
            <w:pPr>
              <w:pStyle w:val="Compact"/>
              <w:jc w:val="left"/>
            </w:pPr>
            <w:r>
              <w:rPr>
                <w:b/>
              </w:rPr>
              <w:t xml:space="preserve">Livello di Potere della pergamena</w:t>
            </w:r>
          </w:p>
        </w:tc>
        <w:tc>
          <w:p>
            <w:pPr>
              <w:pStyle w:val="Compact"/>
              <w:jc w:val="left"/>
            </w:pPr>
            <w:r>
              <w:rPr>
                <w:b/>
              </w:rPr>
              <w:t xml:space="preserve">Costo della pergamena (mo)</w:t>
            </w:r>
          </w:p>
        </w:tc>
      </w:tr>
      <w:tr>
        <w:tc>
          <w:p>
            <w:pPr>
              <w:pStyle w:val="Compact"/>
              <w:jc w:val="left"/>
            </w:pPr>
            <w:r>
              <w:t xml:space="preserve">&lt;=11</w:t>
            </w:r>
          </w:p>
        </w:tc>
        <w:tc>
          <w:p>
            <w:pPr>
              <w:pStyle w:val="Compact"/>
              <w:jc w:val="left"/>
            </w:pPr>
            <w:r>
              <w:t xml:space="preserve">100</w:t>
            </w:r>
          </w:p>
        </w:tc>
      </w:tr>
      <w:tr>
        <w:tc>
          <w:p>
            <w:pPr>
              <w:pStyle w:val="Compact"/>
              <w:jc w:val="left"/>
            </w:pPr>
            <w:r>
              <w:t xml:space="preserve">13</w:t>
            </w:r>
          </w:p>
        </w:tc>
        <w:tc>
          <w:p>
            <w:pPr>
              <w:pStyle w:val="Compact"/>
              <w:jc w:val="left"/>
            </w:pPr>
            <w:r>
              <w:t xml:space="preserve">200</w:t>
            </w:r>
          </w:p>
        </w:tc>
      </w:tr>
      <w:tr>
        <w:tc>
          <w:p>
            <w:pPr>
              <w:pStyle w:val="Compact"/>
              <w:jc w:val="left"/>
            </w:pPr>
            <w:r>
              <w:t xml:space="preserve">16</w:t>
            </w:r>
          </w:p>
        </w:tc>
        <w:tc>
          <w:p>
            <w:pPr>
              <w:pStyle w:val="Compact"/>
              <w:jc w:val="left"/>
            </w:pPr>
            <w:r>
              <w:t xml:space="preserve">400</w:t>
            </w:r>
          </w:p>
        </w:tc>
      </w:tr>
      <w:tr>
        <w:tc>
          <w:p>
            <w:pPr>
              <w:pStyle w:val="Compact"/>
              <w:jc w:val="left"/>
            </w:pPr>
            <w:r>
              <w:t xml:space="preserve">19</w:t>
            </w:r>
          </w:p>
        </w:tc>
        <w:tc>
          <w:p>
            <w:pPr>
              <w:pStyle w:val="Compact"/>
              <w:jc w:val="left"/>
            </w:pPr>
            <w:r>
              <w:t xml:space="preserve">800</w:t>
            </w:r>
          </w:p>
        </w:tc>
      </w:tr>
      <w:tr>
        <w:tc>
          <w:p>
            <w:pPr>
              <w:pStyle w:val="Compact"/>
              <w:jc w:val="left"/>
            </w:pPr>
            <w:r>
              <w:t xml:space="preserve">22</w:t>
            </w:r>
          </w:p>
        </w:tc>
        <w:tc>
          <w:p>
            <w:pPr>
              <w:pStyle w:val="Compact"/>
              <w:jc w:val="left"/>
            </w:pPr>
            <w:r>
              <w:t xml:space="preserve">1600</w:t>
            </w:r>
          </w:p>
        </w:tc>
      </w:tr>
      <w:tr>
        <w:tc>
          <w:p>
            <w:pPr>
              <w:pStyle w:val="Compact"/>
              <w:jc w:val="left"/>
            </w:pPr>
            <w:r>
              <w:t xml:space="preserve">25</w:t>
            </w:r>
          </w:p>
        </w:tc>
        <w:tc>
          <w:p>
            <w:pPr>
              <w:pStyle w:val="Compact"/>
              <w:jc w:val="left"/>
            </w:pPr>
            <w:r>
              <w:t xml:space="preserve">3200</w:t>
            </w:r>
          </w:p>
        </w:tc>
      </w:tr>
      <w:tr>
        <w:tc>
          <w:p>
            <w:pPr>
              <w:pStyle w:val="Compact"/>
              <w:jc w:val="left"/>
            </w:pPr>
            <w:r>
              <w:t xml:space="preserve">28</w:t>
            </w:r>
          </w:p>
        </w:tc>
        <w:tc>
          <w:p>
            <w:pPr>
              <w:pStyle w:val="Compact"/>
              <w:jc w:val="left"/>
            </w:pPr>
            <w:r>
              <w:t xml:space="preserve">6400</w:t>
            </w:r>
          </w:p>
        </w:tc>
      </w:tr>
      <w:tr>
        <w:tc>
          <w:p>
            <w:pPr>
              <w:pStyle w:val="Compact"/>
              <w:jc w:val="left"/>
            </w:pPr>
            <w:r>
              <w:t xml:space="preserve">31</w:t>
            </w:r>
          </w:p>
        </w:tc>
        <w:tc>
          <w:p>
            <w:pPr>
              <w:pStyle w:val="Compact"/>
              <w:jc w:val="left"/>
            </w:pPr>
            <w:r>
              <w:t xml:space="preserve">12800</w:t>
            </w:r>
          </w:p>
        </w:tc>
      </w:tr>
      <w:tr>
        <w:tc>
          <w:p>
            <w:pPr>
              <w:pStyle w:val="Compact"/>
              <w:jc w:val="left"/>
            </w:pPr>
            <w:r>
              <w:t xml:space="preserve">34</w:t>
            </w:r>
          </w:p>
        </w:tc>
        <w:tc>
          <w:p>
            <w:pPr>
              <w:pStyle w:val="Compact"/>
              <w:jc w:val="left"/>
            </w:pPr>
            <w:r>
              <w:t xml:space="preserve">25600</w:t>
            </w:r>
          </w:p>
        </w:tc>
      </w:tr>
      <w:tr>
        <w:tc>
          <w:p>
            <w:pPr>
              <w:pStyle w:val="Compact"/>
              <w:jc w:val="left"/>
            </w:pPr>
            <w:r>
              <w:t xml:space="preserve">37</w:t>
            </w:r>
          </w:p>
        </w:tc>
        <w:tc>
          <w:p>
            <w:pPr>
              <w:pStyle w:val="Compact"/>
              <w:jc w:val="left"/>
            </w:pPr>
            <w:r>
              <w:t xml:space="preserve">52000</w:t>
            </w:r>
          </w:p>
        </w:tc>
      </w:tr>
    </w:tbl>
    <w:p>
      <w:pPr>
        <w:pStyle w:val="BodyText"/>
      </w:pPr>
      <w:r>
        <w:t xml:space="preserve">Se una pergamena include più Essenze il costo è pari alla somma dei livelli di potere delle varie Essenze.</w:t>
      </w:r>
    </w:p>
    <w:p>
      <w:pPr>
        <w:pStyle w:val="BodyText"/>
      </w:pPr>
      <w:r>
        <w:t xml:space="preserve">l’incantatore deve conoscere le Essenze che inserisce nella pergamena.</w:t>
      </w:r>
    </w:p>
    <w:p>
      <w:pPr>
        <w:pStyle w:val="BodyText"/>
      </w:pPr>
      <w:r>
        <w:t xml:space="preserve">Per creare una pergamena c’è un costo fisso di materiali pari a 100 mo per livello di potere da caricare. Per preparare una pergamena è necessario 1 ora di lavoro per livello di potere.</w:t>
      </w:r>
    </w:p>
    <w:p>
      <w:pPr>
        <w:pStyle w:val="BodyText"/>
      </w:pPr>
      <w:r>
        <w:t xml:space="preserve">Il livello massimo di potere una pergamena preparabile da un incantatore è 16+CM+bonus all’Essenza+caratteristica correlata all’Essenza.</w:t>
      </w:r>
    </w:p>
    <w:p>
      <w:pPr>
        <w:pStyle w:val="BodyText"/>
      </w:pPr>
      <w:r>
        <w:t xml:space="preserve">Talento di creazione dell’oggetto richiesto: Creare Oggetti Magici</w:t>
      </w:r>
    </w:p>
    <w:p>
      <w:pPr>
        <w:pStyle w:val="BodyText"/>
      </w:pPr>
      <w:r>
        <w:t xml:space="preserve">Competenza usata nella creazione: Arcana, Artigianato (calligrafia) o Professione (scrivano).</w:t>
      </w:r>
    </w:p>
    <w:bookmarkEnd w:id="564"/>
    <w:bookmarkStart w:id="565" w:name="creare-pozioni"/>
    <w:p>
      <w:pPr>
        <w:pStyle w:val="Heading2"/>
      </w:pPr>
      <w:r>
        <w:t xml:space="preserve">Creare Pozioni</w:t>
      </w:r>
    </w:p>
    <w:p>
      <w:pPr>
        <w:pStyle w:val="FirstParagraph"/>
      </w:pPr>
      <w:r>
        <w:t xml:space="preserve">Una pozione contiene l’infuso di una Essenza, ogni pozione è quindi monouso</w:t>
      </w:r>
    </w:p>
    <w:tbl>
      <w:tblPr>
        <w:tblStyle w:val="Table"/>
        <w:tblW w:type="pct" w:w="0.0"/>
        <w:tblLook w:firstRow="0" w:lastRow="0" w:firstColumn="0" w:lastColumn="0" w:noHBand="0" w:noVBand="0"/>
      </w:tblPr>
      <w:tblGrid/>
      <w:tr>
        <w:tc>
          <w:p>
            <w:pPr>
              <w:pStyle w:val="Compact"/>
              <w:jc w:val="left"/>
            </w:pPr>
            <w:r>
              <w:rPr>
                <w:b/>
              </w:rPr>
              <w:t xml:space="preserve">Livello di potere</w:t>
            </w:r>
          </w:p>
        </w:tc>
        <w:tc>
          <w:p>
            <w:pPr>
              <w:pStyle w:val="Compact"/>
              <w:jc w:val="left"/>
            </w:pPr>
            <w:r>
              <w:rPr>
                <w:b/>
              </w:rPr>
              <w:t xml:space="preserve">Costo</w:t>
            </w:r>
          </w:p>
        </w:tc>
      </w:tr>
      <w:tr>
        <w:tc>
          <w:p>
            <w:pPr>
              <w:pStyle w:val="Compact"/>
              <w:jc w:val="left"/>
            </w:pPr>
            <w:r>
              <w:t xml:space="preserve">&lt;=11</w:t>
            </w:r>
          </w:p>
        </w:tc>
        <w:tc>
          <w:p>
            <w:pPr>
              <w:pStyle w:val="Compact"/>
              <w:jc w:val="left"/>
            </w:pPr>
            <w:r>
              <w:t xml:space="preserve">50</w:t>
            </w:r>
          </w:p>
        </w:tc>
      </w:tr>
      <w:tr>
        <w:tc>
          <w:p>
            <w:pPr>
              <w:pStyle w:val="Compact"/>
              <w:jc w:val="left"/>
            </w:pPr>
            <w:r>
              <w:t xml:space="preserve">13</w:t>
            </w:r>
          </w:p>
        </w:tc>
        <w:tc>
          <w:p>
            <w:pPr>
              <w:pStyle w:val="Compact"/>
              <w:jc w:val="left"/>
            </w:pPr>
            <w:r>
              <w:t xml:space="preserve">100</w:t>
            </w:r>
          </w:p>
        </w:tc>
      </w:tr>
      <w:tr>
        <w:tc>
          <w:p>
            <w:pPr>
              <w:pStyle w:val="Compact"/>
              <w:jc w:val="left"/>
            </w:pPr>
            <w:r>
              <w:t xml:space="preserve">16</w:t>
            </w:r>
          </w:p>
        </w:tc>
        <w:tc>
          <w:p>
            <w:pPr>
              <w:pStyle w:val="Compact"/>
              <w:jc w:val="left"/>
            </w:pPr>
            <w:r>
              <w:t xml:space="preserve">200</w:t>
            </w:r>
          </w:p>
        </w:tc>
      </w:tr>
      <w:tr>
        <w:tc>
          <w:p>
            <w:pPr>
              <w:pStyle w:val="Compact"/>
              <w:jc w:val="left"/>
            </w:pPr>
            <w:r>
              <w:t xml:space="preserve">19</w:t>
            </w:r>
          </w:p>
        </w:tc>
        <w:tc>
          <w:p>
            <w:pPr>
              <w:pStyle w:val="Compact"/>
              <w:jc w:val="left"/>
            </w:pPr>
            <w:r>
              <w:t xml:space="preserve">400</w:t>
            </w:r>
          </w:p>
        </w:tc>
      </w:tr>
      <w:tr>
        <w:tc>
          <w:p>
            <w:pPr>
              <w:pStyle w:val="Compact"/>
              <w:jc w:val="left"/>
            </w:pPr>
            <w:r>
              <w:t xml:space="preserve">22</w:t>
            </w:r>
          </w:p>
        </w:tc>
        <w:tc>
          <w:p>
            <w:pPr>
              <w:pStyle w:val="Compact"/>
              <w:jc w:val="left"/>
            </w:pPr>
            <w:r>
              <w:t xml:space="preserve">800</w:t>
            </w:r>
          </w:p>
        </w:tc>
      </w:tr>
    </w:tbl>
    <w:p>
      <w:pPr>
        <w:pStyle w:val="BodyText"/>
      </w:pPr>
      <w:r>
        <w:t xml:space="preserve">Il costo per creare la pozione è metà del prezzo base. Per creare una pozione, un personaggio ha bisogno di un piano di lavoro orizzontale e alcuni contenitori per mescolare i liquidi, oltre a una fonte di calore per bollire l’infuso.</w:t>
      </w:r>
    </w:p>
    <w:p>
      <w:pPr>
        <w:pStyle w:val="BodyText"/>
      </w:pPr>
      <w:r>
        <w:t xml:space="preserve">Il livello massimo di potere di una pozione preparabile da un incantatore è 14+CM+bonus all’Essenza+caratteristica correlata all’Essenza.</w:t>
      </w:r>
    </w:p>
    <w:p>
      <w:pPr>
        <w:pStyle w:val="BodyText"/>
      </w:pPr>
      <w:r>
        <w:t xml:space="preserve">Tutti gli ingredienti e i materiali per mescere una pozione devono essere freschi e mai usati.</w:t>
      </w:r>
    </w:p>
    <w:p>
      <w:pPr>
        <w:pStyle w:val="BodyText"/>
      </w:pPr>
      <w:r>
        <w:t xml:space="preserve">L’incantatore deve conoscere l’Essenza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65"/>
    <w:bookmarkStart w:id="566"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tbl>
      <w:tblPr>
        <w:tblStyle w:val="Table"/>
        <w:tblW w:type="pct" w:w="0.0"/>
        <w:tblLook w:firstRow="0" w:lastRow="0" w:firstColumn="0" w:lastColumn="0" w:noHBand="0" w:noVBand="0"/>
      </w:tblPr>
      <w:tblGrid/>
      <w:tr>
        <w:tc>
          <w:p>
            <w:pPr>
              <w:pStyle w:val="Compact"/>
              <w:jc w:val="left"/>
            </w:pPr>
            <w:r>
              <w:rPr>
                <w:b/>
              </w:rPr>
              <w:t xml:space="preserve">Livello di Potere inserito nella verga</w:t>
            </w:r>
          </w:p>
        </w:tc>
        <w:tc>
          <w:p>
            <w:pPr>
              <w:pStyle w:val="Compact"/>
              <w:jc w:val="left"/>
            </w:pPr>
            <w:r>
              <w:rPr>
                <w:b/>
              </w:rPr>
              <w:t xml:space="preserve">Costo della verga (mo)</w:t>
            </w:r>
          </w:p>
        </w:tc>
      </w:tr>
      <w:tr>
        <w:tc>
          <w:p>
            <w:pPr>
              <w:pStyle w:val="Compact"/>
              <w:jc w:val="left"/>
            </w:pPr>
            <w:r>
              <w:t xml:space="preserve">&lt;=11</w:t>
            </w:r>
          </w:p>
        </w:tc>
        <w:tc>
          <w:p>
            <w:pPr>
              <w:pStyle w:val="Compact"/>
              <w:jc w:val="left"/>
            </w:pPr>
            <w:r>
              <w:t xml:space="preserve">750</w:t>
            </w:r>
          </w:p>
        </w:tc>
      </w:tr>
      <w:tr>
        <w:tc>
          <w:p>
            <w:pPr>
              <w:pStyle w:val="Compact"/>
              <w:jc w:val="left"/>
            </w:pPr>
            <w:r>
              <w:t xml:space="preserve">13</w:t>
            </w:r>
          </w:p>
        </w:tc>
        <w:tc>
          <w:p>
            <w:pPr>
              <w:pStyle w:val="Compact"/>
              <w:jc w:val="left"/>
            </w:pPr>
            <w:r>
              <w:t xml:space="preserve">1500</w:t>
            </w:r>
          </w:p>
        </w:tc>
      </w:tr>
      <w:tr>
        <w:tc>
          <w:p>
            <w:pPr>
              <w:pStyle w:val="Compact"/>
              <w:jc w:val="left"/>
            </w:pPr>
            <w:r>
              <w:t xml:space="preserve">16</w:t>
            </w:r>
          </w:p>
        </w:tc>
        <w:tc>
          <w:p>
            <w:pPr>
              <w:pStyle w:val="Compact"/>
              <w:jc w:val="left"/>
            </w:pPr>
            <w:r>
              <w:t xml:space="preserve">3000</w:t>
            </w:r>
          </w:p>
        </w:tc>
      </w:tr>
      <w:tr>
        <w:tc>
          <w:p>
            <w:pPr>
              <w:pStyle w:val="Compact"/>
              <w:jc w:val="left"/>
            </w:pPr>
            <w:r>
              <w:t xml:space="preserve">19</w:t>
            </w:r>
          </w:p>
        </w:tc>
        <w:tc>
          <w:p>
            <w:pPr>
              <w:pStyle w:val="Compact"/>
              <w:jc w:val="left"/>
            </w:pPr>
            <w:r>
              <w:t xml:space="preserve">20000</w:t>
            </w:r>
          </w:p>
        </w:tc>
      </w:tr>
      <w:tr>
        <w:tc>
          <w:p>
            <w:pPr>
              <w:pStyle w:val="Compact"/>
              <w:jc w:val="left"/>
            </w:pPr>
            <w:r>
              <w:t xml:space="preserve">22</w:t>
            </w:r>
          </w:p>
        </w:tc>
        <w:tc>
          <w:p>
            <w:pPr>
              <w:pStyle w:val="Compact"/>
              <w:jc w:val="left"/>
            </w:pPr>
            <w:r>
              <w:t xml:space="preserve">40000</w:t>
            </w:r>
          </w:p>
        </w:tc>
      </w:tr>
    </w:tbl>
    <w:p>
      <w:pPr>
        <w:pStyle w:val="BodyText"/>
      </w:pPr>
      <w:r>
        <w:t xml:space="preserve">Una verga è in grado di lanciare 1 volta al giorno la propria Essenza. Moltiplicare il costo per 4 se è in grado di lanciarla 2 volte, moltiplicare per 8 se è in grado di lanciarla 3 volte al giorno.</w:t>
      </w:r>
    </w:p>
    <w:p>
      <w:pPr>
        <w:pStyle w:val="BodyText"/>
      </w:pPr>
      <w:r>
        <w:t xml:space="preserve">Si può anche lanciare una volta in più nel giorno l’Essenza contenuta nella verga, dopo di che la verga si distrugge.</w:t>
      </w:r>
    </w:p>
    <w:p>
      <w:pPr>
        <w:pStyle w:val="BodyText"/>
      </w:pPr>
      <w:r>
        <w:t xml:space="preserve">Il livello massimo di potere di una verga preparabile da un incantatore è 10+CM+bonus all’Essenza+caratteristica correlata all’Essenza.</w:t>
      </w:r>
    </w:p>
    <w:p>
      <w:pPr>
        <w:pStyle w:val="BodyText"/>
      </w:pPr>
      <w:r>
        <w:t xml:space="preserve">l’incantatore deve conoscere le Essenze che inserisce nella pozione.</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66"/>
    <w:bookmarkStart w:id="567"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p>
      <w:pPr>
        <w:pStyle w:val="BodyText"/>
      </w:pPr>
      <w:r>
        <w:t xml:space="preserve">Altrimenti, si possono usare le indicazioni riassunte nella Tabella: Calcolare il Valore dell’Oggetto Magico in Monete d’Oro.</w:t>
      </w:r>
    </w:p>
    <w:p>
      <w:pPr>
        <w:pStyle w:val="BodyText"/>
      </w:pPr>
      <w:r>
        <w:rPr>
          <w:b/>
        </w:rPr>
        <w:t xml:space="preserve">Calcolare il Valore dell’Oggetto Magico in Monete d’Oro</w:t>
      </w:r>
    </w:p>
    <w:tbl>
      <w:tblPr>
        <w:tblStyle w:val="Table"/>
        <w:tblW w:type="pct" w:w="0.0"/>
        <w:tblLook w:firstRow="0" w:lastRow="0" w:firstColumn="0" w:lastColumn="0" w:noHBand="0" w:noVBand="0"/>
      </w:tblPr>
      <w:tblGrid/>
      <w:tr>
        <w:tc>
          <w:p>
            <w:pPr>
              <w:pStyle w:val="Compact"/>
              <w:jc w:val="left"/>
            </w:pPr>
            <w:r>
              <w:rPr>
                <w:b/>
              </w:rPr>
              <w:t xml:space="preserve">Effetto</w:t>
            </w:r>
          </w:p>
        </w:tc>
        <w:tc>
          <w:p>
            <w:pPr>
              <w:pStyle w:val="Compact"/>
              <w:jc w:val="left"/>
            </w:pPr>
            <w:r>
              <w:rPr>
                <w:b/>
              </w:rPr>
              <w:t xml:space="preserve">Prezzo base</w:t>
            </w:r>
          </w:p>
        </w:tc>
        <w:tc>
          <w:p>
            <w:pPr>
              <w:pStyle w:val="Compact"/>
              <w:jc w:val="left"/>
            </w:pPr>
            <w:r>
              <w:rPr>
                <w:b/>
              </w:rPr>
              <w:t xml:space="preserve">Esempio</w:t>
            </w:r>
          </w:p>
        </w:tc>
      </w:tr>
      <w:tr>
        <w:tc>
          <w:p>
            <w:pPr>
              <w:pStyle w:val="Compact"/>
              <w:jc w:val="left"/>
            </w:pPr>
            <w:r>
              <w:t xml:space="preserve">Bonus di caratteristica</w:t>
            </w:r>
          </w:p>
        </w:tc>
        <w:tc>
          <w:p>
            <w:pPr>
              <w:pStyle w:val="Compact"/>
              <w:jc w:val="left"/>
            </w:pPr>
            <w:r>
              <w:t xml:space="preserve">Bonus al quadrato x 1.000 mo</w:t>
            </w:r>
          </w:p>
        </w:tc>
        <w:tc>
          <w:p>
            <w:pPr>
              <w:pStyle w:val="Compact"/>
              <w:jc w:val="left"/>
            </w:pPr>
            <w:r>
              <w:t xml:space="preserve">Cintura dell’agilità +2</w:t>
            </w:r>
          </w:p>
        </w:tc>
      </w:tr>
      <w:tr>
        <w:tc>
          <w:p>
            <w:pPr>
              <w:pStyle w:val="Compact"/>
              <w:jc w:val="left"/>
            </w:pPr>
            <w:r>
              <w:t xml:space="preserve">Bonus di armatura</w:t>
            </w:r>
          </w:p>
        </w:tc>
        <w:tc>
          <w:p>
            <w:pPr>
              <w:pStyle w:val="Compact"/>
              <w:jc w:val="left"/>
            </w:pPr>
            <w:r>
              <w:t xml:space="preserve">Bonus al quadrato x 1.000 mo</w:t>
            </w:r>
          </w:p>
        </w:tc>
        <w:tc>
          <w:p>
            <w:pPr>
              <w:pStyle w:val="Compact"/>
              <w:jc w:val="left"/>
            </w:pPr>
            <w:r>
              <w:t xml:space="preserve">Cotta di maglia+1</w:t>
            </w:r>
          </w:p>
        </w:tc>
      </w:tr>
      <w:tr>
        <w:tc>
          <w:p>
            <w:pPr>
              <w:pStyle w:val="Compact"/>
              <w:jc w:val="left"/>
            </w:pPr>
            <w:r>
              <w:t xml:space="preserve">Essenza</w:t>
            </w:r>
          </w:p>
        </w:tc>
        <w:tc>
          <w:p>
            <w:pPr>
              <w:pStyle w:val="Compact"/>
              <w:jc w:val="left"/>
            </w:pPr>
            <w:r>
              <w:t xml:space="preserve">Vedi costi pergamena</w:t>
            </w:r>
            <w:r>
              <w:t xml:space="preserve"> </w:t>
            </w:r>
            <w:r>
              <w:t xml:space="preserve">*</w:t>
            </w:r>
            <w:r>
              <w:t xml:space="preserve"> </w:t>
            </w:r>
            <w:r>
              <w:t xml:space="preserve">8</w:t>
            </w:r>
          </w:p>
        </w:tc>
        <w:tc>
          <w:p>
            <w:pPr>
              <w:pStyle w:val="Compact"/>
              <w:jc w:val="left"/>
            </w:pPr>
            <w:r>
              <w:t xml:space="preserve">Perla del potere</w:t>
            </w:r>
          </w:p>
        </w:tc>
      </w:tr>
      <w:tr>
        <w:tc>
          <w:p>
            <w:pPr>
              <w:pStyle w:val="Compact"/>
              <w:jc w:val="left"/>
            </w:pPr>
            <w:r>
              <w:t xml:space="preserve">Bonus alla CA</w:t>
            </w:r>
          </w:p>
        </w:tc>
        <w:tc>
          <w:p>
            <w:pPr>
              <w:pStyle w:val="Compact"/>
              <w:jc w:val="left"/>
            </w:pPr>
            <w:r>
              <w:t xml:space="preserve">Bonus al quadrato x 2.000 mo</w:t>
            </w:r>
          </w:p>
        </w:tc>
        <w:tc>
          <w:p>
            <w:pPr>
              <w:pStyle w:val="Compact"/>
              <w:jc w:val="left"/>
            </w:pPr>
            <w:r>
              <w:t xml:space="preserve">Anello di protezione+3</w:t>
            </w:r>
          </w:p>
        </w:tc>
      </w:tr>
      <w:tr>
        <w:tc>
          <w:p>
            <w:pPr>
              <w:pStyle w:val="Compact"/>
              <w:jc w:val="left"/>
            </w:pPr>
            <w:r>
              <w:t xml:space="preserve">Bonus ai Tiri Salvezza</w:t>
            </w:r>
          </w:p>
        </w:tc>
        <w:tc>
          <w:p>
            <w:pPr>
              <w:pStyle w:val="Compact"/>
              <w:jc w:val="left"/>
            </w:pPr>
            <w:r>
              <w:t xml:space="preserve">Bonus al quadrato x 1.000 mo</w:t>
            </w:r>
          </w:p>
        </w:tc>
        <w:tc>
          <w:p>
            <w:pPr>
              <w:pStyle w:val="Compact"/>
              <w:jc w:val="left"/>
            </w:pPr>
            <w:r>
              <w:t xml:space="preserve">Mantello della resistenza +5</w:t>
            </w:r>
          </w:p>
        </w:tc>
      </w:tr>
      <w:tr>
        <w:tc>
          <w:p>
            <w:pPr>
              <w:pStyle w:val="Compact"/>
              <w:jc w:val="left"/>
            </w:pPr>
            <w:r>
              <w:t xml:space="preserve">Bonus di competenza</w:t>
            </w:r>
          </w:p>
        </w:tc>
        <w:tc>
          <w:p>
            <w:pPr>
              <w:pStyle w:val="Compact"/>
              <w:jc w:val="left"/>
            </w:pPr>
            <w:r>
              <w:t xml:space="preserve">Bonus al quadrato x 100 mo</w:t>
            </w:r>
          </w:p>
        </w:tc>
        <w:tc>
          <w:p>
            <w:pPr>
              <w:pStyle w:val="Compact"/>
              <w:jc w:val="left"/>
            </w:pPr>
            <w:r>
              <w:t xml:space="preserve">Mantello del passo gatto</w:t>
            </w:r>
          </w:p>
        </w:tc>
      </w:tr>
      <w:tr>
        <w:tc>
          <w:p>
            <w:pPr>
              <w:pStyle w:val="Compact"/>
              <w:jc w:val="left"/>
            </w:pPr>
            <w:r>
              <w:t xml:space="preserve">Bonus dell’arma</w:t>
            </w:r>
          </w:p>
        </w:tc>
        <w:tc>
          <w:p>
            <w:pPr>
              <w:pStyle w:val="Compact"/>
              <w:jc w:val="left"/>
            </w:pPr>
            <w:r>
              <w:t xml:space="preserve">Bonus al quadrato x 2.000 mo</w:t>
            </w:r>
          </w:p>
        </w:tc>
        <w:tc>
          <w:p>
            <w:pPr>
              <w:pStyle w:val="Compact"/>
              <w:jc w:val="left"/>
            </w:pPr>
            <w:r>
              <w:t xml:space="preserve">Spada lunga+1</w:t>
            </w:r>
          </w:p>
        </w:tc>
      </w:tr>
    </w:tbl>
    <w:bookmarkEnd w:id="567"/>
    <w:bookmarkEnd w:id="568"/>
    <w:bookmarkStart w:id="585" w:name="oggetti-magici"/>
    <w:p>
      <w:pPr>
        <w:pStyle w:val="Heading1"/>
      </w:pPr>
      <w:r>
        <w:t xml:space="preserve">Oggetti Magici</w:t>
      </w:r>
    </w:p>
    <w:p>
      <w:pPr>
        <w:pStyle w:val="FirstParagraph"/>
      </w:pPr>
      <w:bookmarkStart w:id="569" w:name="oggetti-magici"/>
      <w:r>
        <w:t xml:space="preserve">[oggetti-magici]</w:t>
      </w:r>
      <w:bookmarkEnd w:id="569"/>
    </w:p>
    <w:p>
      <w:pPr>
        <w:numPr>
          <w:ilvl w:val="0"/>
          <w:numId w:val="1103"/>
        </w:numPr>
      </w:pPr>
      <w:r>
        <w:t xml:space="preserve">Un personaggio può portare innumerevoli oggetti magici su di sé ma per determinare il bonus alla Difesa non si possono sommare più di 2 oggetti (es. 1 anello magico ed un braccialetto).L’armatura non si considera in questo conteggio, e deve essere una sola.</w:t>
      </w:r>
    </w:p>
    <w:p>
      <w:pPr>
        <w:numPr>
          <w:ilvl w:val="0"/>
          <w:numId w:val="1103"/>
        </w:numPr>
      </w:pPr>
      <w:r>
        <w:t xml:space="preserve">Lo stesso principio vale per il bonus ai Tiri Salvezza, puoi sommare solo i bonus provenienti da due oggetti.</w:t>
      </w:r>
    </w:p>
    <w:p>
      <w:pPr>
        <w:numPr>
          <w:ilvl w:val="0"/>
          <w:numId w:val="1103"/>
        </w:numPr>
      </w:pPr>
      <w:r>
        <w:t xml:space="preserve">Se il bonus è alle caratteristiche si conta solo quello con il bonus maggiore.</w:t>
      </w:r>
    </w:p>
    <w:p>
      <w:pPr>
        <w:numPr>
          <w:ilvl w:val="0"/>
          <w:numId w:val="1103"/>
        </w:numPr>
      </w:pPr>
      <w:r>
        <w:t xml:space="preserve">Un personaggio non può portare più di due anelli magici altrimenti</w:t>
      </w:r>
      <w:r>
        <w:t xml:space="preserve"> </w:t>
      </w:r>
      <w:r>
        <w:t xml:space="preserve">entrano in risonanza causando 1d6 di danno a round per ogni anello oltre il secondo.</w:t>
      </w:r>
    </w:p>
    <w:bookmarkStart w:id="571" w:name="Xfcede835f1204bf410f0b2686cb79b1344b2a48"/>
    <w:p>
      <w:pPr>
        <w:pStyle w:val="Heading2"/>
      </w:pPr>
      <w:r>
        <w:t xml:space="preserve">Tabella: Generazione Casuale degli Oggetti Magici</w:t>
      </w:r>
    </w:p>
    <w:p>
      <w:pPr>
        <w:pStyle w:val="FirstParagraph"/>
      </w:pPr>
      <w:bookmarkStart w:id="570" w:name="Xfcede835f1204bf410f0b2686cb79b1344b2a48"/>
      <w:r>
        <w:t xml:space="preserve">[tabella-generazione-casuale-degli-oggetti-magici]</w:t>
      </w:r>
      <w:bookmarkEnd w:id="570"/>
    </w:p>
    <w:p>
      <w:pPr>
        <w:pStyle w:val="BodyText"/>
      </w:pPr>
      <w:r>
        <w:t xml:space="preserve">L</w:t>
      </w:r>
      <w:r>
        <w:t xml:space="preserve">4cm</w:t>
      </w:r>
      <w:r>
        <w:t xml:space="preserve"> </w:t>
      </w:r>
      <w:r>
        <w:t xml:space="preserve">L</w:t>
      </w:r>
      <w:r>
        <w:t xml:space="preserve">4cm</w:t>
      </w:r>
      <w:r>
        <w:t xml:space="preserve">L</w:t>
      </w:r>
      <w:r>
        <w:t xml:space="preserve">4cm</w:t>
      </w:r>
      <w:r>
        <w:t xml:space="preserve">L</w:t>
      </w:r>
      <w:r>
        <w:t xml:space="preserve">4cm</w:t>
      </w:r>
      <w:r>
        <w:t xml:space="preserve"> </w:t>
      </w:r>
      <w:r>
        <w:rPr>
          <w:b/>
        </w:rPr>
        <w:t xml:space="preserve">Oggetto magico Minore</w:t>
      </w:r>
      <w:r>
        <w:t xml:space="preserve"> </w:t>
      </w:r>
      <w:r>
        <w:t xml:space="preserve">&amp;</w:t>
      </w:r>
      <w:r>
        <w:t xml:space="preserve"> </w:t>
      </w:r>
      <w:r>
        <w:rPr>
          <w:b/>
        </w:rPr>
        <w:t xml:space="preserve">Oggetto magico Medio</w:t>
      </w:r>
      <w:r>
        <w:t xml:space="preserve"> </w:t>
      </w:r>
      <w:r>
        <w:t xml:space="preserve">&amp;</w:t>
      </w:r>
      <w:r>
        <w:t xml:space="preserve"> </w:t>
      </w:r>
      <w:r>
        <w:rPr>
          <w:b/>
        </w:rPr>
        <w:t xml:space="preserve">Oggetto magico Maggiore</w:t>
      </w:r>
      <w:r>
        <w:t xml:space="preserve"> </w:t>
      </w:r>
      <w:r>
        <w:t xml:space="preserve">&amp;</w:t>
      </w:r>
      <w:r>
        <w:t xml:space="preserve"> </w:t>
      </w:r>
      <w:r>
        <w:rPr>
          <w:b/>
        </w:rPr>
        <w:t xml:space="preserve">Oggetto</w:t>
      </w:r>
      <w:r>
        <w:br/>
      </w:r>
      <w:r>
        <w:t xml:space="preserve">01–04 &amp; 01–10 &amp; 01–10 &amp; Armature e scudi–09 &amp; 11–20 &amp; 11–20 &amp; Armi–44 &amp; 21–30 &amp; 21–25 &amp; Pozioni–46 &amp; 31–40 &amp; 26–35 &amp; Anelli</w:t>
      </w:r>
      <w:r>
        <w:t xml:space="preserve"> </w:t>
      </w:r>
      <w:r>
        <w:t xml:space="preserve">— &amp; 41–50 &amp; 36–45 &amp; Verghe–81 &amp; 51–65 &amp; 46–55 &amp; Pergamene</w:t>
      </w:r>
      <w:r>
        <w:t xml:space="preserve"> </w:t>
      </w:r>
      <w:r>
        <w:t xml:space="preserve">— &amp; 66–68 &amp; 56–75 &amp; Bastoni–91 &amp; 69–83 &amp; 76–80 &amp; Bacchette–100 &amp; 84–100 &amp; 81–100 &amp; Oggetti meravigliosi</w:t>
      </w:r>
    </w:p>
    <w:bookmarkEnd w:id="571"/>
    <w:bookmarkStart w:id="572"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72"/>
    <w:bookmarkStart w:id="574" w:name="oggetti-magici-sul-corpo"/>
    <w:p>
      <w:pPr>
        <w:pStyle w:val="Heading2"/>
      </w:pPr>
      <w:r>
        <w:t xml:space="preserve">Oggetti Magici sul Corpo</w:t>
      </w:r>
    </w:p>
    <w:p>
      <w:pPr>
        <w:pStyle w:val="FirstParagraph"/>
      </w:pPr>
      <w:bookmarkStart w:id="573" w:name="oggetti-magici-sul-corpo"/>
      <w:r>
        <w:t xml:space="preserve">[oggetti-magici-sul-corpo]</w:t>
      </w:r>
      <w:bookmarkEnd w:id="573"/>
    </w:p>
    <w:p>
      <w:pPr>
        <w:pStyle w:val="BodyText"/>
      </w:pPr>
      <w:r>
        <w:t xml:space="preserve">Molti oggetti magici devono essere indossati da un personaggio che voglia usarli o beneficiare delle loro capacità. Per una creatura di forma umanoide è possibile indossare fino a 15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
        </w:rPr>
        <w:t xml:space="preserve">Anello</w:t>
      </w:r>
      <w:r>
        <w:t xml:space="preserve"> </w:t>
      </w:r>
      <w:r>
        <w:t xml:space="preserve">(due al massimo): anelli.</w:t>
      </w:r>
    </w:p>
    <w:p>
      <w:pPr>
        <w:pStyle w:val="BodyText"/>
      </w:pPr>
      <w:r>
        <w:rPr>
          <w:b/>
        </w:rPr>
        <w:t xml:space="preserve">Armatura</w:t>
      </w:r>
      <w:r>
        <w:t xml:space="preserve">: corazze e armature.</w:t>
      </w:r>
    </w:p>
    <w:p>
      <w:pPr>
        <w:pStyle w:val="BodyText"/>
      </w:pPr>
      <w:r>
        <w:rPr>
          <w:b/>
        </w:rPr>
        <w:t xml:space="preserve">Cintura</w:t>
      </w:r>
      <w:r>
        <w:t xml:space="preserve">: cinture.</w:t>
      </w:r>
    </w:p>
    <w:p>
      <w:pPr>
        <w:pStyle w:val="BodyText"/>
      </w:pPr>
      <w:r>
        <w:rPr>
          <w:b/>
        </w:rPr>
        <w:t xml:space="preserve">Collo</w:t>
      </w:r>
      <w:r>
        <w:t xml:space="preserve">: amuleti, collane, medaglioni, scarabei, spille e talismani.</w:t>
      </w:r>
    </w:p>
    <w:p>
      <w:pPr>
        <w:pStyle w:val="BodyText"/>
      </w:pPr>
      <w:r>
        <w:rPr>
          <w:b/>
        </w:rPr>
        <w:t xml:space="preserve">Corpo</w:t>
      </w:r>
      <w:r>
        <w:t xml:space="preserve">: tuniche e vesti.</w:t>
      </w:r>
    </w:p>
    <w:p>
      <w:pPr>
        <w:pStyle w:val="BodyText"/>
      </w:pPr>
      <w:r>
        <w:rPr>
          <w:b/>
        </w:rPr>
        <w:t xml:space="preserve">Fronte</w:t>
      </w:r>
      <w:r>
        <w:t xml:space="preserve">: corone, fasce e filatteri.</w:t>
      </w:r>
    </w:p>
    <w:p>
      <w:pPr>
        <w:pStyle w:val="BodyText"/>
      </w:pPr>
      <w:r>
        <w:rPr>
          <w:b/>
        </w:rPr>
        <w:t xml:space="preserve">Mani</w:t>
      </w:r>
      <w:r>
        <w:t xml:space="preserve">: guanti e guanti d’arme.</w:t>
      </w:r>
    </w:p>
    <w:p>
      <w:pPr>
        <w:pStyle w:val="BodyText"/>
      </w:pPr>
      <w:r>
        <w:rPr>
          <w:b/>
        </w:rPr>
        <w:t xml:space="preserve">Occhi</w:t>
      </w:r>
      <w:r>
        <w:t xml:space="preserve">: occhi, occhiali e lenti.</w:t>
      </w:r>
    </w:p>
    <w:p>
      <w:pPr>
        <w:pStyle w:val="BodyText"/>
      </w:pPr>
      <w:r>
        <w:rPr>
          <w:b/>
        </w:rPr>
        <w:t xml:space="preserve">Piedi</w:t>
      </w:r>
      <w:r>
        <w:t xml:space="preserve">: scarpe, stivali e pantofole.</w:t>
      </w:r>
    </w:p>
    <w:p>
      <w:pPr>
        <w:pStyle w:val="BodyText"/>
      </w:pPr>
      <w:r>
        <w:rPr>
          <w:b/>
        </w:rPr>
        <w:t xml:space="preserve">Polso</w:t>
      </w:r>
      <w:r>
        <w:t xml:space="preserve">: braccialetti e bracciali.</w:t>
      </w:r>
    </w:p>
    <w:p>
      <w:pPr>
        <w:pStyle w:val="BodyText"/>
      </w:pPr>
      <w:r>
        <w:rPr>
          <w:b/>
        </w:rPr>
        <w:t xml:space="preserve">Scudo</w:t>
      </w:r>
      <w:r>
        <w:t xml:space="preserve">: scudi.</w:t>
      </w:r>
    </w:p>
    <w:p>
      <w:pPr>
        <w:pStyle w:val="BodyText"/>
      </w:pPr>
      <w:r>
        <w:rPr>
          <w:b/>
        </w:rPr>
        <w:t xml:space="preserve">Spalle</w:t>
      </w:r>
      <w:r>
        <w:t xml:space="preserve">: cappe e mantelli.</w:t>
      </w:r>
    </w:p>
    <w:p>
      <w:pPr>
        <w:pStyle w:val="BodyText"/>
      </w:pPr>
      <w:r>
        <w:rPr>
          <w:b/>
        </w:rPr>
        <w:t xml:space="preserve">Testa</w:t>
      </w:r>
      <w:r>
        <w:t xml:space="preserve">: cappelli, diademi, elmi e maschere.</w:t>
      </w:r>
    </w:p>
    <w:p>
      <w:pPr>
        <w:pStyle w:val="BodyText"/>
      </w:pPr>
      <w:r>
        <w:rPr>
          <w:b/>
        </w:rPr>
        <w:t xml:space="preserve">Torace</w:t>
      </w:r>
      <w:r>
        <w:t xml:space="preserve">: camicie, giubbe, maglie e manti.</w:t>
      </w:r>
    </w:p>
    <w:p>
      <w:pPr>
        <w:pStyle w:val="BodyText"/>
      </w:pP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574"/>
    <w:bookmarkStart w:id="576" w:name="X8f347e53e35ce46493a06a72a4356c547a94aa9"/>
    <w:p>
      <w:pPr>
        <w:pStyle w:val="Heading2"/>
      </w:pPr>
      <w:r>
        <w:t xml:space="preserve">Tiri Salvezza Contro i Poteri degli Oggetti Magici</w:t>
      </w:r>
    </w:p>
    <w:p>
      <w:pPr>
        <w:pStyle w:val="FirstParagraph"/>
      </w:pPr>
      <w:bookmarkStart w:id="575" w:name="X8f347e53e35ce46493a06a72a4356c547a94aa9"/>
      <w:r>
        <w:t xml:space="preserve">[tiri-salvezza-contro-i-poteri-degli-oggetti-magici]</w:t>
      </w:r>
      <w:bookmarkEnd w:id="575"/>
    </w:p>
    <w:p>
      <w:pPr>
        <w:pStyle w:val="BodyText"/>
      </w:pPr>
      <w:r>
        <w:t xml:space="preserve">Gli oggetti magici normalmente riproducono Essenze o altri effetti magici. Per un Tiro Salvezza contro la magia o un effetto magico generato da un oggetto magico, la DC è sempre il livello potere dell’Essenza generata.</w:t>
      </w:r>
    </w:p>
    <w:p>
      <w:pPr>
        <w:pStyle w:val="BodyText"/>
      </w:pPr>
      <w:r>
        <w:t xml:space="preserve">Le descrizioni di molti oggetti riportano le DC dei Tiri Salvezza relativi ai vari effetti, in modo particolare quando l’effetto non è descritto da un incantesimo equivalente (che rende difficile determinare rapidamente il suo livello di potere).</w:t>
      </w:r>
    </w:p>
    <w:bookmarkEnd w:id="576"/>
    <w:bookmarkStart w:id="578" w:name="danneggiare-gli-oggetti-magici"/>
    <w:p>
      <w:pPr>
        <w:pStyle w:val="Heading2"/>
      </w:pPr>
      <w:r>
        <w:t xml:space="preserve">Danneggiare gli Oggetti Magici</w:t>
      </w:r>
    </w:p>
    <w:p>
      <w:pPr>
        <w:pStyle w:val="FirstParagraph"/>
      </w:pPr>
      <w:bookmarkStart w:id="577" w:name="danneggiare-gli-oggetti-magici"/>
      <w:r>
        <w:t xml:space="preserve">[danneggiare-gli-oggetti-magici]</w:t>
      </w:r>
      <w:bookmarkEnd w:id="577"/>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Arbitrio). Il bonus ai Tiri Salvezza di un oggetto magico è pari a 2 + 1/2 del livello potere massimo usabile. Le sole eccezioni a questa regola sono gli oggetti magici intelligenti, che effettuano i tiri salvezza su Arbitrio basandosi sul loro punteggio di Volontà.</w:t>
      </w:r>
    </w:p>
    <w:bookmarkEnd w:id="578"/>
    <w:bookmarkStart w:id="580" w:name="riparare-gli-oggetti-magici"/>
    <w:p>
      <w:pPr>
        <w:pStyle w:val="Heading2"/>
      </w:pPr>
      <w:r>
        <w:t xml:space="preserve">Riparare gli Oggetti Magici</w:t>
      </w:r>
    </w:p>
    <w:p>
      <w:pPr>
        <w:pStyle w:val="FirstParagraph"/>
      </w:pPr>
      <w:bookmarkStart w:id="579" w:name="riparare-gli-oggetti-magici"/>
      <w:r>
        <w:t xml:space="preserve">[riparare-gli-oggetti-magici]</w:t>
      </w:r>
      <w:bookmarkEnd w:id="579"/>
    </w:p>
    <w:p>
      <w:pPr>
        <w:pStyle w:val="BodyText"/>
      </w:pPr>
      <w:r>
        <w:t xml:space="preserve">Per riparare un oggetto magico occorrono materiali e tempo, pari alla metà del tempo e del costo per crearlo. L’Essenza di Creazione con livello di potere pari al livello di potere massimo dell’oggetto magico ripara gli oggetti magici danneggiati.</w:t>
      </w:r>
    </w:p>
    <w:bookmarkEnd w:id="580"/>
    <w:bookmarkStart w:id="582" w:name="cariche-dosi-e-usi-multipli"/>
    <w:p>
      <w:pPr>
        <w:pStyle w:val="Heading2"/>
      </w:pPr>
      <w:r>
        <w:t xml:space="preserve">Cariche, Dosi e Usi Multipli</w:t>
      </w:r>
    </w:p>
    <w:p>
      <w:pPr>
        <w:pStyle w:val="FirstParagraph"/>
      </w:pPr>
      <w:bookmarkStart w:id="581" w:name="cariche-dosi-e-usi-multipli"/>
      <w:r>
        <w:t xml:space="preserve">[cariche-dosi-e-usi-multipli]</w:t>
      </w:r>
      <w:bookmarkEnd w:id="581"/>
    </w:p>
    <w:p>
      <w:pPr>
        <w:pStyle w:val="BodyText"/>
      </w:pPr>
      <w:r>
        <w:t xml:space="preserve">Molti oggetti, e in modo particolare le bacchette e i bastoni, hanno un potere limitato al numero di cariche che contengono. Normalmente gli oggetti dotati di cariche non superano mai il massimo di 25 cariche (10 per i bastoni). Se oggetti simili vengono trovati come parte casuale di un tesoro, si tira un 5d6 e si divide per 2 per determinare il numero delle cariche rimaste (arrotondando per difetto, minimo 1). Se un oggetto ha un numero massimo di cariche diverso da 25,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un’utilita’anche se privi di cariche, soltanto parte del valore dell’oggetto sarà basato sul numero di cariche rimaste.</w:t>
      </w:r>
    </w:p>
    <w:bookmarkEnd w:id="582"/>
    <w:bookmarkStart w:id="584" w:name="acquisire-oggetti-magici"/>
    <w:p>
      <w:pPr>
        <w:pStyle w:val="Heading2"/>
      </w:pPr>
      <w:r>
        <w:t xml:space="preserve">Acquisire Oggetti Magici</w:t>
      </w:r>
    </w:p>
    <w:p>
      <w:pPr>
        <w:pStyle w:val="FirstParagraph"/>
      </w:pPr>
      <w:bookmarkStart w:id="583" w:name="acquisire-oggetti-magici"/>
      <w:r>
        <w:t xml:space="preserve">[acquisire-oggetti-magici]</w:t>
      </w:r>
      <w:bookmarkEnd w:id="583"/>
    </w:p>
    <w:tbl>
      <w:tblPr>
        <w:tblStyle w:val="Table"/>
        <w:tblW w:type="pct" w:w="0.0"/>
        <w:tblLook w:firstRow="0" w:lastRow="0" w:firstColumn="0" w:lastColumn="0" w:noHBand="0" w:noVBand="0"/>
      </w:tblPr>
      <w:tblGrid/>
      <w:tr>
        <w:tc>
          <w:p>
            <w:pPr>
              <w:pStyle w:val="Compact"/>
              <w:jc w:val="left"/>
            </w:pPr>
            <w:r>
              <w:rPr>
                <w:b/>
              </w:rPr>
              <w:t xml:space="preserve">Dimensioni Comunita’</w:t>
            </w:r>
          </w:p>
        </w:tc>
        <w:tc>
          <w:p>
            <w:pPr>
              <w:pStyle w:val="Compact"/>
              <w:jc w:val="left"/>
            </w:pPr>
            <w:r>
              <w:rPr>
                <w:b/>
              </w:rPr>
              <w:t xml:space="preserve">Valore Base</w:t>
            </w:r>
          </w:p>
        </w:tc>
        <w:tc>
          <w:p>
            <w:pPr>
              <w:pStyle w:val="Compact"/>
              <w:jc w:val="left"/>
            </w:pPr>
            <w:r>
              <w:rPr>
                <w:b/>
              </w:rPr>
              <w:t xml:space="preserve">Minore</w:t>
            </w:r>
          </w:p>
        </w:tc>
        <w:tc>
          <w:p>
            <w:pPr>
              <w:pStyle w:val="Compact"/>
              <w:jc w:val="left"/>
            </w:pPr>
            <w:r>
              <w:rPr>
                <w:b/>
              </w:rPr>
              <w:t xml:space="preserve">Medio</w:t>
            </w:r>
          </w:p>
        </w:tc>
        <w:tc>
          <w:p>
            <w:pPr>
              <w:pStyle w:val="Compact"/>
              <w:jc w:val="left"/>
            </w:pPr>
            <w:r>
              <w:rPr>
                <w:b/>
              </w:rPr>
              <w:t xml:space="preserve">Maggiore</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1d4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1d6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2d4 oggetti</w:t>
            </w:r>
          </w:p>
        </w:tc>
        <w:tc>
          <w:p>
            <w:pPr>
              <w:pStyle w:val="Compact"/>
              <w:jc w:val="left"/>
            </w:pPr>
            <w:r>
              <w:t xml:space="preserve">1d4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3d4 oggetti</w:t>
            </w:r>
          </w:p>
        </w:tc>
        <w:tc>
          <w:p>
            <w:pPr>
              <w:pStyle w:val="Compact"/>
              <w:jc w:val="left"/>
            </w:pPr>
            <w:r>
              <w:t xml:space="preserve">1d6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1d4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4d4 oggetti</w:t>
            </w:r>
          </w:p>
        </w:tc>
        <w:tc>
          <w:p>
            <w:pPr>
              <w:pStyle w:val="Compact"/>
              <w:jc w:val="left"/>
            </w:pPr>
            <w:r>
              <w:t xml:space="preserve">3d4 oggetti</w:t>
            </w:r>
          </w:p>
        </w:tc>
        <w:tc>
          <w:p>
            <w:pPr>
              <w:pStyle w:val="Compact"/>
              <w:jc w:val="left"/>
            </w:pPr>
            <w:r>
              <w:t xml:space="preserve">1d6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d4 oggetti</w:t>
            </w:r>
          </w:p>
        </w:tc>
        <w:tc>
          <w:p>
            <w:pPr>
              <w:pStyle w:val="Compact"/>
              <w:jc w:val="left"/>
            </w:pPr>
            <w:r>
              <w:t xml:space="preserve">3d4 oggetti</w:t>
            </w:r>
          </w:p>
        </w:tc>
        <w:tc>
          <w:p>
            <w:pPr>
              <w:pStyle w:val="Compact"/>
              <w:jc w:val="left"/>
            </w:pPr>
            <w:r>
              <w:t xml:space="preserve">2d4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4d4 oggetti</w:t>
            </w:r>
          </w:p>
        </w:tc>
        <w:tc>
          <w:p>
            <w:pPr>
              <w:pStyle w:val="Compact"/>
              <w:jc w:val="left"/>
            </w:pPr>
            <w:r>
              <w:t xml:space="preserve">3d4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invendita. I Narratori che conducono questo tipo di campagne dovrebbe prevedere delle modifiche alle sfideaffrontate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584"/>
    <w:bookmarkEnd w:id="585"/>
    <w:bookmarkStart w:id="595" w:name="armature-magiche"/>
    <w:p>
      <w:pPr>
        <w:pStyle w:val="Heading1"/>
      </w:pPr>
      <w:r>
        <w:t xml:space="preserve">Armature Magiche</w:t>
      </w:r>
    </w:p>
    <w:p>
      <w:pPr>
        <w:pStyle w:val="FirstParagraph"/>
      </w:pPr>
      <w:bookmarkStart w:id="586" w:name="armature-magiche"/>
      <w:r>
        <w:t xml:space="preserve">[armature-magiche]</w:t>
      </w:r>
      <w:bookmarkEnd w:id="586"/>
    </w:p>
    <w:p>
      <w:pPr>
        <w:pStyle w:val="BodyText"/>
      </w:pPr>
      <w:r>
        <w:t xml:space="preserve">Normalmente le armature magiche proteggono chi le indossa meglio di quanto potrebbe fare una qualsiasi armatura normale, pari modo gli scudi.</w:t>
      </w:r>
    </w:p>
    <w:p>
      <w:pPr>
        <w:pStyle w:val="BodyText"/>
      </w:pPr>
      <w:r>
        <w:t xml:space="preserve">Una armatura magica ha un valore di Resistenza al colpo più alto e una Resistenza Totale migliore, ed è molto probabile che abbia pure una penalità alle prove di Agilità e CM più bassa.</w:t>
      </w:r>
    </w:p>
    <w:p>
      <w:pPr>
        <w:pStyle w:val="BodyText"/>
      </w:pPr>
      <w:r>
        <w:t xml:space="preserve">Una armatura può avere un valore bonus da +1 a +5 più eventuali altre capacità magiche. Ogni +1 di una armatura alza di 1 il valore di Resistenza al colpo e raddoppia (o triplica, quadruplica…) il valore di Resistenza Totale.</w:t>
      </w:r>
    </w:p>
    <w:p>
      <w:pPr>
        <w:pStyle w:val="BodyText"/>
      </w:pPr>
      <w:r>
        <w:t xml:space="preserve">Ogni +2 si abbassa di 1 la penalità di Prove Agilità, ed ogni +1 si abbassa di 1 la penalistà alle prove di Competenza Magica.</w:t>
      </w:r>
    </w:p>
    <w:p>
      <w:pPr>
        <w:pStyle w:val="BodyText"/>
      </w:pPr>
      <w:r>
        <w:t xml:space="preserve">Un’armatura viene sempre costruita in modo che, anche se dotata di stivali, elmo oguanti d’arme, questi pezzi possano essere sostituiti con altri stivali, elmo o guanti d’arme magici.</w:t>
      </w:r>
    </w:p>
    <w:bookmarkStart w:id="587" w:name="X05bb1951b151156bd78ad1e3f71fcd90deebde4"/>
    <w:p>
      <w:pPr>
        <w:pStyle w:val="Heading2"/>
      </w:pPr>
      <w:r>
        <w:t xml:space="preserve">Tabella: Generazione casuale di Armature e Scudi Magici</w:t>
      </w:r>
    </w:p>
    <w:p>
      <w:pPr>
        <w:pStyle w:val="FirstParagraph"/>
      </w:pPr>
      <w:r>
        <w:t xml:space="preserve">L</w:t>
      </w:r>
      <w:r>
        <w:t xml:space="preserve">1.5cm</w:t>
      </w:r>
      <w:r>
        <w:t xml:space="preserve"> </w:t>
      </w:r>
      <w:r>
        <w:t xml:space="preserve">L</w:t>
      </w:r>
      <w:r>
        <w:t xml:space="preserve">1.5cm</w:t>
      </w:r>
      <w:r>
        <w:t xml:space="preserve"> </w:t>
      </w:r>
      <w:r>
        <w:t xml:space="preserve">L</w:t>
      </w:r>
      <w:r>
        <w:t xml:space="preserve">2cm</w:t>
      </w:r>
      <w:r>
        <w:t xml:space="preserve"> </w:t>
      </w:r>
      <w:r>
        <w:t xml:space="preserve">L</w:t>
      </w:r>
      <w:r>
        <w:t xml:space="preserve">4cm</w:t>
      </w:r>
      <w:r>
        <w:t xml:space="preserve"> </w:t>
      </w:r>
      <w:r>
        <w:t xml:space="preserve">L</w:t>
      </w:r>
      <w:r>
        <w:t xml:space="preserve">5cm</w:t>
      </w:r>
      <w:r>
        <w:t xml:space="preserve"> </w:t>
      </w:r>
      <w:r>
        <w:rPr>
          <w:b/>
        </w:rPr>
        <w:t xml:space="preserve">Minore</w:t>
      </w:r>
      <w:r>
        <w:t xml:space="preserve"> </w:t>
      </w:r>
      <w:r>
        <w:t xml:space="preserve">&amp;</w:t>
      </w:r>
      <w:r>
        <w:t xml:space="preserve"> </w:t>
      </w:r>
      <w:r>
        <w:rPr>
          <w:b/>
        </w:rPr>
        <w:t xml:space="preserve">Medio</w:t>
      </w:r>
      <w:r>
        <w:t xml:space="preserve"> </w:t>
      </w:r>
      <w:r>
        <w:t xml:space="preserve">&amp;</w:t>
      </w:r>
      <w:r>
        <w:t xml:space="preserve"> </w:t>
      </w:r>
      <w:r>
        <w:rPr>
          <w:b/>
        </w:rPr>
        <w:t xml:space="preserve">Maggiore</w:t>
      </w:r>
      <w:r>
        <w:t xml:space="preserve"> </w:t>
      </w:r>
      <w:r>
        <w:t xml:space="preserve">&amp;</w:t>
      </w:r>
      <w:r>
        <w:t xml:space="preserve"> </w:t>
      </w:r>
      <w:r>
        <w:rPr>
          <w:b/>
        </w:rPr>
        <w:t xml:space="preserve">Capacità Speciale</w:t>
      </w:r>
      <w:r>
        <w:t xml:space="preserve"> </w:t>
      </w:r>
      <w:r>
        <w:t xml:space="preserve">&amp;</w:t>
      </w:r>
      <w:r>
        <w:t xml:space="preserve"> </w:t>
      </w:r>
      <w:r>
        <w:rPr>
          <w:b/>
        </w:rPr>
        <w:t xml:space="preserve">Prezzo</w:t>
      </w:r>
      <w:r>
        <w:rPr>
          <w:b/>
        </w:rPr>
        <w:t xml:space="preserve">*</w:t>
      </w:r>
      <w:r>
        <w:t xml:space="preserve">–60 &amp; 01–05 &amp; — &amp; scudo+1 &amp; 1.000 mo–80 &amp; 06–10 &amp; — &amp; armatura+1 &amp; 1.000 mo–85 &amp; 11–20 &amp; — &amp; scudo+2 &amp; 4.000 mo–87 &amp; 21–30 &amp; — &amp; armatura+2 &amp; 4.000 mo</w:t>
      </w:r>
      <w:r>
        <w:t xml:space="preserve"> </w:t>
      </w:r>
      <w:r>
        <w:t xml:space="preserve">— &amp; 31–40 &amp; 01–08 &amp; scudo+3 &amp; 9.000 mo</w:t>
      </w:r>
      <w:r>
        <w:t xml:space="preserve"> </w:t>
      </w:r>
      <w:r>
        <w:t xml:space="preserve">— &amp; 41–50 &amp; 09–16 &amp; armatura+3 &amp; 9.000 mo</w:t>
      </w:r>
      <w:r>
        <w:t xml:space="preserve"> </w:t>
      </w:r>
      <w:r>
        <w:t xml:space="preserve">— &amp; 51–55 &amp; 17–27 &amp; scudo+4 &amp; 16.000 mo</w:t>
      </w:r>
      <w:r>
        <w:t xml:space="preserve"> </w:t>
      </w:r>
      <w:r>
        <w:t xml:space="preserve">— &amp; 56–57 &amp; 28–38 &amp; armatura+4 &amp; 16.000 mo</w:t>
      </w:r>
      <w:r>
        <w:t xml:space="preserve"> </w:t>
      </w:r>
      <w:r>
        <w:t xml:space="preserve">— &amp; — &amp; 39–49 &amp; scudo+5 &amp; 25.000 mo</w:t>
      </w:r>
      <w:r>
        <w:t xml:space="preserve"> </w:t>
      </w:r>
      <w:r>
        <w:t xml:space="preserve">— &amp; — &amp; 50–57 &amp; armatura+5 &amp; 25.000 mo</w:t>
      </w:r>
      <w:r>
        <w:t xml:space="preserve"> </w:t>
      </w:r>
      <w:r>
        <w:t xml:space="preserve">— &amp; — &amp; — &amp; armatura/scudo+6</w:t>
      </w:r>
      <w:r>
        <w:t xml:space="preserve">*</w:t>
      </w:r>
      <w:r>
        <w:t xml:space="preserve"> </w:t>
      </w:r>
      <w:r>
        <w:t xml:space="preserve">&amp; 36.000 mo</w:t>
      </w:r>
      <w:r>
        <w:t xml:space="preserve"> </w:t>
      </w:r>
      <w:r>
        <w:t xml:space="preserve">— &amp; — &amp; — &amp; armatura/scudo+7</w:t>
      </w:r>
      <w:r>
        <w:t xml:space="preserve">*</w:t>
      </w:r>
      <w:r>
        <w:t xml:space="preserve"> </w:t>
      </w:r>
      <w:r>
        <w:t xml:space="preserve">&amp; 49.000 mo</w:t>
      </w:r>
      <w:r>
        <w:t xml:space="preserve"> </w:t>
      </w:r>
      <w:r>
        <w:t xml:space="preserve">— &amp; — &amp; — &amp; armatura/scudo+8</w:t>
      </w:r>
      <w:r>
        <w:t xml:space="preserve">*</w:t>
      </w:r>
      <w:r>
        <w:t xml:space="preserve"> </w:t>
      </w:r>
      <w:r>
        <w:t xml:space="preserve">&amp; 64.000 mo</w:t>
      </w:r>
      <w:r>
        <w:t xml:space="preserve"> </w:t>
      </w:r>
      <w:r>
        <w:t xml:space="preserve">— &amp; — &amp; — &amp; armatura/scudo+9</w:t>
      </w:r>
      <w:r>
        <w:t xml:space="preserve">*</w:t>
      </w:r>
      <w:r>
        <w:t xml:space="preserve"> </w:t>
      </w:r>
      <w:r>
        <w:t xml:space="preserve">&amp; 81.000 mo</w:t>
      </w:r>
      <w:r>
        <w:t xml:space="preserve"> </w:t>
      </w:r>
      <w:r>
        <w:t xml:space="preserve">— &amp; — &amp; — &amp; armatura/scudo+10</w:t>
      </w:r>
      <w:r>
        <w:t xml:space="preserve">*</w:t>
      </w:r>
      <w:r>
        <w:t xml:space="preserve"> </w:t>
      </w:r>
      <w:r>
        <w:t xml:space="preserve">&amp; 100.000 mo–89 &amp; 58–60 &amp; 58–60 &amp; Armatura specifica</w:t>
      </w:r>
      <w:r>
        <w:t xml:space="preserve">*</w:t>
      </w:r>
      <w:r>
        <w:t xml:space="preserve">*</w:t>
      </w:r>
      <w:r>
        <w:t xml:space="preserve"> </w:t>
      </w:r>
      <w:r>
        <w:t xml:space="preserve">&amp; -–91 &amp; 61–63 &amp; 61–63 &amp; Scudo specifico</w:t>
      </w:r>
      <w:r>
        <w:t xml:space="preserve">*</w:t>
      </w:r>
      <w:r>
        <w:t xml:space="preserve">*</w:t>
      </w:r>
      <w:r>
        <w:t xml:space="preserve">*</w:t>
      </w:r>
      <w:r>
        <w:t xml:space="preserve"> </w:t>
      </w:r>
      <w:r>
        <w:t xml:space="preserve">&amp; -–100 &amp; 64–100 &amp; 64–100 &amp; Capacità speciale e tirate ancora</w:t>
      </w:r>
      <w:r>
        <w:t xml:space="preserve">*</w:t>
      </w:r>
      <w:r>
        <w:t xml:space="preserve">*</w:t>
      </w:r>
      <w:r>
        <w:t xml:space="preserve">,</w:t>
      </w:r>
      <w:r>
        <w:t xml:space="preserve">*</w:t>
      </w:r>
      <w:r>
        <w:t xml:space="preserve">*</w:t>
      </w:r>
      <w:r>
        <w:t xml:space="preserve">*</w:t>
      </w:r>
      <w:r>
        <w:t xml:space="preserve"> </w:t>
      </w:r>
      <w:r>
        <w:t xml:space="preserve">&amp; -</w:t>
      </w:r>
    </w:p>
    <w:p>
      <w:pPr>
        <w:pStyle w:val="BodyText"/>
      </w:pPr>
      <w:r>
        <w:t xml:space="preserve">*</w:t>
      </w:r>
      <w:r>
        <w:t xml:space="preserve"> </w:t>
      </w:r>
      <w:r>
        <w:t xml:space="preserve">Armature e scudi non possono avere bonus di potenziamento superiori a +5. Usate queste indicazioni per determinarne il prezzo quando vengono aggiunte delle Capacità Speciali.</w:t>
      </w:r>
    </w:p>
    <w:p>
      <w:pPr>
        <w:pStyle w:val="BodyText"/>
      </w:pPr>
      <w:r>
        <w:t xml:space="preserve">*</w:t>
      </w:r>
      <w:r>
        <w:t xml:space="preserve">*</w:t>
      </w:r>
      <w:r>
        <w:t xml:space="preserve"> </w:t>
      </w:r>
      <w:r>
        <w:t xml:space="preserve">Tirate sulla Tabella: Armature Specifiche.</w:t>
      </w:r>
    </w:p>
    <w:p>
      <w:pPr>
        <w:pStyle w:val="BodyText"/>
      </w:pPr>
      <w:r>
        <w:t xml:space="preserve">*</w:t>
      </w:r>
      <w:r>
        <w:t xml:space="preserve">*</w:t>
      </w:r>
      <w:r>
        <w:t xml:space="preserve"> </w:t>
      </w:r>
      <w:r>
        <w:t xml:space="preserve">Tirate sulla Tabella: Scudi Specifici.</w:t>
      </w:r>
    </w:p>
    <w:bookmarkEnd w:id="587"/>
    <w:bookmarkStart w:id="588" w:name="X20f7d21974f2fc0c2d7f5a6fd9ff1a726f6e8db"/>
    <w:p>
      <w:pPr>
        <w:pStyle w:val="Heading2"/>
      </w:pPr>
      <w:r>
        <w:t xml:space="preserve">Tabella Generazione Capacità Speciali delle Armature</w:t>
      </w:r>
    </w:p>
    <w:p>
      <w:pPr>
        <w:pStyle w:val="FirstParagraph"/>
      </w:pPr>
      <w:r>
        <w:t xml:space="preserve">L</w:t>
      </w:r>
      <w:r>
        <w:t xml:space="preserve">1.5cm</w:t>
      </w:r>
      <w:r>
        <w:t xml:space="preserve"> </w:t>
      </w:r>
      <w:r>
        <w:t xml:space="preserve">L</w:t>
      </w:r>
      <w:r>
        <w:t xml:space="preserve">1.5cm</w:t>
      </w:r>
      <w:r>
        <w:t xml:space="preserve">L</w:t>
      </w:r>
      <w:r>
        <w:t xml:space="preserve">1.5cm</w:t>
      </w:r>
      <w:r>
        <w:t xml:space="preserve">L</w:t>
      </w:r>
      <w:r>
        <w:t xml:space="preserve">5cm</w:t>
      </w:r>
      <w:r>
        <w:t xml:space="preserve">L</w:t>
      </w:r>
      <w:r>
        <w:t xml:space="preserve">4cm</w:t>
      </w:r>
      <w:r>
        <w:t xml:space="preserve"> </w:t>
      </w:r>
      <w:r>
        <w:rPr>
          <w:b/>
        </w:rPr>
        <w:t xml:space="preserve">Minore</w:t>
      </w:r>
      <w:r>
        <w:t xml:space="preserve"> </w:t>
      </w:r>
      <w:r>
        <w:t xml:space="preserve">&amp;</w:t>
      </w:r>
      <w:r>
        <w:t xml:space="preserve"> </w:t>
      </w:r>
      <w:r>
        <w:rPr>
          <w:b/>
        </w:rPr>
        <w:t xml:space="preserve">Medio</w:t>
      </w:r>
      <w:r>
        <w:t xml:space="preserve"> </w:t>
      </w:r>
      <w:r>
        <w:t xml:space="preserve">&amp;</w:t>
      </w:r>
      <w:r>
        <w:t xml:space="preserve"> </w:t>
      </w:r>
      <w:r>
        <w:rPr>
          <w:b/>
        </w:rPr>
        <w:t xml:space="preserve">Maggiore</w:t>
      </w:r>
      <w:r>
        <w:t xml:space="preserve"> </w:t>
      </w:r>
      <w:r>
        <w:t xml:space="preserve">&amp;</w:t>
      </w:r>
      <w:r>
        <w:t xml:space="preserve"> </w:t>
      </w:r>
      <w:r>
        <w:rPr>
          <w:b/>
        </w:rPr>
        <w:t xml:space="preserve">Capacità Speciale</w:t>
      </w:r>
      <w:r>
        <w:t xml:space="preserve"> </w:t>
      </w:r>
      <w:r>
        <w:t xml:space="preserve">&amp;</w:t>
      </w:r>
      <w:r>
        <w:t xml:space="preserve"> </w:t>
      </w:r>
      <w:r>
        <w:rPr>
          <w:b/>
        </w:rPr>
        <w:t xml:space="preserve">Modificatore Prezzo Base</w:t>
      </w:r>
      <w:r>
        <w:t xml:space="preserve">–25 &amp; 01–05 &amp; 01–03 &amp; Felpa &amp; +2.700 mo–32 &amp; 06–08 &amp; 04 &amp; Fortificazione Leggera &amp; bonus +1</w:t>
      </w:r>
      <w:r>
        <w:t xml:space="preserve">*</w:t>
      </w:r>
      <w:r>
        <w:t xml:space="preserve">–52 &amp; 09–11 &amp; — &amp; Scivolosa &amp; +3.750 mo–92 &amp; 12–17 &amp; — &amp; Ombra &amp; +3.750 mo–96 &amp; 18–19 &amp; — &amp; Mimetica &amp; bonus +1 &amp; 20–29 &amp; 05–07 &amp; Scivolosa Migliorata &amp; +15.000 mo–99 &amp; 30–49 &amp; 08–13 &amp; Ombra Migliorata &amp; +15.000 mo</w:t>
      </w:r>
      <w:r>
        <w:t xml:space="preserve"> </w:t>
      </w:r>
      <w:r>
        <w:t xml:space="preserve">— &amp; 50–74 &amp; 14–28 &amp; Resistenza all’Energia &amp; +18.000 mo</w:t>
      </w:r>
      <w:r>
        <w:t xml:space="preserve"> </w:t>
      </w:r>
      <w:r>
        <w:t xml:space="preserve">— &amp; 75–79 &amp; 29–33 &amp; Tocco Fantasma &amp; bonus +3</w:t>
      </w:r>
      <w:r>
        <w:t xml:space="preserve"> </w:t>
      </w:r>
      <w:r>
        <w:t xml:space="preserve">— &amp; 80–84 &amp; 34–35 &amp; Invulnerabilità &amp; bonus +3</w:t>
      </w:r>
      <w:r>
        <w:t xml:space="preserve"> </w:t>
      </w:r>
      <w:r>
        <w:t xml:space="preserve">— &amp; 85–89 &amp; 36–40 &amp; Fortificazione Moderata &amp; bonus +3</w:t>
      </w:r>
      <w:r>
        <w:t xml:space="preserve"> </w:t>
      </w:r>
      <w:r>
        <w:t xml:space="preserve">— &amp; 90–94 &amp; 41–42 &amp; Della forma animale &amp; bonus +3</w:t>
      </w:r>
      <w:r>
        <w:t xml:space="preserve"> </w:t>
      </w:r>
      <w:r>
        <w:t xml:space="preserve">— &amp; — &amp; 44–48 &amp; Scivolosa Superiore &amp; +33.750 mo</w:t>
      </w:r>
      <w:r>
        <w:t xml:space="preserve"> </w:t>
      </w:r>
      <w:r>
        <w:t xml:space="preserve">— &amp; — &amp; 49–58 &amp; Ombra Superiore &amp; +33.750 mo</w:t>
      </w:r>
      <w:r>
        <w:t xml:space="preserve"> </w:t>
      </w:r>
      <w:r>
        <w:t xml:space="preserve">— &amp; — &amp; 59–83 &amp; Resistenza all’Energia Migliorata &amp; +42.000 mo</w:t>
      </w:r>
      <w:r>
        <w:t xml:space="preserve"> </w:t>
      </w:r>
      <w:r>
        <w:t xml:space="preserve">— &amp; — &amp; 84–88 &amp; Ritira o scegli &amp; bonus +4</w:t>
      </w:r>
      <w:r>
        <w:t xml:space="preserve">*</w:t>
      </w:r>
      <w:r>
        <w:t xml:space="preserve"> </w:t>
      </w:r>
      <w:r>
        <w:t xml:space="preserve">— &amp; — &amp; 89 &amp; Forma Eterea &amp; +49.000 mo</w:t>
      </w:r>
      <w:r>
        <w:t xml:space="preserve"> </w:t>
      </w:r>
      <w:r>
        <w:t xml:space="preserve">— &amp; — &amp; 90 &amp; Controllo dei Non Morti &amp; +49.000 mo</w:t>
      </w:r>
      <w:r>
        <w:t xml:space="preserve"> </w:t>
      </w:r>
      <w:r>
        <w:t xml:space="preserve">— &amp; — &amp; 91–92 &amp; Fortificazione Pesante &amp; bonus +5</w:t>
      </w:r>
      <w:r>
        <w:t xml:space="preserve">*</w:t>
      </w:r>
      <w:r>
        <w:t xml:space="preserve"> </w:t>
      </w:r>
      <w:r>
        <w:t xml:space="preserve">— &amp; — &amp; 93–94 &amp; Ritira o scegli &amp; bonus +5</w:t>
      </w:r>
      <w:r>
        <w:t xml:space="preserve">*</w:t>
      </w:r>
      <w:r>
        <w:t xml:space="preserve"> </w:t>
      </w:r>
      <w:r>
        <w:t xml:space="preserve">— &amp; — &amp; 95–99 &amp; Resistenza all’Energia Superiore &amp; +66.000 mo &amp; 100 &amp; 100 &amp; Tirare ancora due volte</w:t>
      </w:r>
      <w:r>
        <w:t xml:space="preserve">*</w:t>
      </w:r>
      <w:r>
        <w:t xml:space="preserve">*</w:t>
      </w:r>
      <w:r>
        <w:t xml:space="preserve"> </w:t>
      </w:r>
      <w:r>
        <w:t xml:space="preserve">&amp; —</w:t>
      </w:r>
    </w:p>
    <w:bookmarkEnd w:id="588"/>
    <w:bookmarkStart w:id="589" w:name="X190aa15d1ee94c7a6d09ae75a13aa0365aaea73"/>
    <w:p>
      <w:pPr>
        <w:pStyle w:val="Heading2"/>
      </w:pPr>
      <w:r>
        <w:t xml:space="preserve">Tabella Generazione Capacità Speciali degli Scudi</w:t>
      </w:r>
    </w:p>
    <w:p>
      <w:pPr>
        <w:pStyle w:val="FirstParagraph"/>
      </w:pPr>
      <w:r>
        <w:t xml:space="preserve">L</w:t>
      </w:r>
      <w:r>
        <w:t xml:space="preserve">1.5cm</w:t>
      </w:r>
      <w:r>
        <w:t xml:space="preserve"> </w:t>
      </w:r>
      <w:r>
        <w:t xml:space="preserve">L</w:t>
      </w:r>
      <w:r>
        <w:t xml:space="preserve">1.5cm</w:t>
      </w:r>
      <w:r>
        <w:t xml:space="preserve">L</w:t>
      </w:r>
      <w:r>
        <w:t xml:space="preserve">1.5cm</w:t>
      </w:r>
      <w:r>
        <w:t xml:space="preserve">L</w:t>
      </w:r>
      <w:r>
        <w:t xml:space="preserve">6cm</w:t>
      </w:r>
      <w:r>
        <w:t xml:space="preserve">L</w:t>
      </w:r>
      <w:r>
        <w:t xml:space="preserve">5cm</w:t>
      </w:r>
      <w:r>
        <w:t xml:space="preserve"> </w:t>
      </w:r>
      <w:r>
        <w:rPr>
          <w:b/>
        </w:rPr>
        <w:t xml:space="preserve">Minore</w:t>
      </w:r>
      <w:r>
        <w:t xml:space="preserve"> </w:t>
      </w:r>
      <w:r>
        <w:t xml:space="preserve">&amp;</w:t>
      </w:r>
      <w:r>
        <w:t xml:space="preserve"> </w:t>
      </w:r>
      <w:r>
        <w:rPr>
          <w:b/>
        </w:rPr>
        <w:t xml:space="preserve">Medio</w:t>
      </w:r>
      <w:r>
        <w:t xml:space="preserve"> </w:t>
      </w:r>
      <w:r>
        <w:t xml:space="preserve">&amp;</w:t>
      </w:r>
      <w:r>
        <w:t xml:space="preserve"> </w:t>
      </w:r>
      <w:r>
        <w:rPr>
          <w:b/>
        </w:rPr>
        <w:t xml:space="preserve">Maggiore</w:t>
      </w:r>
      <w:r>
        <w:t xml:space="preserve"> </w:t>
      </w:r>
      <w:r>
        <w:t xml:space="preserve">&amp;</w:t>
      </w:r>
      <w:r>
        <w:t xml:space="preserve"> </w:t>
      </w:r>
      <w:r>
        <w:rPr>
          <w:b/>
        </w:rPr>
        <w:t xml:space="preserve">Capacità Speciale</w:t>
      </w:r>
      <w:r>
        <w:t xml:space="preserve"> </w:t>
      </w:r>
      <w:r>
        <w:t xml:space="preserve">&amp;</w:t>
      </w:r>
      <w:r>
        <w:t xml:space="preserve"> </w:t>
      </w:r>
      <w:r>
        <w:rPr>
          <w:b/>
        </w:rPr>
        <w:t xml:space="preserve">Modificatore Prezzo Base</w:t>
      </w:r>
      <w:r>
        <w:rPr>
          <w:b/>
        </w:rPr>
        <w:t xml:space="preserve">*</w:t>
      </w:r>
      <w:r>
        <w:t xml:space="preserve">–20 &amp; 01–10 &amp; 01–05 &amp; Attirare Frecce &amp; Bonus +1</w:t>
      </w:r>
      <w:r>
        <w:t xml:space="preserve">*</w:t>
      </w:r>
      <w:r>
        <w:t xml:space="preserve">–40 &amp; 11–20 &amp; 06–08 &amp; Sfondamento &amp; bonus +1</w:t>
      </w:r>
      <w:r>
        <w:t xml:space="preserve">*</w:t>
      </w:r>
      <w:r>
        <w:t xml:space="preserve">–50 &amp; 21–25 &amp; 09–10 &amp; Accecante &amp; bonus +1</w:t>
      </w:r>
      <w:r>
        <w:t xml:space="preserve">*</w:t>
      </w:r>
      <w:r>
        <w:t xml:space="preserve">–75 &amp; 26–40 &amp; 11–15 &amp; Fortificazione Leggera &amp; bonus +1</w:t>
      </w:r>
      <w:r>
        <w:t xml:space="preserve">*</w:t>
      </w:r>
      <w:r>
        <w:t xml:space="preserve">–92 &amp; 41–50 &amp; 16–20 &amp; Deviazione delle Frecce &amp; bonus +2</w:t>
      </w:r>
      <w:r>
        <w:t xml:space="preserve">*</w:t>
      </w:r>
      <w:r>
        <w:t xml:space="preserve">–97 &amp; 51–57 &amp; 21–25 &amp; Animato &amp; bonus +2</w:t>
      </w:r>
      <w:r>
        <w:t xml:space="preserve">*</w:t>
      </w:r>
      <w:r>
        <w:t xml:space="preserve">–99 &amp; 58–59 &amp; - &amp; Della forma animale &amp; bonus +2</w:t>
      </w:r>
      <w:r>
        <w:t xml:space="preserve"> </w:t>
      </w:r>
      <w:r>
        <w:t xml:space="preserve">— &amp; 60–79 &amp; 26–41 &amp; Resistenza all’Energia &amp; +18.000 mo</w:t>
      </w:r>
      <w:r>
        <w:t xml:space="preserve"> </w:t>
      </w:r>
      <w:r>
        <w:t xml:space="preserve">— &amp; 80–85 &amp; 42–46 &amp; Tocco Fantasma &amp; bonus +3</w:t>
      </w:r>
      <w:r>
        <w:t xml:space="preserve">*</w:t>
      </w:r>
      <w:r>
        <w:t xml:space="preserve"> </w:t>
      </w:r>
      <w:r>
        <w:t xml:space="preserve">— &amp; 86–95 &amp; 47–56 &amp; Fortificazione Moderata &amp; bonus +3</w:t>
      </w:r>
      <w:r>
        <w:t xml:space="preserve">*</w:t>
      </w:r>
      <w:r>
        <w:t xml:space="preserve"> </w:t>
      </w:r>
      <w:r>
        <w:t xml:space="preserve">— &amp; 96–98 &amp; 57–58 &amp; Ritira o scegli &amp; bonus +3</w:t>
      </w:r>
      <w:r>
        <w:t xml:space="preserve">*</w:t>
      </w:r>
      <w:r>
        <w:t xml:space="preserve"> </w:t>
      </w:r>
      <w:r>
        <w:t xml:space="preserve">— &amp; 99 &amp; 59 &amp; Selvatica &amp; bonus +3</w:t>
      </w:r>
      <w:r>
        <w:t xml:space="preserve">*</w:t>
      </w:r>
      <w:r>
        <w:t xml:space="preserve"> </w:t>
      </w:r>
      <w:r>
        <w:t xml:space="preserve">— &amp; — &amp; 60–84 &amp; Resistenza all’Energia Migliorata &amp; +42.000 mo</w:t>
      </w:r>
      <w:r>
        <w:t xml:space="preserve"> </w:t>
      </w:r>
      <w:r>
        <w:t xml:space="preserve">— &amp; — &amp; 85–86 &amp; Ritira o scegli &amp; bonus +4</w:t>
      </w:r>
      <w:r>
        <w:t xml:space="preserve">*</w:t>
      </w:r>
      <w:r>
        <w:t xml:space="preserve"> </w:t>
      </w:r>
      <w:r>
        <w:t xml:space="preserve">— &amp; — &amp; 87 &amp; Controllo dei Non Morti &amp; +49.000 mo</w:t>
      </w:r>
      <w:r>
        <w:t xml:space="preserve"> </w:t>
      </w:r>
      <w:r>
        <w:t xml:space="preserve">— &amp; — &amp; 88–91 &amp; Fortificazione Pesante &amp; bonus +5</w:t>
      </w:r>
      <w:r>
        <w:t xml:space="preserve">*</w:t>
      </w:r>
      <w:r>
        <w:t xml:space="preserve"> </w:t>
      </w:r>
      <w:r>
        <w:t xml:space="preserve">— &amp; — &amp; 92–93 &amp; Riflettente &amp; bonus +5</w:t>
      </w:r>
      <w:r>
        <w:t xml:space="preserve">*</w:t>
      </w:r>
      <w:r>
        <w:t xml:space="preserve"> </w:t>
      </w:r>
      <w:r>
        <w:t xml:space="preserve">— &amp; — &amp; 94 &amp; Ritira o scegli &amp; bonus +5</w:t>
      </w:r>
      <w:r>
        <w:t xml:space="preserve">*</w:t>
      </w:r>
      <w:r>
        <w:t xml:space="preserve"> </w:t>
      </w:r>
      <w:r>
        <w:t xml:space="preserve">— &amp; — &amp; 95–99 &amp; Resistenza all’Energia Superiore &amp; +66.000 mo &amp; 100 &amp; 100 &amp; Tirare ancora due volte2 &amp; —</w:t>
      </w:r>
    </w:p>
    <w:p>
      <w:pPr>
        <w:pStyle w:val="BodyText"/>
      </w:pPr>
      <w:r>
        <w:t xml:space="preserve">*</w:t>
      </w:r>
      <w:r>
        <w:t xml:space="preserve"> </w:t>
      </w:r>
      <w:r>
        <w:t xml:space="preserve">Da aggiungere al Bonus di Potenziamento sulla Tabella: Armature</w:t>
      </w:r>
      <w:r>
        <w:t xml:space="preserve"> </w:t>
      </w:r>
      <w:r>
        <w:t xml:space="preserve">e Scudi per determinare il prezzo di mercato totale.</w:t>
      </w:r>
    </w:p>
    <w:bookmarkEnd w:id="589"/>
    <w:bookmarkStart w:id="590" w:name="Xdf7c3a66074f29d790a6b4e9edd5d0675e555fc"/>
    <w:p>
      <w:pPr>
        <w:pStyle w:val="Heading2"/>
      </w:pPr>
      <w:r>
        <w:t xml:space="preserve">Tabella: Armature e Scudi Magici: Capacità Speciale</w:t>
      </w:r>
    </w:p>
    <w:tbl>
      <w:tblPr>
        <w:tblStyle w:val="Table"/>
        <w:tblW w:type="pct" w:w="0.0"/>
        <w:tblLook w:firstRow="0" w:lastRow="0" w:firstColumn="0" w:lastColumn="0" w:noHBand="0" w:noVBand="0"/>
      </w:tblPr>
      <w:tblGrid/>
      <w:tr>
        <w:tc>
          <w:p>
            <w:pPr>
              <w:pStyle w:val="Compact"/>
              <w:jc w:val="left"/>
            </w:pPr>
            <w:r>
              <w:rPr>
                <w:b/>
              </w:rPr>
              <w:t xml:space="preserve">Armatura</w:t>
            </w:r>
            <w:r>
              <w:t xml:space="preserve"> </w:t>
            </w:r>
            <w:r>
              <w:t xml:space="preserve">/</w:t>
            </w:r>
            <w:r>
              <w:t xml:space="preserve"> </w:t>
            </w:r>
            <w:r>
              <w:rPr>
                <w:b/>
              </w:rPr>
              <w:t xml:space="preserve">Scudo</w:t>
            </w:r>
          </w:p>
        </w:tc>
        <w:tc>
          <w:p>
            <w:pPr>
              <w:pStyle w:val="Compact"/>
              <w:jc w:val="left"/>
            </w:pPr>
            <w:r>
              <w:rPr>
                <w:b/>
              </w:rPr>
              <w:t xml:space="preserve">Costo</w:t>
            </w:r>
          </w:p>
        </w:tc>
      </w:tr>
      <w:tr>
        <w:tc>
          <w:p>
            <w:pPr>
              <w:pStyle w:val="Compact"/>
              <w:jc w:val="left"/>
            </w:pPr>
            <w:r>
              <w:t xml:space="preserve">Scudo+1 / Armatura +1</w:t>
            </w:r>
          </w:p>
        </w:tc>
        <w:tc>
          <w:p>
            <w:pPr>
              <w:pStyle w:val="Compact"/>
              <w:jc w:val="left"/>
            </w:pPr>
            <w:r>
              <w:t xml:space="preserve">1000</w:t>
            </w:r>
          </w:p>
        </w:tc>
      </w:tr>
      <w:tr>
        <w:tc>
          <w:p>
            <w:pPr>
              <w:pStyle w:val="Compact"/>
              <w:jc w:val="left"/>
            </w:pPr>
            <w:r>
              <w:t xml:space="preserve">Scudo +2 / Armatura+2</w:t>
            </w:r>
          </w:p>
        </w:tc>
        <w:tc>
          <w:p>
            <w:pPr>
              <w:pStyle w:val="Compact"/>
              <w:jc w:val="left"/>
            </w:pPr>
            <w:r>
              <w:t xml:space="preserve">4000</w:t>
            </w:r>
          </w:p>
        </w:tc>
      </w:tr>
      <w:tr>
        <w:tc>
          <w:p>
            <w:pPr>
              <w:pStyle w:val="Compact"/>
              <w:jc w:val="left"/>
            </w:pPr>
            <w:r>
              <w:t xml:space="preserve">Scudo +4 / Armatura+4</w:t>
            </w:r>
          </w:p>
        </w:tc>
        <w:tc>
          <w:p>
            <w:pPr>
              <w:pStyle w:val="Compact"/>
              <w:jc w:val="left"/>
            </w:pPr>
            <w:r>
              <w:t xml:space="preserve">16000</w:t>
            </w:r>
          </w:p>
        </w:tc>
      </w:tr>
      <w:tr>
        <w:tc>
          <w:p>
            <w:pPr>
              <w:pStyle w:val="Compact"/>
              <w:jc w:val="left"/>
            </w:pPr>
            <w:r>
              <w:t xml:space="preserve">Scudo +5 / Armatura+5</w:t>
            </w:r>
          </w:p>
        </w:tc>
        <w:tc>
          <w:p>
            <w:pPr>
              <w:pStyle w:val="Compact"/>
              <w:jc w:val="left"/>
            </w:pPr>
            <w:r>
              <w:t xml:space="preserve">25000</w:t>
            </w:r>
          </w:p>
        </w:tc>
      </w:tr>
      <w:tr>
        <w:tc>
          <w:p>
            <w:pPr>
              <w:pStyle w:val="Compact"/>
              <w:jc w:val="left"/>
            </w:pPr>
            <w:r>
              <w:t xml:space="preserve">Scudo +6 / Armatura+6</w:t>
            </w:r>
            <w:r>
              <w:t xml:space="preserve"> </w:t>
            </w:r>
            <w:r>
              <w:t xml:space="preserve">*</w:t>
            </w:r>
          </w:p>
        </w:tc>
        <w:tc>
          <w:p>
            <w:pPr>
              <w:pStyle w:val="Compact"/>
              <w:jc w:val="left"/>
            </w:pPr>
            <w:r>
              <w:t xml:space="preserve">36000</w:t>
            </w:r>
          </w:p>
        </w:tc>
      </w:tr>
      <w:tr>
        <w:tc>
          <w:p>
            <w:pPr>
              <w:pStyle w:val="Compact"/>
              <w:jc w:val="left"/>
            </w:pPr>
            <w:r>
              <w:t xml:space="preserve">Scudo +7 / Armatura+7</w:t>
            </w:r>
            <w:r>
              <w:t xml:space="preserve"> </w:t>
            </w:r>
            <w:r>
              <w:t xml:space="preserve">*</w:t>
            </w:r>
          </w:p>
        </w:tc>
        <w:tc>
          <w:p>
            <w:pPr>
              <w:pStyle w:val="Compact"/>
              <w:jc w:val="left"/>
            </w:pPr>
            <w:r>
              <w:t xml:space="preserve">49000</w:t>
            </w:r>
          </w:p>
        </w:tc>
      </w:tr>
      <w:tr>
        <w:tc>
          <w:p>
            <w:pPr>
              <w:pStyle w:val="Compact"/>
              <w:jc w:val="left"/>
            </w:pPr>
            <w:r>
              <w:t xml:space="preserve">Scudo +8 / Armatura+8</w:t>
            </w:r>
            <w:r>
              <w:t xml:space="preserve"> </w:t>
            </w:r>
            <w:r>
              <w:t xml:space="preserve">*</w:t>
            </w:r>
          </w:p>
        </w:tc>
        <w:tc>
          <w:p>
            <w:pPr>
              <w:pStyle w:val="Compact"/>
              <w:jc w:val="left"/>
            </w:pPr>
            <w:r>
              <w:t xml:space="preserve">64000</w:t>
            </w:r>
          </w:p>
        </w:tc>
      </w:tr>
      <w:tr>
        <w:tc>
          <w:p>
            <w:pPr>
              <w:pStyle w:val="Compact"/>
              <w:jc w:val="left"/>
            </w:pPr>
            <w:r>
              <w:t xml:space="preserve">Scudo +9 / Armatura+9</w:t>
            </w:r>
            <w:r>
              <w:t xml:space="preserve"> </w:t>
            </w:r>
            <w:r>
              <w:t xml:space="preserve">*</w:t>
            </w:r>
          </w:p>
        </w:tc>
        <w:tc>
          <w:p>
            <w:pPr>
              <w:pStyle w:val="Compact"/>
              <w:jc w:val="left"/>
            </w:pPr>
            <w:r>
              <w:t xml:space="preserve">81000</w:t>
            </w:r>
          </w:p>
        </w:tc>
      </w:tr>
      <w:tr>
        <w:tc>
          <w:p>
            <w:pPr>
              <w:pStyle w:val="Compact"/>
              <w:jc w:val="left"/>
            </w:pPr>
            <w:r>
              <w:t xml:space="preserve">Scudo +10 / Armatura+10</w:t>
            </w:r>
            <w:r>
              <w:t xml:space="preserve"> </w:t>
            </w:r>
            <w:r>
              <w:t xml:space="preserve">*</w:t>
            </w:r>
          </w:p>
        </w:tc>
        <w:tc>
          <w:p>
            <w:pPr>
              <w:pStyle w:val="Compact"/>
              <w:jc w:val="left"/>
            </w:pPr>
            <w:r>
              <w:t xml:space="preserve">100000</w:t>
            </w:r>
          </w:p>
        </w:tc>
      </w:tr>
    </w:tbl>
    <w:p>
      <w:pPr>
        <w:pStyle w:val="BodyText"/>
      </w:pPr>
      <w:r>
        <w:t xml:space="preserve">*</w:t>
      </w:r>
      <w:r>
        <w:t xml:space="preserve"> </w:t>
      </w:r>
      <w:r>
        <w:t xml:space="preserve">Armature e scudi non possono avere bonus alla Difesa superiore</w:t>
      </w:r>
      <w:r>
        <w:t xml:space="preserve"> </w:t>
      </w:r>
      <w:r>
        <w:t xml:space="preserve">a +5. Usate queste indicazioni per determinarne il prezzo quando vengono</w:t>
      </w:r>
      <w:r>
        <w:t xml:space="preserve"> </w:t>
      </w:r>
      <w:r>
        <w:t xml:space="preserve">aggiunte delle Capacità Speciali.</w:t>
      </w:r>
    </w:p>
    <w:bookmarkEnd w:id="590"/>
    <w:bookmarkStart w:id="592" w:name="scudi-magici"/>
    <w:p>
      <w:pPr>
        <w:pStyle w:val="Heading2"/>
      </w:pPr>
      <w:r>
        <w:t xml:space="preserve">Scudi Magici</w:t>
      </w:r>
    </w:p>
    <w:p>
      <w:pPr>
        <w:pStyle w:val="FirstParagraph"/>
      </w:pPr>
      <w:bookmarkStart w:id="591" w:name="scudi-magici"/>
      <w:r>
        <w:t xml:space="preserve">[scudi-magici]</w:t>
      </w:r>
      <w:bookmarkEnd w:id="591"/>
    </w:p>
    <w:p>
      <w:pPr>
        <w:pStyle w:val="BodyText"/>
      </w:pPr>
      <w:r>
        <w:t xml:space="preserve">I bonus di difesa degli scudi sono cumulativi con l’Agilità per determinare la difesa. I bonus magici degli scudi non vengono calcolati come bonus di attacco o ai danni quando uno scudo viene usato per attaccare. La capacità specialeSfondamento, tuttavia, conferisce bonus +1 agli attacchi (CA) e ai danni.</w:t>
      </w:r>
    </w:p>
    <w:p>
      <w:pPr>
        <w:pStyle w:val="BodyText"/>
      </w:pPr>
      <w:r>
        <w:t xml:space="preserve">Si può costruire uno scudo che funzioni anche come un’arma magica, ma il costo del bonus magico offensivo deve essere sommato al costo del bonus difensivo alla Difesa dello scudo.</w:t>
      </w:r>
    </w:p>
    <w:p>
      <w:pPr>
        <w:pStyle w:val="BodyText"/>
      </w:pPr>
      <w:r>
        <w:rPr>
          <w:b/>
        </w:rPr>
        <w:t xml:space="preserve">Attivazione</w:t>
      </w:r>
    </w:p>
    <w:p>
      <w:pPr>
        <w:pStyle w:val="BodyText"/>
      </w:pPr>
      <w:r>
        <w:t xml:space="preserve">Normalmente un personaggio trae beneficio da un’armatura magica o da uno scudo magico esattamente allo stesso modo in cui lo trae da un’armatura o da uno scudo normale: indossandoli. Se un’armatura o uno scudo sono dotati di una capacità speciale che necessita di essere attivata da chi li indossa, allora chi li utilizza di solito deve pronunciare la parola di comando (2 Azioni).</w:t>
      </w:r>
    </w:p>
    <w:p>
      <w:pPr>
        <w:pStyle w:val="BodyText"/>
      </w:pPr>
      <w:r>
        <w:rPr>
          <w:b/>
        </w:rPr>
        <w:t xml:space="preserve">Armature per Creature Insolite</w:t>
      </w:r>
    </w:p>
    <w:p>
      <w:pPr>
        <w:pStyle w:val="BodyText"/>
      </w:pPr>
      <w:r>
        <w:t xml:space="preserve">Il costo dell’armatura per le creature non umanoidi, così come per le creature che non sono né Medie né Piccole, varia. Il costo della qualità perfetta e di qualsiasi potenziamento magico rimane lo stesso.</w:t>
      </w:r>
    </w:p>
    <w:bookmarkEnd w:id="592"/>
    <w:bookmarkStart w:id="593" w:name="X425c3dbe7b77e8c10a34380e5b16d533259a0fb"/>
    <w:p>
      <w:pPr>
        <w:pStyle w:val="Heading2"/>
      </w:pPr>
      <w:r>
        <w:t xml:space="preserve">Capacità Speciali delle Armature Magiche e degli Scudi Magici</w:t>
      </w:r>
    </w:p>
    <w:p>
      <w:pPr>
        <w:pStyle w:val="FirstParagraph"/>
      </w:pPr>
      <w:r>
        <w:t xml:space="preserve">Oltre alla resistenza od alla difesa l’armatura o lo scudo potrebbe avere delle capacità speciali. Le capacità speciali contano come bonus aggiuntivi per determinare il prezzo di mercato di un oggetto. Un’armatura o uno scudo non può avere un bonus effettivo (bonus di Difesa, bonus di resistenza più i bonus equivalenti delle capacità speciali, inclusi quelli derivanti da capacità ed Essenze) superiore a +10. Un’armatura o uno scudo dotata di una capacità speciale deve avere almeno bonus di +1.</w:t>
      </w:r>
    </w:p>
    <w:p>
      <w:pPr>
        <w:pStyle w:val="BodyText"/>
      </w:pPr>
      <w:r>
        <w:rPr>
          <w:b/>
        </w:rPr>
        <w:t xml:space="preserve">Capacità Speciali degli Scudi</w:t>
      </w:r>
    </w:p>
    <w:tbl>
      <w:tblPr>
        <w:tblStyle w:val="Table"/>
        <w:tblW w:type="pct" w:w="0.0"/>
        <w:tblLook w:firstRow="0" w:lastRow="0" w:firstColumn="0" w:lastColumn="0" w:noHBand="0" w:noVBand="0"/>
      </w:tblPr>
      <w:tblGrid/>
      <w:tr>
        <w:tc>
          <w:p>
            <w:pPr>
              <w:pStyle w:val="Compact"/>
              <w:jc w:val="left"/>
            </w:pPr>
            <w:r>
              <w:rPr>
                <w:b/>
              </w:rPr>
              <w:t xml:space="preserve">Capacità Scudo</w:t>
            </w:r>
          </w:p>
        </w:tc>
        <w:tc>
          <w:p>
            <w:pPr>
              <w:pStyle w:val="Compact"/>
              <w:jc w:val="left"/>
            </w:pPr>
            <w:r>
              <w:rPr>
                <w:b/>
              </w:rPr>
              <w:t xml:space="preserve">Capacità Scudo</w:t>
            </w:r>
          </w:p>
        </w:tc>
      </w:tr>
      <w:tr>
        <w:tc>
          <w:p>
            <w:pPr>
              <w:pStyle w:val="Compact"/>
              <w:jc w:val="left"/>
            </w:pPr>
            <w:r>
              <w:t xml:space="preserve">Attirare Frecce: bonus +1</w:t>
            </w:r>
            <w:r>
              <w:t xml:space="preserve">*</w:t>
            </w:r>
          </w:p>
        </w:tc>
        <w:tc>
          <w:p>
            <w:pPr>
              <w:pStyle w:val="Compact"/>
              <w:jc w:val="left"/>
            </w:pPr>
            <w:r>
              <w:t xml:space="preserve">Sfondamento: bonus +1</w:t>
            </w:r>
            <w:r>
              <w:t xml:space="preserve">*</w:t>
            </w:r>
          </w:p>
        </w:tc>
      </w:tr>
      <w:tr>
        <w:tc>
          <w:p>
            <w:pPr>
              <w:pStyle w:val="Compact"/>
              <w:jc w:val="left"/>
            </w:pPr>
            <w:r>
              <w:t xml:space="preserve">Accecante: bonus +1</w:t>
            </w:r>
            <w:r>
              <w:t xml:space="preserve">*</w:t>
            </w:r>
          </w:p>
        </w:tc>
        <w:tc>
          <w:p>
            <w:pPr>
              <w:pStyle w:val="Compact"/>
              <w:jc w:val="left"/>
            </w:pPr>
            <w:r>
              <w:t xml:space="preserve">Fortificazione Leggera: bonus +1</w:t>
            </w:r>
            <w:r>
              <w:t xml:space="preserve">*</w:t>
            </w:r>
          </w:p>
        </w:tc>
      </w:tr>
      <w:tr>
        <w:tc>
          <w:p>
            <w:pPr>
              <w:pStyle w:val="Compact"/>
              <w:jc w:val="left"/>
            </w:pPr>
            <w:r>
              <w:t xml:space="preserve">Guardia: bonus +1</w:t>
            </w:r>
            <w:r>
              <w:t xml:space="preserve">*</w:t>
            </w:r>
          </w:p>
        </w:tc>
        <w:tc>
          <w:p>
            <w:pPr>
              <w:pStyle w:val="Compact"/>
              <w:jc w:val="left"/>
            </w:pPr>
            <w:r>
              <w:t xml:space="preserve">Determinazione: +30.000 mo</w:t>
            </w:r>
          </w:p>
        </w:tc>
      </w:tr>
      <w:tr>
        <w:tc>
          <w:p>
            <w:pPr>
              <w:pStyle w:val="Compact"/>
              <w:jc w:val="left"/>
            </w:pPr>
            <w:r>
              <w:t xml:space="preserve">Guardia Superiore: bonus +2</w:t>
            </w:r>
            <w:r>
              <w:t xml:space="preserve">*</w:t>
            </w:r>
          </w:p>
        </w:tc>
        <w:tc>
          <w:p>
            <w:pPr>
              <w:pStyle w:val="Compact"/>
              <w:jc w:val="left"/>
            </w:pPr>
            <w:r>
              <w:t xml:space="preserve">Animato: bonus +2</w:t>
            </w:r>
            <w:r>
              <w:t xml:space="preserve">*</w:t>
            </w:r>
          </w:p>
        </w:tc>
      </w:tr>
      <w:tr>
        <w:tc>
          <w:p>
            <w:pPr>
              <w:pStyle w:val="Compact"/>
              <w:jc w:val="left"/>
            </w:pPr>
            <w:r>
              <w:t xml:space="preserve">Resistenza all’Energia: +18.000 mo</w:t>
            </w:r>
          </w:p>
        </w:tc>
        <w:tc>
          <w:p>
            <w:pPr>
              <w:pStyle w:val="Compact"/>
              <w:jc w:val="left"/>
            </w:pPr>
            <w:r>
              <w:t xml:space="preserve">Tocco Fantasma: bonus +3</w:t>
            </w:r>
            <w:r>
              <w:t xml:space="preserve">*</w:t>
            </w:r>
          </w:p>
        </w:tc>
      </w:tr>
      <w:tr>
        <w:tc>
          <w:p>
            <w:pPr>
              <w:pStyle w:val="Compact"/>
              <w:jc w:val="left"/>
            </w:pPr>
            <w:r>
              <w:t xml:space="preserve">Fortificazione Moderata: bonus +3</w:t>
            </w:r>
            <w:r>
              <w:t xml:space="preserve">*</w:t>
            </w:r>
          </w:p>
        </w:tc>
        <w:tc>
          <w:p>
            <w:pPr>
              <w:pStyle w:val="Compact"/>
              <w:jc w:val="left"/>
            </w:pPr>
            <w:r>
              <w:t xml:space="preserve">Riflettente: bonus +5</w:t>
            </w:r>
            <w:r>
              <w:t xml:space="preserve">*</w:t>
            </w:r>
          </w:p>
        </w:tc>
      </w:tr>
      <w:tr>
        <w:tc>
          <w:p>
            <w:pPr>
              <w:pStyle w:val="Compact"/>
              <w:jc w:val="left"/>
            </w:pPr>
            <w:r>
              <w:t xml:space="preserve">Controllo dei Non Morti: +49.000 mo</w:t>
            </w:r>
          </w:p>
        </w:tc>
        <w:tc>
          <w:p>
            <w:pPr>
              <w:pStyle w:val="Compact"/>
              <w:jc w:val="left"/>
            </w:pPr>
            <w:r>
              <w:t xml:space="preserve">Selvatica: bonus +3</w:t>
            </w:r>
            <w:r>
              <w:t xml:space="preserve">*</w:t>
            </w:r>
          </w:p>
        </w:tc>
      </w:tr>
      <w:tr>
        <w:tc>
          <w:p>
            <w:pPr>
              <w:pStyle w:val="Compact"/>
              <w:jc w:val="left"/>
            </w:pPr>
            <w:r>
              <w:t xml:space="preserve">Resistenza all’Energia Migliorata: +42.000 mo</w:t>
            </w:r>
          </w:p>
        </w:tc>
        <w:tc>
          <w:p>
            <w:pPr>
              <w:pStyle w:val="Compact"/>
              <w:jc w:val="left"/>
            </w:pPr>
            <w:r>
              <w:t xml:space="preserve">Resistenza all’Energia Superiore: +66.000 mo</w:t>
            </w:r>
          </w:p>
        </w:tc>
      </w:tr>
    </w:tbl>
    <w:p>
      <w:pPr>
        <w:pStyle w:val="BodyText"/>
      </w:pPr>
      <w:r>
        <w:rPr>
          <w:b/>
        </w:rPr>
        <w:t xml:space="preserve">Capacità Speciali delle Armature</w:t>
      </w:r>
    </w:p>
    <w:tbl>
      <w:tblPr>
        <w:tblStyle w:val="Table"/>
        <w:tblW w:type="pct" w:w="0.0"/>
        <w:tblLook w:firstRow="0" w:lastRow="0" w:firstColumn="0" w:lastColumn="0" w:noHBand="0" w:noVBand="0"/>
      </w:tblPr>
      <w:tblGrid/>
      <w:tr>
        <w:tc>
          <w:p>
            <w:pPr>
              <w:pStyle w:val="Compact"/>
              <w:jc w:val="left"/>
            </w:pPr>
            <w:r>
              <w:rPr>
                <w:b/>
              </w:rPr>
              <w:t xml:space="preserve">Capacità Armatura</w:t>
            </w:r>
          </w:p>
        </w:tc>
        <w:tc>
          <w:p>
            <w:pPr>
              <w:pStyle w:val="Compact"/>
              <w:jc w:val="left"/>
            </w:pPr>
            <w:r>
              <w:rPr>
                <w:b/>
              </w:rPr>
              <w:t xml:space="preserve">Capacità Armatura</w:t>
            </w:r>
          </w:p>
        </w:tc>
      </w:tr>
      <w:tr>
        <w:tc>
          <w:p>
            <w:pPr>
              <w:pStyle w:val="Compact"/>
              <w:jc w:val="left"/>
            </w:pPr>
            <w:r>
              <w:t xml:space="preserve">Amorfa: +4500 mo</w:t>
            </w:r>
          </w:p>
        </w:tc>
        <w:tc>
          <w:p>
            <w:pPr>
              <w:pStyle w:val="Compact"/>
              <w:jc w:val="left"/>
            </w:pPr>
            <w:r>
              <w:t xml:space="preserve">Invulnerabilita’: bonus +3</w:t>
            </w:r>
            <w:r>
              <w:t xml:space="preserve">*</w:t>
            </w:r>
          </w:p>
        </w:tc>
      </w:tr>
      <w:tr>
        <w:tc>
          <w:p>
            <w:pPr>
              <w:pStyle w:val="Compact"/>
              <w:jc w:val="left"/>
            </w:pPr>
            <w:r>
              <w:t xml:space="preserve">Giusto/Oscuro: +27000 mo</w:t>
            </w:r>
          </w:p>
        </w:tc>
        <w:tc>
          <w:p>
            <w:pPr>
              <w:pStyle w:val="Compact"/>
              <w:jc w:val="left"/>
            </w:pPr>
            <w:r>
              <w:t xml:space="preserve">Determinazione: +30000 mo</w:t>
            </w:r>
          </w:p>
        </w:tc>
      </w:tr>
      <w:tr>
        <w:tc>
          <w:p>
            <w:pPr>
              <w:pStyle w:val="Compact"/>
              <w:jc w:val="left"/>
            </w:pPr>
            <w:r>
              <w:t xml:space="preserve">Mimetica: +2.700 mo</w:t>
            </w:r>
          </w:p>
        </w:tc>
        <w:tc>
          <w:p>
            <w:pPr>
              <w:pStyle w:val="Compact"/>
              <w:jc w:val="left"/>
            </w:pPr>
            <w:r>
              <w:t xml:space="preserve">Felpa: +2</w:t>
            </w:r>
          </w:p>
        </w:tc>
      </w:tr>
      <w:tr>
        <w:tc>
          <w:p>
            <w:pPr>
              <w:pStyle w:val="Compact"/>
              <w:jc w:val="left"/>
            </w:pPr>
            <w:r>
              <w:t xml:space="preserve">Denegante: bonus +4</w:t>
            </w:r>
            <w:r>
              <w:t xml:space="preserve">*</w:t>
            </w:r>
          </w:p>
        </w:tc>
        <w:tc>
          <w:p>
            <w:pPr>
              <w:pStyle w:val="Compact"/>
              <w:jc w:val="left"/>
            </w:pPr>
            <w:r>
              <w:t xml:space="preserve">Fortificazione Leggera: bonus +1</w:t>
            </w:r>
            <w:r>
              <w:t xml:space="preserve">*</w:t>
            </w:r>
          </w:p>
        </w:tc>
      </w:tr>
      <w:tr>
        <w:tc>
          <w:p>
            <w:pPr>
              <w:pStyle w:val="Compact"/>
              <w:jc w:val="left"/>
            </w:pPr>
            <w:r>
              <w:t xml:space="preserve">Irrintracciabile: + 7500 mo</w:t>
            </w:r>
          </w:p>
        </w:tc>
        <w:tc>
          <w:p>
            <w:pPr>
              <w:pStyle w:val="Compact"/>
              <w:jc w:val="left"/>
            </w:pPr>
            <w:r>
              <w:t xml:space="preserve">Scivolosa: +3750 mo</w:t>
            </w:r>
          </w:p>
        </w:tc>
      </w:tr>
      <w:tr>
        <w:tc>
          <w:p>
            <w:pPr>
              <w:pStyle w:val="Compact"/>
              <w:jc w:val="left"/>
            </w:pPr>
            <w:r>
              <w:t xml:space="preserve">Ombra: +3750 mo</w:t>
            </w:r>
          </w:p>
        </w:tc>
        <w:tc>
          <w:p>
            <w:pPr>
              <w:pStyle w:val="Compact"/>
              <w:jc w:val="left"/>
            </w:pPr>
            <w:r>
              <w:t xml:space="preserve">Scivolosa Migliorata: +15000 mo</w:t>
            </w:r>
          </w:p>
        </w:tc>
      </w:tr>
      <w:tr>
        <w:tc>
          <w:p>
            <w:pPr>
              <w:pStyle w:val="Compact"/>
              <w:jc w:val="left"/>
            </w:pPr>
            <w:r>
              <w:t xml:space="preserve">Ombra Migliorata: +15000 mo</w:t>
            </w:r>
          </w:p>
        </w:tc>
        <w:tc>
          <w:p>
            <w:pPr>
              <w:pStyle w:val="Compact"/>
              <w:jc w:val="left"/>
            </w:pPr>
            <w:r>
              <w:t xml:space="preserve">Resistenza all’Energia: +18000 mo</w:t>
            </w:r>
          </w:p>
        </w:tc>
      </w:tr>
      <w:tr>
        <w:tc>
          <w:p>
            <w:pPr>
              <w:pStyle w:val="Compact"/>
              <w:jc w:val="left"/>
            </w:pPr>
            <w:r>
              <w:t xml:space="preserve">Fortificazione Moderata: bonus +3</w:t>
            </w:r>
            <w:r>
              <w:t xml:space="preserve">*</w:t>
            </w:r>
          </w:p>
        </w:tc>
        <w:tc>
          <w:p>
            <w:pPr>
              <w:pStyle w:val="Compact"/>
              <w:jc w:val="left"/>
            </w:pPr>
            <w:r>
              <w:t xml:space="preserve">Della Forma Animale: bonus +3</w:t>
            </w:r>
            <w:r>
              <w:t xml:space="preserve">*</w:t>
            </w:r>
          </w:p>
        </w:tc>
      </w:tr>
      <w:tr>
        <w:tc>
          <w:p>
            <w:pPr>
              <w:pStyle w:val="Compact"/>
              <w:jc w:val="left"/>
            </w:pPr>
            <w:r>
              <w:t xml:space="preserve">Scivolosa Superiore: +33750 mo</w:t>
            </w:r>
          </w:p>
        </w:tc>
        <w:tc>
          <w:p>
            <w:pPr>
              <w:pStyle w:val="Compact"/>
              <w:jc w:val="left"/>
            </w:pPr>
            <w:r>
              <w:t xml:space="preserve">Ombra Superiore: +33750 mo</w:t>
            </w:r>
          </w:p>
        </w:tc>
      </w:tr>
      <w:tr>
        <w:tc>
          <w:p>
            <w:pPr>
              <w:pStyle w:val="Compact"/>
              <w:jc w:val="left"/>
            </w:pPr>
            <w:r>
              <w:t xml:space="preserve">Resistenza all’Energia Migliorata: :+42000 mo</w:t>
            </w:r>
          </w:p>
        </w:tc>
        <w:tc>
          <w:p>
            <w:pPr>
              <w:pStyle w:val="Compact"/>
              <w:jc w:val="left"/>
            </w:pPr>
            <w:r>
              <w:t xml:space="preserve">Forma Eterea: +49000 mo</w:t>
            </w:r>
          </w:p>
        </w:tc>
      </w:tr>
      <w:tr>
        <w:tc>
          <w:p>
            <w:pPr>
              <w:pStyle w:val="Compact"/>
              <w:jc w:val="left"/>
            </w:pPr>
            <w:r>
              <w:t xml:space="preserve">Controllo dei Non Morti: +49000 mo</w:t>
            </w:r>
          </w:p>
        </w:tc>
        <w:tc>
          <w:p>
            <w:pPr>
              <w:pStyle w:val="Compact"/>
              <w:jc w:val="left"/>
            </w:pPr>
            <w:r>
              <w:t xml:space="preserve">Fortificazione Pesante: bonus +5</w:t>
            </w:r>
            <w:r>
              <w:t xml:space="preserve">*</w:t>
            </w:r>
          </w:p>
        </w:tc>
      </w:tr>
      <w:tr>
        <w:tc>
          <w:p>
            <w:pPr>
              <w:pStyle w:val="Compact"/>
              <w:jc w:val="left"/>
            </w:pPr>
            <w:r>
              <w:t xml:space="preserve">Resistenza all’Energia Superiore: +66000 mo</w:t>
            </w:r>
          </w:p>
        </w:tc>
        <w:tc>
          <w:p>
            <w:pPr>
              <w:pStyle w:val="Compact"/>
              <w:jc w:val="left"/>
            </w:pPr>
            <w:r>
              <w:t xml:space="preserve">Nube Esplosiva: +5000 mo</w:t>
            </w:r>
          </w:p>
        </w:tc>
      </w:tr>
    </w:tbl>
    <w:p>
      <w:pPr>
        <w:pStyle w:val="BodyText"/>
      </w:pPr>
      <w:r>
        <w:t xml:space="preserve">*</w:t>
      </w:r>
      <w:r>
        <w:t xml:space="preserve"> </w:t>
      </w:r>
      <w:r>
        <w:t xml:space="preserve">Da aggiungere al Bonus di Potenziamento sulla Tabella: Armature</w:t>
      </w:r>
      <w:r>
        <w:t xml:space="preserve"> </w:t>
      </w:r>
      <w:r>
        <w:t xml:space="preserve">e Scudi per determinare il prezzo di mercato totale.</w:t>
      </w:r>
    </w:p>
    <w:bookmarkEnd w:id="593"/>
    <w:bookmarkStart w:id="594" w:name="X1c47e1a57662ac6d5c1386a3a955ceec08e8c83"/>
    <w:p>
      <w:pPr>
        <w:pStyle w:val="Heading2"/>
      </w:pPr>
      <w:r>
        <w:t xml:space="preserve">Descrizione delle Capacità Speciali delle Armature e Scudi Magici</w:t>
      </w:r>
    </w:p>
    <w:p>
      <w:pPr>
        <w:pStyle w:val="FirstParagraph"/>
      </w:pPr>
      <w:r>
        <w:t xml:space="preserve">Gran parte delle armature e degli scudi magici hanno solo bonus di potenziamento, ma certi possiedono alcune delle capacità speciali descritte qui sotto. Un’armatura o uno scudo dotati di Capacità Speciali devono avere almeno bonus di potenziamento +1.</w:t>
      </w:r>
    </w:p>
    <w:p>
      <w:pPr>
        <w:pStyle w:val="BodyText"/>
      </w:pPr>
      <w:r>
        <w:t xml:space="preserve">Il valore di CM indicato è il livello minimo di competenza magica che si deve avere per creare l’oggetto.</w:t>
      </w:r>
    </w:p>
    <w:p>
      <w:pPr>
        <w:pStyle w:val="BodyText"/>
      </w:pPr>
      <w:r>
        <w:rPr>
          <w:b/>
        </w:rPr>
        <w:t xml:space="preserve">Accecante</w:t>
      </w:r>
    </w:p>
    <w:p>
      <w:pPr>
        <w:pStyle w:val="BodyText"/>
      </w:pPr>
      <w:r>
        <w:t xml:space="preserve">Uno scudo dotato di questo incantamento emana una luce accecante per un massimo di due volte al giorno su comando di chi lo impugna. Tutti coloro che si trovano entro 3 metri dallo scudo, eccetto chi lo impugna, devono effettuare un TiroSalvezza su Riflessi con DC 14 o restano Accecati per 1d4 round.</w:t>
      </w:r>
    </w:p>
    <w:p>
      <w:pPr>
        <w:pStyle w:val="BodyText"/>
      </w:pPr>
      <w:r>
        <w:t xml:space="preserve">Essenza Creazione, Creare Oggetti Magici, CM 7, Prezzo bonus +1.</w:t>
      </w:r>
    </w:p>
    <w:p>
      <w:pPr>
        <w:pStyle w:val="BodyText"/>
      </w:pPr>
      <w:r>
        <w:rPr>
          <w:b/>
        </w:rPr>
        <w:t xml:space="preserve">Amorfa</w:t>
      </w:r>
    </w:p>
    <w:p>
      <w:pPr>
        <w:pStyle w:val="BodyText"/>
      </w:pPr>
      <w:r>
        <w:t xml:space="preserve">Le armature con questa capacità speciale forniscono a chi le indossa bonus di +4 alle prove di Artista della Fuga. In aggiunta, una volta al giorno a comando, chi indossa l’armatura (insieme a qualsiasi equipaggiamento indossi) può assumere la forma di un liquido viscoso che è in grado di passare attraverso qualsiasi spazio nel quale potrebbe ragionevolmente scorrere del fango denso.</w:t>
      </w:r>
    </w:p>
    <w:p>
      <w:pPr>
        <w:pStyle w:val="BodyText"/>
      </w:pPr>
      <w:r>
        <w:t xml:space="preserve">Mentre si usa questa capacità, la propria velocità viene ridotta della metà e si possono effettuare solo azioni di movimento.</w:t>
      </w:r>
    </w:p>
    <w:p>
      <w:pPr>
        <w:pStyle w:val="BodyText"/>
      </w:pPr>
      <w:r>
        <w:t xml:space="preserve">Si può assumere questa forma per 1 minuto o finché non si spende un’azione per tornare alla propria forma naturale.</w:t>
      </w:r>
    </w:p>
    <w:p>
      <w:pPr>
        <w:pStyle w:val="BodyText"/>
      </w:pPr>
      <w:r>
        <w:t xml:space="preserve">Un’armatura amorfa deve essere fatta principalmente di cuoio, stoffa o altro materiale organico e flessibile.</w:t>
      </w:r>
    </w:p>
    <w:p>
      <w:pPr>
        <w:pStyle w:val="BodyText"/>
      </w:pPr>
      <w:r>
        <w:t xml:space="preserve">Essenza Trasformazione; CM 8; Creare Oggetti Magici Superiori, Prezzo</w:t>
      </w:r>
      <w:r>
        <w:t xml:space="preserve"> </w:t>
      </w:r>
      <w:r>
        <w:t xml:space="preserve">+4.500 mo.</w:t>
      </w:r>
    </w:p>
    <w:p>
      <w:pPr>
        <w:pStyle w:val="BodyText"/>
      </w:pPr>
      <w:r>
        <w:rPr>
          <w:b/>
        </w:rPr>
        <w:t xml:space="preserve">Animato</w:t>
      </w:r>
    </w:p>
    <w:p>
      <w:pPr>
        <w:pStyle w:val="BodyText"/>
      </w:pPr>
      <w:r>
        <w:t xml:space="preserve">Come Azione, uno scudo animato può essere lasciato da solo a difendere il suo possessore. Per i 4 round successivi, lo scudo conferisce il suo bonus a chi lo ha lasciato e poi cade.</w:t>
      </w:r>
    </w:p>
    <w:p>
      <w:pPr>
        <w:pStyle w:val="BodyText"/>
      </w:pPr>
      <w:r>
        <w:t xml:space="preserve">Mentre è animato, lo scudo conferisce il suo bonus di scudo e i bonus dati da qualsiasi altra capacità speciale abbia, ma non può intraprendere azioni di sua volontà, come quelle conferite dalle capacità accecante e sfondamento.</w:t>
      </w:r>
    </w:p>
    <w:p>
      <w:pPr>
        <w:pStyle w:val="BodyText"/>
      </w:pPr>
      <w:r>
        <w:t xml:space="preserve">Mentre è animato, lo scudo condivide lo stesso spazio con il personaggio che lo ha attivato e lo accompagna, anche se il personaggio si muove tramite mezzi magici. Un personaggio con uno scudo animato continua a subire le penalità associate all’uso dello scudo sulla competenza magica.</w:t>
      </w:r>
    </w:p>
    <w:p>
      <w:pPr>
        <w:pStyle w:val="BodyText"/>
      </w:pPr>
      <w:r>
        <w:t xml:space="preserve">Se chi lo lascia ha una mano libera, può afferrarlo quando gli effetti magici svaniscono come Azione reazione. Una volta che uno scudo è stato ripreso, non può essere animato nuovamente se non dopo almeno 4 round.</w:t>
      </w:r>
    </w:p>
    <w:p>
      <w:pPr>
        <w:pStyle w:val="BodyText"/>
      </w:pPr>
      <w:r>
        <w:t xml:space="preserve">Essenza Movimento; CM 12, Creare Oggetti Magici Superiori, Prezzo bonus +2.</w:t>
      </w:r>
    </w:p>
    <w:p>
      <w:pPr>
        <w:pStyle w:val="BodyText"/>
      </w:pPr>
      <w:r>
        <w:rPr>
          <w:b/>
        </w:rPr>
        <w:t xml:space="preserve">Attirare Frecce</w:t>
      </w:r>
    </w:p>
    <w:p>
      <w:pPr>
        <w:pStyle w:val="BodyText"/>
      </w:pPr>
      <w:r>
        <w:t xml:space="preserve">Uno scudo dotato di questa capacità attrae su di sé le armi a distanza. E’ dotato di un bonus di Difesa +1 contro le armi a distanza in quanto le armi da lancio o da tiro virano verso di esso. Inoltre ogni arma da lancio o da tiro diretta verso un bersaglio che si trova entro distanza di mischia da chi impugna lo scudo devia dal suo bersaglio per dirigersi invece verso il portatore dello scudo.</w:t>
      </w:r>
    </w:p>
    <w:p>
      <w:pPr>
        <w:pStyle w:val="BodyText"/>
      </w:pPr>
      <w:r>
        <w:t xml:space="preserve">Se chi impugna lo scudo gode di copertura totale rispetto all’attaccante, l’arma da lancio o da tiro non viene deviata. Inoltre, coloro che attaccano chi impugna lo scudo con armi a distanza ignorano le probabilità di mancare che verrebbero normalmente applicate.</w:t>
      </w:r>
    </w:p>
    <w:p>
      <w:pPr>
        <w:pStyle w:val="BodyText"/>
      </w:pPr>
      <w:r>
        <w:t xml:space="preserve">Le armi da lancio e da tiro che hanno un bonus magico superiore al bonus magico dello scudo non vengono deviate verso chi impugna lo scudo. Chi impugna lo scudo attiva e disattiva questa capacità con una parola di comando.</w:t>
      </w:r>
    </w:p>
    <w:p>
      <w:pPr>
        <w:pStyle w:val="BodyText"/>
      </w:pPr>
      <w:r>
        <w:t xml:space="preserve">Essenza Movimento, CM 8, Creare Oggetti Magici, Prezzo bonus +1.</w:t>
      </w:r>
    </w:p>
    <w:p>
      <w:pPr>
        <w:pStyle w:val="BodyText"/>
      </w:pPr>
      <w:r>
        <w:rPr>
          <w:b/>
        </w:rPr>
        <w:t xml:space="preserve">Controllo dei Non Morti</w:t>
      </w:r>
    </w:p>
    <w:p>
      <w:pPr>
        <w:pStyle w:val="BodyText"/>
      </w:pPr>
      <w:r>
        <w:t xml:space="preserve">Le armature e gli scudi del controllo dei Non Morti sono decorati da macabri ornamenti e orpelli. Chi indossa un’armatura o uno scudo con questa proprietà può controllare fino a 13 CR di non morti al giorno, come creati dall’Essenza Distruzione. All’alba di ogni giorno, colui che indossa l’armatura perde il controllo su qualsiasi non morto ancora ai suoi ordini. Le armature e gli scudi con questa capacità sembrano fatti d’ossa; questa peculiarità è puramente decorativa e non ha nessun altro effetto sull’armatura.</w:t>
      </w:r>
    </w:p>
    <w:p>
      <w:pPr>
        <w:pStyle w:val="BodyText"/>
      </w:pPr>
      <w:r>
        <w:t xml:space="preserve">Essenza Distruzione, CM 13, Creare Oggetti Magici Superiori, Prezzo +49.000 mo.</w:t>
      </w:r>
    </w:p>
    <w:p>
      <w:pPr>
        <w:pStyle w:val="BodyText"/>
      </w:pPr>
      <w:r>
        <w:rPr>
          <w:b/>
        </w:rPr>
        <w:t xml:space="preserve">Denegante</w:t>
      </w:r>
    </w:p>
    <w:p>
      <w:pPr>
        <w:pStyle w:val="BodyText"/>
      </w:pPr>
      <w:r>
        <w:t xml:space="preserve">Una volta al giorno, quando colui che indossa l’armatura è bersaglio di un colpo critico o di un Attacco alle spalle effettuato con un’arma da mischia, può automaticamente negare questo critico o questo Attacco alle spalle e renderlo un attacco normale. Questa capacità può essere applicata solo alle armature pesanti.</w:t>
      </w:r>
    </w:p>
    <w:p>
      <w:pPr>
        <w:pStyle w:val="BodyText"/>
      </w:pPr>
      <w:r>
        <w:t xml:space="preserve">Essenza Difesa; Creare Oggetti Magici Meravigliosi, CM 13, Prezzo bonus +4.</w:t>
      </w:r>
    </w:p>
    <w:p>
      <w:pPr>
        <w:pStyle w:val="BodyText"/>
      </w:pPr>
      <w:r>
        <w:rPr>
          <w:b/>
        </w:rPr>
        <w:t xml:space="preserve">Determinazione</w:t>
      </w:r>
    </w:p>
    <w:p>
      <w:pPr>
        <w:pStyle w:val="BodyText"/>
      </w:pPr>
      <w:r>
        <w:t xml:space="preserve">Essenza Cura, Creare Oggetti Magici Superiori, CM 10, Prezzo +30.000</w:t>
      </w:r>
      <w:r>
        <w:t xml:space="preserve"> </w:t>
      </w:r>
      <w:r>
        <w:t xml:space="preserve">mo.</w:t>
      </w:r>
    </w:p>
    <w:p>
      <w:pPr>
        <w:pStyle w:val="BodyText"/>
      </w:pPr>
      <w:r>
        <w:rPr>
          <w:b/>
        </w:rPr>
        <w:t xml:space="preserve">Felpa</w:t>
      </w:r>
    </w:p>
    <w:p>
      <w:pPr>
        <w:pStyle w:val="BodyText"/>
      </w:pPr>
      <w:r>
        <w:t xml:space="preserve">Le armature dotate della capacità Felpa sono solitamente armature medie o pesanti. Una armatura Felpa non ha malus all’Agilità e riduce di 5 le penalità alla Competenza Magica.</w:t>
      </w:r>
    </w:p>
    <w:p>
      <w:pPr>
        <w:pStyle w:val="BodyText"/>
      </w:pPr>
      <w:r>
        <w:t xml:space="preserve">Essenza Alterazione, Creare Oggetti Magici Superiori, CM 6, Prezzo</w:t>
      </w:r>
      <w:r>
        <w:t xml:space="preserve"> </w:t>
      </w:r>
      <w:r>
        <w:t xml:space="preserve">+2</w:t>
      </w:r>
    </w:p>
    <w:p>
      <w:pPr>
        <w:pStyle w:val="BodyText"/>
      </w:pPr>
      <w:r>
        <w:rPr>
          <w:b/>
        </w:rPr>
        <w:t xml:space="preserve">Forma Eterea</w:t>
      </w:r>
    </w:p>
    <w:p>
      <w:pPr>
        <w:pStyle w:val="BodyText"/>
      </w:pPr>
      <w:r>
        <w:t xml:space="preserve">A comando, questo incantamento permette a chi indossa l’armatura di diventare Etereo (come per l’Essenza di Movimento) una volta al giorno. Il personaggio può rimanere Etereo per quanto tempo desidera ma, una volta tornato alla normalità, per quel giorno non può più diventare Etereo.</w:t>
      </w:r>
    </w:p>
    <w:p>
      <w:pPr>
        <w:pStyle w:val="BodyText"/>
      </w:pPr>
      <w:r>
        <w:t xml:space="preserve">Essenza Movimento; CM 13; Creare Oggetti Magici Meravigliosi, Prezzo +49.000 mo.</w:t>
      </w:r>
    </w:p>
    <w:p>
      <w:pPr>
        <w:pStyle w:val="BodyText"/>
      </w:pPr>
      <w:r>
        <w:rPr>
          <w:b/>
        </w:rPr>
        <w:t xml:space="preserve">Fortificazione</w:t>
      </w:r>
    </w:p>
    <w:p>
      <w:pPr>
        <w:pStyle w:val="BodyText"/>
      </w:pPr>
      <w:r>
        <w:t xml:space="preserve">Questo scudo o armatura genera una forza magica che protegge con più efficacia le parti vitali di chi li indossa. Quando un colpo critico o un Attacco alle spalle vanno a segno su chi li indossa, c’è una probabilità che vengano negati e che il danno venga invece tirato normalmente.</w:t>
      </w:r>
    </w:p>
    <w:p>
      <w:pPr>
        <w:pStyle w:val="BodyText"/>
      </w:pPr>
      <w:r>
        <w:t xml:space="preserve">Fortificazione Leggera: 25%: bonus +1</w:t>
      </w:r>
    </w:p>
    <w:p>
      <w:pPr>
        <w:pStyle w:val="BodyText"/>
      </w:pPr>
      <w:r>
        <w:t xml:space="preserve">Fortificazione Moderata: 50%: bonus +3</w:t>
      </w:r>
    </w:p>
    <w:p>
      <w:pPr>
        <w:pStyle w:val="BodyText"/>
      </w:pPr>
      <w:r>
        <w:t xml:space="preserve">Fortificazione Pesante: 75%: bonus +5</w:t>
      </w:r>
    </w:p>
    <w:p>
      <w:pPr>
        <w:pStyle w:val="BodyText"/>
      </w:pPr>
      <w:r>
        <w:t xml:space="preserve">Essenza Difesa, CM 13; Creare Oggetti Magici Superiori, Prezzo variabile (vedi sopra)</w:t>
      </w:r>
    </w:p>
    <w:p>
      <w:pPr>
        <w:pStyle w:val="BodyText"/>
      </w:pPr>
      <w:r>
        <w:rPr>
          <w:b/>
        </w:rPr>
        <w:t xml:space="preserve">Guardia</w:t>
      </w:r>
    </w:p>
    <w:p>
      <w:pPr>
        <w:pStyle w:val="BodyText"/>
      </w:pPr>
      <w:r>
        <w:t xml:space="preserve">Un scudo da guardia consente a chi lo brandisce di trasferire, in parte o per intero, il Bonus di Difesa ad una creatura adiacente (questo si somma a qualsiasi altro bonus).</w:t>
      </w:r>
    </w:p>
    <w:p>
      <w:pPr>
        <w:pStyle w:val="BodyText"/>
      </w:pPr>
      <w:r>
        <w:t xml:space="preserve">Come azione immediata, all’inizio del suo turno e prima di utilizzare una qualsiasi delle altre capacità dello scudo, chi indossa lo scudo può scegliere un bersaglio adiacente e decidere in che misura conferire un bonus di Difesa andrà allocato su di esso all’inizio del suo turno.</w:t>
      </w:r>
    </w:p>
    <w:p>
      <w:pPr>
        <w:pStyle w:val="BodyText"/>
      </w:pPr>
      <w:r>
        <w:t xml:space="preserve">Il suo bonus alla difesa del bersaglio dura fino al turno successivo di colui che indossa lo scudo, oppure finché quest’ultimo e il bersaglio non si trovano a più di distanza di mischia tra loro, a quel punto il bonus sul bersaglio termina e il Bonus di Difesa dello scudo riprende a funzionare normalmente per il suo portatore.</w:t>
      </w:r>
    </w:p>
    <w:p>
      <w:pPr>
        <w:pStyle w:val="BodyText"/>
      </w:pPr>
      <w:r>
        <w:t xml:space="preserve">Questa capacità ha effetto solamente sul Bonus di Difesa conferito dallo scudo, e non al suo Bonus ai Tiri per Colpire (se presente) né su qualsiasi altra capacità dello scudo.</w:t>
      </w:r>
    </w:p>
    <w:p>
      <w:pPr>
        <w:pStyle w:val="BodyText"/>
      </w:pPr>
      <w:r>
        <w:t xml:space="preserve">Essenza Difesa, CM 8, Creare Oggetti Magici, Prezzo bonus +1.</w:t>
      </w:r>
    </w:p>
    <w:p>
      <w:pPr>
        <w:pStyle w:val="BodyText"/>
      </w:pPr>
      <w:r>
        <w:rPr>
          <w:b/>
        </w:rPr>
        <w:t xml:space="preserve">Guardia Superiore</w:t>
      </w:r>
    </w:p>
    <w:p>
      <w:pPr>
        <w:pStyle w:val="BodyText"/>
      </w:pPr>
      <w:r>
        <w:t xml:space="preserve">Identica alla proprietà da guardia, eccetto che, come Azione immediata, colui che indossa lo scudo può scegliere un qualsiasi numero di alleati a lui adiacenti perché ricevano del bonus dello scudo.</w:t>
      </w:r>
    </w:p>
    <w:p>
      <w:pPr>
        <w:pStyle w:val="BodyText"/>
      </w:pPr>
      <w:r>
        <w:t xml:space="preserve">Tutti gli alleati selezionati ricevono il medesimo bonus. Se un bersaglio degli effetti dello scudo si trova a più distanza di mischia dal portatore, gli effetti terminano per quello specifico bersaglio, ma non per gli altri eventuali bersagli.</w:t>
      </w:r>
    </w:p>
    <w:p>
      <w:pPr>
        <w:pStyle w:val="BodyText"/>
      </w:pPr>
      <w:r>
        <w:t xml:space="preserve">Essenza Difesa, Livello 12; Creare Oggetti Magici Meravigliosi, Prezzo bonus +2.</w:t>
      </w:r>
    </w:p>
    <w:p>
      <w:pPr>
        <w:pStyle w:val="BodyText"/>
      </w:pPr>
      <w:r>
        <w:rPr>
          <w:b/>
        </w:rPr>
        <w:t xml:space="preserve">Giusto</w:t>
      </w:r>
    </w:p>
    <w:p>
      <w:pPr>
        <w:pStyle w:val="BodyText"/>
      </w:pPr>
      <w:r>
        <w:t xml:space="preserve">Un’armatura dotata di questa capacità spesso reca dei simboli arcani di Ljust o Simkjr istoriati o smaltati su di essa. A comando, una volta al giorno chi la indossa può invocare gli effetti dell’Essenza Cura ed Attacco. Questa capacità conferisce una competenza magica di 5 usabili tra le Essenze Cura ed Attacco al giorno. Non è possibile invocare il potere più di 3 volte al giorno.</w:t>
      </w:r>
    </w:p>
    <w:p>
      <w:pPr>
        <w:pStyle w:val="BodyText"/>
      </w:pPr>
      <w:r>
        <w:t xml:space="preserve">Una armatura del giusto è sempre allineata verso il bene (energia positiva), al fine di determinare gli effetti dell’Essenza. Un’armatura del giusto fornisce un livello negativo permanente a qualsiasi creatura malvagia che tenti di indossarla. Questo livello negativo permane fintanto che l’armatura è indossata e svanisce non appena questa viene rimossa.</w:t>
      </w:r>
    </w:p>
    <w:p>
      <w:pPr>
        <w:pStyle w:val="BodyText"/>
      </w:pPr>
      <w:r>
        <w:t xml:space="preserve">Questo livello negativo non può essere eliminato in alcun modo (nemmeno per effetto dell’Essenza Cura) fintanto che la creatura indossa l’armatura.</w:t>
      </w:r>
    </w:p>
    <w:p>
      <w:pPr>
        <w:pStyle w:val="BodyText"/>
      </w:pPr>
      <w:r>
        <w:t xml:space="preserve">Essenza Cura ed Attacco, CM 10, CreareOggetti Magici Superiori, Costo +27.000 mo.</w:t>
      </w:r>
    </w:p>
    <w:p>
      <w:pPr>
        <w:pStyle w:val="BodyText"/>
      </w:pPr>
      <w:r>
        <w:rPr>
          <w:b/>
        </w:rPr>
        <w:t xml:space="preserve">Oscuro</w:t>
      </w:r>
    </w:p>
    <w:p>
      <w:pPr>
        <w:pStyle w:val="BodyText"/>
      </w:pPr>
      <w:r>
        <w:t xml:space="preserve">Questa armatura reca spesso cesellati su di essa simboli arcani di Calicante o Cattalm. A comando, una volta al giorno chi la indossa può invocare gli effetti dell’Essenza Distruzione ed Attacco. Questa capacità conferisce una competenza magica di 5 usabili tra le Essenze Distruzione ed Attacco al giorno. Non è possibile invocare il potere più di 3 volte al giorno.</w:t>
      </w:r>
    </w:p>
    <w:p>
      <w:pPr>
        <w:pStyle w:val="BodyText"/>
      </w:pPr>
      <w:r>
        <w:t xml:space="preserve">Una armatura dell’Oscuro è sempre allineata verso il male (energia negativa), al fine di determinare gli effetti dell’Essenza. Un’armatura dell’oscuro fornisce un livello negativo permanente a qualsiasi creatura buona che tenti di indossarla. Questo livello negativo permane fintanto che l’armatura è indossata e svanisce non appena questa viene rimossa. Questo livello negativo non può essere eliminato inalcun modo (nemmeno per effetto dell’Essenza Cura) fintanto che la creatura indossa l’armatura.</w:t>
      </w:r>
    </w:p>
    <w:p>
      <w:pPr>
        <w:pStyle w:val="BodyText"/>
      </w:pPr>
      <w:r>
        <w:t xml:space="preserve">Essenza Distruzione ed Attacco, CM 10, Creare Oggetti Magici Superiori,</w:t>
      </w:r>
      <w:r>
        <w:t xml:space="preserve"> </w:t>
      </w:r>
      <w:r>
        <w:t xml:space="preserve">Costo +27.000 mo.</w:t>
      </w:r>
    </w:p>
    <w:p>
      <w:pPr>
        <w:pStyle w:val="BodyText"/>
      </w:pPr>
      <w:r>
        <w:rPr>
          <w:b/>
        </w:rPr>
        <w:t xml:space="preserve">Invulnerabilita’</w:t>
      </w:r>
    </w:p>
    <w:p>
      <w:pPr>
        <w:pStyle w:val="BodyText"/>
      </w:pPr>
      <w:r>
        <w:t xml:space="preserve">Essenza Difesa, CM 18, Creare Oggetti Magici Meravigliosi, Prezzo bonus +3.</w:t>
      </w:r>
    </w:p>
    <w:p>
      <w:pPr>
        <w:pStyle w:val="BodyText"/>
      </w:pPr>
      <w:r>
        <w:rPr>
          <w:b/>
        </w:rPr>
        <w:t xml:space="preserve">Irrintracciabile</w:t>
      </w:r>
    </w:p>
    <w:p>
      <w:pPr>
        <w:pStyle w:val="BodyText"/>
      </w:pPr>
      <w:r>
        <w:t xml:space="preserve">Un’armatura irrintracciabile alleggerisce i passi di chi la indossa e ne camuffa l’aspetto. Le prove di Sopravvivenza per seguire le tracce del portatore subiscono penalità -5, e chi indossa l’armatura ottiene Bonus di Competenza +5 alle prove di Muoversi Silenziosamente. Soltanto le armature di cuoio o di pelle possono essere irrintracciabili.</w:t>
      </w:r>
    </w:p>
    <w:p>
      <w:pPr>
        <w:pStyle w:val="BodyText"/>
      </w:pPr>
      <w:r>
        <w:t xml:space="preserve">Essenza Trasformazione, CM 5, Creare Oggetti Magici, Prezzo +7.500</w:t>
      </w:r>
      <w:r>
        <w:t xml:space="preserve"> </w:t>
      </w:r>
      <w:r>
        <w:t xml:space="preserve">mo.</w:t>
      </w:r>
    </w:p>
    <w:p>
      <w:pPr>
        <w:pStyle w:val="BodyText"/>
      </w:pPr>
      <w:r>
        <w:rPr>
          <w:b/>
        </w:rPr>
        <w:t xml:space="preserve">Mimetica</w:t>
      </w:r>
    </w:p>
    <w:p>
      <w:pPr>
        <w:pStyle w:val="BodyText"/>
      </w:pPr>
      <w:r>
        <w:t xml:space="preserve">A comando, un’armatura di questo tipo muta la sua forma e appare come un normale set di vestiti. L’armatura conserva tutte le sue proprietà (compreso il peso) anche quando è mascherata. Solo Essenza di Rivelazione di livello potere 13 o più rivelano la reale natura dell’armatura trasformata.</w:t>
      </w:r>
    </w:p>
    <w:p>
      <w:pPr>
        <w:pStyle w:val="BodyText"/>
      </w:pPr>
      <w:r>
        <w:t xml:space="preserve">Essenza Illusione, CM 10, Creare Oggetti Magici Superiori, Prezzo +2.700 mo.</w:t>
      </w:r>
    </w:p>
    <w:p>
      <w:pPr>
        <w:pStyle w:val="BodyText"/>
      </w:pPr>
      <w:r>
        <w:rPr>
          <w:b/>
        </w:rPr>
        <w:t xml:space="preserve">Nube Esplosiva</w:t>
      </w:r>
    </w:p>
    <w:p>
      <w:pPr>
        <w:pStyle w:val="BodyText"/>
      </w:pPr>
      <w:r>
        <w:t xml:space="preserve">Questa armatura è abitualmente decorata con incisioni in rilievo di nubi tempestose e fulmini. Se l’avversario colpisce chi la indossa e infligge almeno 10 danni da elettricità, l’armatura diventa visibilmente caricata di energia per 1 round. Come azione immediata nel suo turno successivo chi la indossa può utilizzare un’Essenza di Attacco a tocco infliggendo 1d6 danni da elettricità per ogni 10 danni subiti dal portatore dal termine del suo turno precedente (massimo 5d6 per 50 o più danni da elettricità subiti).</w:t>
      </w:r>
    </w:p>
    <w:p>
      <w:pPr>
        <w:pStyle w:val="BodyText"/>
      </w:pPr>
      <w:r>
        <w:t xml:space="preserve">Essenza Protezione e Attacco, CM 5, Creare Oggetti Magici, Prezzo</w:t>
      </w:r>
      <w:r>
        <w:t xml:space="preserve"> </w:t>
      </w:r>
      <w:r>
        <w:t xml:space="preserve">+ 5.000 mo.</w:t>
      </w:r>
    </w:p>
    <w:p>
      <w:pPr>
        <w:pStyle w:val="BodyText"/>
      </w:pPr>
      <w:r>
        <w:rPr>
          <w:b/>
        </w:rPr>
        <w:t xml:space="preserve">Ombra</w:t>
      </w:r>
    </w:p>
    <w:p>
      <w:pPr>
        <w:pStyle w:val="BodyText"/>
      </w:pPr>
      <w:r>
        <w:t xml:space="preserve">Questo tipo di armatura rende chi la indossa sfuocato ogni volta che tenta di nascondersi, fornendo un bonus di competenza +1d6 alle sue prove di Criminalità (Muoversi Silenziosamente). La penalità di armatura alla prova basate su Agilità si applica normalmente.</w:t>
      </w:r>
    </w:p>
    <w:p>
      <w:pPr>
        <w:pStyle w:val="BodyText"/>
      </w:pPr>
      <w:r>
        <w:t xml:space="preserve">Essenza Illusione, CM 5, Creare Oggetti Magici, Prezzo +3.750 mo.</w:t>
      </w:r>
    </w:p>
    <w:p>
      <w:pPr>
        <w:pStyle w:val="BodyText"/>
      </w:pPr>
      <w:r>
        <w:rPr>
          <w:b/>
        </w:rPr>
        <w:t xml:space="preserve">Ombra Migliorata</w:t>
      </w:r>
    </w:p>
    <w:p>
      <w:pPr>
        <w:pStyle w:val="BodyText"/>
      </w:pPr>
      <w:r>
        <w:t xml:space="preserve">Questo tipo di armatura rende chi la indossa sfuocato ogni volta che tenta di nascondersi, fornendo un bonus di competenza +2d6 alle sue prove di Muoversi Silenziosamente. La penalità di armatura alla prova basate su Agilità si applica normalmente.</w:t>
      </w:r>
    </w:p>
    <w:p>
      <w:pPr>
        <w:pStyle w:val="BodyText"/>
      </w:pPr>
      <w:r>
        <w:t xml:space="preserve">Essenza Illusione, CM 10, Creare Oggetti Magici superiore, Prezzo</w:t>
      </w:r>
      <w:r>
        <w:t xml:space="preserve"> </w:t>
      </w:r>
      <w:r>
        <w:t xml:space="preserve">+15.000 mo.</w:t>
      </w:r>
    </w:p>
    <w:p>
      <w:pPr>
        <w:pStyle w:val="BodyText"/>
      </w:pPr>
      <w:r>
        <w:rPr>
          <w:b/>
        </w:rPr>
        <w:t xml:space="preserve">Ombra Superiore</w:t>
      </w:r>
    </w:p>
    <w:p>
      <w:pPr>
        <w:pStyle w:val="BodyText"/>
      </w:pPr>
      <w:r>
        <w:t xml:space="preserve">Questo tipo di armatura rende chi la indossa sfuocato ogni volta che</w:t>
      </w:r>
      <w:r>
        <w:t xml:space="preserve"> </w:t>
      </w:r>
      <w:r>
        <w:t xml:space="preserve">tenta di nascondersi, fornendo un bonus di competenza +3d6 alle sue</w:t>
      </w:r>
      <w:r>
        <w:t xml:space="preserve"> </w:t>
      </w:r>
      <w:r>
        <w:t xml:space="preserve">prove di Muoversi Silenziosamente. La penalità di armatura alla prova</w:t>
      </w:r>
      <w:r>
        <w:t xml:space="preserve"> </w:t>
      </w:r>
      <w:r>
        <w:t xml:space="preserve">basate su Agilità si applica normalmente.</w:t>
      </w:r>
    </w:p>
    <w:p>
      <w:pPr>
        <w:pStyle w:val="BodyText"/>
      </w:pPr>
      <w:r>
        <w:t xml:space="preserve">Essenza Illusione, CM 15, Creare Oggetti Magici Meravigliosi, Prezzo</w:t>
      </w:r>
      <w:r>
        <w:t xml:space="preserve"> </w:t>
      </w:r>
      <w:r>
        <w:t xml:space="preserve">+33.750 mo.</w:t>
      </w:r>
    </w:p>
    <w:p>
      <w:pPr>
        <w:pStyle w:val="BodyText"/>
      </w:pPr>
      <w:r>
        <w:rPr>
          <w:b/>
        </w:rPr>
        <w:t xml:space="preserve">Resistenza all’Energia</w:t>
      </w:r>
    </w:p>
    <w:p>
      <w:pPr>
        <w:pStyle w:val="BodyText"/>
      </w:pPr>
      <w:r>
        <w:t xml:space="preserve">Questo tipo di armatura o scudo protegge contro un tipo di energia (acido, freddo, elettricità, fuoco o suono) ed è decorata da disegni che raffigurano l’elemento dal quale protegge. L’armatura o lo scudo assorbono i primi 10 danni di energia per attacco che verrebbero subiti normalmente da chi li indossa.</w:t>
      </w:r>
    </w:p>
    <w:p>
      <w:pPr>
        <w:pStyle w:val="BodyText"/>
      </w:pPr>
      <w:r>
        <w:t xml:space="preserve">Essenza Protezione, CM 3, Creare Oggetti Magici, Prezzo +18.000 mo.</w:t>
      </w:r>
    </w:p>
    <w:p>
      <w:pPr>
        <w:pStyle w:val="BodyText"/>
      </w:pPr>
      <w:r>
        <w:rPr>
          <w:b/>
        </w:rPr>
        <w:t xml:space="preserve">Resistenza all’Energia Migliorata</w:t>
      </w:r>
    </w:p>
    <w:p>
      <w:pPr>
        <w:pStyle w:val="BodyText"/>
      </w:pPr>
      <w:r>
        <w:t xml:space="preserve">Questo tipo di armatura o scudo protegge contro un tipo di energia</w:t>
      </w:r>
      <w:r>
        <w:t xml:space="preserve"> </w:t>
      </w:r>
      <w:r>
        <w:t xml:space="preserve">(acido, freddo, elettricità, fuoco o suono) ed è decorata da disegni</w:t>
      </w:r>
      <w:r>
        <w:t xml:space="preserve"> </w:t>
      </w:r>
      <w:r>
        <w:t xml:space="preserve">che raffigurano l’elemento dal quale protegge. L’armatura o lo scudo</w:t>
      </w:r>
      <w:r>
        <w:t xml:space="preserve"> </w:t>
      </w:r>
      <w:r>
        <w:t xml:space="preserve">assorbono i primi 20 danni di energia per attacco che verrebbero subiti</w:t>
      </w:r>
      <w:r>
        <w:t xml:space="preserve"> </w:t>
      </w:r>
      <w:r>
        <w:t xml:space="preserve">normalmente da chi li indossa</w:t>
      </w:r>
    </w:p>
    <w:p>
      <w:pPr>
        <w:pStyle w:val="BodyText"/>
      </w:pPr>
      <w:r>
        <w:t xml:space="preserve">Essenza Protezione, CM 7, Creare Oggetti Magici superiore , Prezzo</w:t>
      </w:r>
      <w:r>
        <w:t xml:space="preserve"> </w:t>
      </w:r>
      <w:r>
        <w:t xml:space="preserve">+42.000 mo.</w:t>
      </w:r>
    </w:p>
    <w:p>
      <w:pPr>
        <w:pStyle w:val="BodyText"/>
      </w:pPr>
      <w:r>
        <w:rPr>
          <w:b/>
        </w:rPr>
        <w:t xml:space="preserve">Resistenza all’Energia Superiore</w:t>
      </w:r>
    </w:p>
    <w:p>
      <w:pPr>
        <w:pStyle w:val="BodyText"/>
      </w:pPr>
      <w:r>
        <w:t xml:space="preserve">Questo tipo di armatura o scudo protegge contro un tipo di energia (acido, freddo, elettricità, fuoco o suono) ed è decorata da disegni che raffigurano l’elemento dal quale protegge. L’armatura o lo scudo assorbono i primi 30 danni di energiaper attacco che verrebbero subiti normalmente da chi li indossa (come per l’Essenza di Protezione).</w:t>
      </w:r>
    </w:p>
    <w:p>
      <w:pPr>
        <w:pStyle w:val="BodyText"/>
      </w:pPr>
      <w:r>
        <w:t xml:space="preserve">Essenza Protezione, CM 11, Creare Oggetti Magici Meravigliosi, Prezzo +66.000 mo.</w:t>
      </w:r>
    </w:p>
    <w:p>
      <w:pPr>
        <w:pStyle w:val="BodyText"/>
      </w:pPr>
      <w:r>
        <w:rPr>
          <w:b/>
        </w:rPr>
        <w:t xml:space="preserve">Riflettente</w:t>
      </w:r>
    </w:p>
    <w:p>
      <w:pPr>
        <w:pStyle w:val="BodyText"/>
      </w:pPr>
      <w:r>
        <w:t xml:space="preserve">Questo scudo è simile a uno specchio. La sua superficie riflette perfettamente le immagini. Una volta al giorno può essere usato per riflettere una magia contro l’incantatore che l’ha lanciato. La prova di magia dell’Essenza riflessa non può essere superiore a 18.</w:t>
      </w:r>
    </w:p>
    <w:p>
      <w:pPr>
        <w:pStyle w:val="BodyText"/>
      </w:pPr>
      <w:r>
        <w:t xml:space="preserve">Essenza Protezione, CM 14, Creare Oggetti Magici Meravigliosi, Prezzo</w:t>
      </w:r>
      <w:r>
        <w:t xml:space="preserve"> </w:t>
      </w:r>
      <w:r>
        <w:t xml:space="preserve">bonus +5.</w:t>
      </w:r>
    </w:p>
    <w:p>
      <w:pPr>
        <w:pStyle w:val="BodyText"/>
      </w:pPr>
      <w:r>
        <w:rPr>
          <w:b/>
        </w:rPr>
        <w:t xml:space="preserve">Scivolosa</w:t>
      </w:r>
    </w:p>
    <w:p>
      <w:pPr>
        <w:pStyle w:val="BodyText"/>
      </w:pPr>
      <w:r>
        <w:t xml:space="preserve">Un’armatura scivolosa sembra perennemente rivestita da una sottile patina di grasso. Fornisce un bonus di competenza +1d6 alle prove di liberarsi da prese e manette di chi la indossa. La penalità di armatura alla prova si applica normalmente.</w:t>
      </w:r>
    </w:p>
    <w:p>
      <w:pPr>
        <w:pStyle w:val="BodyText"/>
      </w:pPr>
      <w:r>
        <w:t xml:space="preserve">Essenza Alterazione, CM 4, Creare Oggetti Magici, Prezzo +3.750 mo.</w:t>
      </w:r>
    </w:p>
    <w:p>
      <w:pPr>
        <w:pStyle w:val="BodyText"/>
      </w:pPr>
      <w:r>
        <w:rPr>
          <w:b/>
        </w:rPr>
        <w:t xml:space="preserve">Scivolosa Migliorata</w:t>
      </w:r>
    </w:p>
    <w:p>
      <w:pPr>
        <w:pStyle w:val="BodyText"/>
      </w:pPr>
      <w:r>
        <w:t xml:space="preserve">Come scivolosa, ma fornisce un bonus di competenza +2d6 alle prove di Criminalita’-</w:t>
      </w:r>
    </w:p>
    <w:p>
      <w:pPr>
        <w:pStyle w:val="BodyText"/>
      </w:pPr>
      <w:r>
        <w:t xml:space="preserve">Essenza Alterazione, CM 10, Creare Oggetti Magici Superiori, Prezzo +10000 mo.</w:t>
      </w:r>
    </w:p>
    <w:p>
      <w:pPr>
        <w:pStyle w:val="BodyText"/>
      </w:pPr>
      <w:r>
        <w:rPr>
          <w:b/>
        </w:rPr>
        <w:t xml:space="preserve">Scivolosa Perfetta</w:t>
      </w:r>
    </w:p>
    <w:p>
      <w:pPr>
        <w:pStyle w:val="BodyText"/>
      </w:pPr>
      <w:r>
        <w:t xml:space="preserve">Come scivolosa, ma fornisce un bonus di competenza +3d6 alle prove di Criminalità.</w:t>
      </w:r>
    </w:p>
    <w:p>
      <w:pPr>
        <w:pStyle w:val="BodyText"/>
      </w:pPr>
      <w:r>
        <w:t xml:space="preserve">Essenza Alterazione, CM 15, Creare Oggetti Magici meravigliosa, Prezzo +15750 mo.</w:t>
      </w:r>
    </w:p>
    <w:p>
      <w:pPr>
        <w:pStyle w:val="BodyText"/>
      </w:pPr>
      <w:r>
        <w:rPr>
          <w:b/>
        </w:rPr>
        <w:t xml:space="preserve">Della Forma Animale</w:t>
      </w:r>
    </w:p>
    <w:p>
      <w:pPr>
        <w:pStyle w:val="BodyText"/>
      </w:pPr>
      <w:r>
        <w:t xml:space="preserve">Chi indossa un’armatura con questa capacità conserva il bonus di protezione anche sotto un’Essenza di Trasformazione in animale. Le armature con questa capacità sembrano di solito ricoperti di foglie. Mentre sei trasformato l’armatura non è visibile.</w:t>
      </w:r>
    </w:p>
    <w:p>
      <w:pPr>
        <w:pStyle w:val="BodyText"/>
      </w:pPr>
      <w:r>
        <w:t xml:space="preserve">Essenza Difesa e Trasformazione, CM 9, Creare Oggetti Magici Superiori, Prezzo bonus +3.</w:t>
      </w:r>
    </w:p>
    <w:p>
      <w:pPr>
        <w:pStyle w:val="BodyText"/>
      </w:pPr>
      <w:r>
        <w:rPr>
          <w:b/>
        </w:rPr>
        <w:t xml:space="preserve">Selvatica</w:t>
      </w:r>
    </w:p>
    <w:p>
      <w:pPr>
        <w:pStyle w:val="BodyText"/>
      </w:pPr>
      <w:r>
        <w:t xml:space="preserve">Chi indossa uno scudo con questa capacità conserva il bonus di protezione anche sotto un’Essenza di Trasformazione in animale. Gli scudi con questa capacità sembrano di solito ricoperti di foglie. Mentre sei trasformato l’armatura non è visibile.</w:t>
      </w:r>
    </w:p>
    <w:p>
      <w:pPr>
        <w:pStyle w:val="BodyText"/>
      </w:pPr>
      <w:r>
        <w:t xml:space="preserve">Essenza Difesa e Trasformazione, CM 9, Creare Oggetti Magici Superiori, Prezzo bonus +3.</w:t>
      </w:r>
    </w:p>
    <w:p>
      <w:pPr>
        <w:pStyle w:val="BodyText"/>
      </w:pPr>
      <w:r>
        <w:rPr>
          <w:b/>
        </w:rPr>
        <w:t xml:space="preserve">Sfondamento</w:t>
      </w:r>
    </w:p>
    <w:p>
      <w:pPr>
        <w:pStyle w:val="BodyText"/>
      </w:pPr>
      <w:r>
        <w:t xml:space="preserve">Questo scudo è fatto per effettuare un attacco con lo scudo. Uno scudo da sfondamento infligge danni come se fosse un’arma di due categorie di taglia più grande (uno scudo leggero quindi infliggerebbe 1d6 danni e uno scudo pesante infliggerebbe 1d8 danni). Lo scudo agisce come un’arma +1 quando viene usato per compiere attacchi con lo scudo. (Solo gli scudi leggeri e pesanti possono acquisire questa capacita’).</w:t>
      </w:r>
    </w:p>
    <w:p>
      <w:pPr>
        <w:pStyle w:val="BodyText"/>
      </w:pPr>
      <w:r>
        <w:t xml:space="preserve">Essenza Attacco, CM 8, Creare Oggetti Magici superiore, Prezzo bonus +1.</w:t>
      </w:r>
    </w:p>
    <w:p>
      <w:pPr>
        <w:pStyle w:val="BodyText"/>
      </w:pPr>
      <w:r>
        <w:rPr>
          <w:b/>
        </w:rPr>
        <w:t xml:space="preserve">Tocco Fantasma</w:t>
      </w:r>
    </w:p>
    <w:p>
      <w:pPr>
        <w:pStyle w:val="BodyText"/>
      </w:pPr>
      <w:r>
        <w:t xml:space="preserve">Questa armatura o scudo sembrano quasi trasparenti. Il loro bonus magico si applica a pieno contro creature incorporee. L’armatura o lo scudo possono essere raccolti, spostati e indossati in qualsiasi momento dalle creature corporee ed incorporee. Le creature incorporee ottengono il bonus di difesa contro attacchi corporei ed incorporei, e mantengono comunque la capacità di passare attraverso gli oggetti solidi.</w:t>
      </w:r>
    </w:p>
    <w:p>
      <w:pPr>
        <w:pStyle w:val="BodyText"/>
      </w:pPr>
      <w:r>
        <w:t xml:space="preserve">Essenza Movimento, CM 14, Creare Oggetti Magici Superiore, Prezzo bonus +2</w:t>
      </w:r>
    </w:p>
    <w:bookmarkEnd w:id="594"/>
    <w:bookmarkEnd w:id="595"/>
    <w:bookmarkStart w:id="601" w:name="armi-magiche-e-speciali"/>
    <w:p>
      <w:pPr>
        <w:pStyle w:val="Heading1"/>
      </w:pPr>
      <w:r>
        <w:t xml:space="preserve">Armi Magiche e Speciali</w:t>
      </w:r>
    </w:p>
    <w:p>
      <w:pPr>
        <w:pStyle w:val="FirstParagraph"/>
      </w:pPr>
      <w:bookmarkStart w:id="596" w:name="armi-magiche-e-speciali"/>
      <w:r>
        <w:t xml:space="preserve">[armi-magiche-e-speciali]</w:t>
      </w:r>
      <w:bookmarkEnd w:id="596"/>
    </w:p>
    <w:p>
      <w:pPr>
        <w:pStyle w:val="BodyText"/>
      </w:pPr>
      <w:r>
        <w:t xml:space="preserve">Le armi magiche sono armi potenziate per colpire più facilmente ed infliggere danni maggiori. Le armi magiche hanno dei bonus di potenziamento che variano da +1 a +5 e che si applicano sia ai tiri per colpire che ai tiri per i danni quando vengono usate in combattimento. Tutte le armi magiche sono anche delle armi perfette, ma il loro bonus di perfezione all’attacco non si somma al loro bonus di potenziamento all’attacco.</w:t>
      </w:r>
    </w:p>
    <w:p>
      <w:pPr>
        <w:pStyle w:val="BodyText"/>
      </w:pPr>
      <w:r>
        <w:t xml:space="preserve">Le armi magiche si suddividono in due categorie principali: da mischia e a distanza. Alcune di quelle elencate come armi da mischia (come il pugnale) possono venire usate anche come armi a distanza. In questo caso, il loro bonus di potenziamento viene applicato ad entrambi i tipi di attacco.</w:t>
      </w:r>
    </w:p>
    <w:p>
      <w:pPr>
        <w:pStyle w:val="BodyText"/>
      </w:pPr>
      <w:r>
        <w:t xml:space="preserve">Alcune armi magiche possono essere dotate di capacità speciali. Le capacità speciali contano come bonus addizionali per determinare il prezzo di mercato dell’oggetto, ma non modificano i bonus di attacco o ai danni (tranne quando specificamente indicato).</w:t>
      </w:r>
    </w:p>
    <w:p>
      <w:pPr>
        <w:pStyle w:val="BodyText"/>
      </w:pPr>
      <w:r>
        <w:t xml:space="preserve">Una sola arma non può possedere un bonus effettivo (il bonus di potenziamento più i bonus equivalenti delle capacità speciali, inclusi quelli derivanti da capacità ed Essenze del personaggio) superiore a +10.</w:t>
      </w:r>
    </w:p>
    <w:p>
      <w:pPr>
        <w:pStyle w:val="BodyText"/>
      </w:pPr>
      <w:r>
        <w:t xml:space="preserve">Un’arma con una capacità speciale deve avere almeno bonus di potenziamento +1. Le armi non possono avere la stessa capacità speciale più di una volta.</w:t>
      </w:r>
    </w:p>
    <w:bookmarkStart w:id="598" w:name="tabella-armi-magiche"/>
    <w:p>
      <w:pPr>
        <w:pStyle w:val="Heading2"/>
      </w:pPr>
      <w:r>
        <w:t xml:space="preserve">Tabella: Armi Magiche</w:t>
      </w:r>
    </w:p>
    <w:p>
      <w:pPr>
        <w:pStyle w:val="FirstParagraph"/>
      </w:pPr>
      <w:bookmarkStart w:id="597" w:name="tabella-armi-magiche"/>
      <w:r>
        <w:t xml:space="preserve">[tabella-armi-magiche]</w:t>
      </w:r>
      <w:bookmarkEnd w:id="597"/>
    </w:p>
    <w:tbl>
      <w:tblPr>
        <w:tblStyle w:val="Table"/>
        <w:tblW w:type="pct" w:w="0.0"/>
        <w:tblLook w:firstRow="0" w:lastRow="0" w:firstColumn="0" w:lastColumn="0" w:noHBand="0" w:noVBand="0"/>
      </w:tblPr>
      <w:tblGrid/>
      <w:tr>
        <w:tc>
          <w:p>
            <w:pPr>
              <w:pStyle w:val="Compact"/>
              <w:jc w:val="left"/>
            </w:pPr>
            <w:r>
              <w:rPr>
                <w:b/>
              </w:rPr>
              <w:t xml:space="preserve">Bonus Magico</w:t>
            </w:r>
          </w:p>
        </w:tc>
        <w:tc>
          <w:p>
            <w:pPr>
              <w:pStyle w:val="Compact"/>
              <w:jc w:val="left"/>
            </w:pPr>
            <w:r>
              <w:rPr>
                <w:b/>
              </w:rPr>
              <w:t xml:space="preserve">Costo (mo)</w:t>
            </w:r>
          </w:p>
        </w:tc>
      </w:tr>
      <w:tr>
        <w:tc>
          <w:p>
            <w:pPr>
              <w:pStyle w:val="Compact"/>
              <w:jc w:val="left"/>
            </w:pPr>
            <w:r>
              <w:t xml:space="preserve">+1</w:t>
            </w:r>
            <w:r>
              <w:t xml:space="preserve">*</w:t>
            </w:r>
          </w:p>
        </w:tc>
        <w:tc>
          <w:p>
            <w:pPr>
              <w:pStyle w:val="Compact"/>
              <w:jc w:val="left"/>
            </w:pPr>
            <w:r>
              <w:t xml:space="preserve">2000</w:t>
            </w:r>
          </w:p>
        </w:tc>
      </w:tr>
      <w:tr>
        <w:tc>
          <w:p>
            <w:pPr>
              <w:pStyle w:val="Compact"/>
              <w:jc w:val="left"/>
            </w:pPr>
            <w:r>
              <w:t xml:space="preserve">+2</w:t>
            </w:r>
            <w:r>
              <w:t xml:space="preserve">*</w:t>
            </w:r>
          </w:p>
        </w:tc>
        <w:tc>
          <w:p>
            <w:pPr>
              <w:pStyle w:val="Compact"/>
              <w:jc w:val="left"/>
            </w:pPr>
            <w:r>
              <w:t xml:space="preserve">8000</w:t>
            </w:r>
          </w:p>
        </w:tc>
      </w:tr>
      <w:tr>
        <w:tc>
          <w:p>
            <w:pPr>
              <w:pStyle w:val="Compact"/>
              <w:jc w:val="left"/>
            </w:pPr>
            <w:r>
              <w:t xml:space="preserve">+3</w:t>
            </w:r>
            <w:r>
              <w:t xml:space="preserve">*</w:t>
            </w:r>
          </w:p>
        </w:tc>
        <w:tc>
          <w:p>
            <w:pPr>
              <w:pStyle w:val="Compact"/>
              <w:jc w:val="left"/>
            </w:pPr>
            <w:r>
              <w:t xml:space="preserve">18000</w:t>
            </w:r>
          </w:p>
        </w:tc>
      </w:tr>
      <w:tr>
        <w:tc>
          <w:p>
            <w:pPr>
              <w:pStyle w:val="Compact"/>
              <w:jc w:val="left"/>
            </w:pPr>
            <w:r>
              <w:t xml:space="preserve">+4</w:t>
            </w:r>
            <w:r>
              <w:t xml:space="preserve">*</w:t>
            </w:r>
          </w:p>
        </w:tc>
        <w:tc>
          <w:p>
            <w:pPr>
              <w:pStyle w:val="Compact"/>
              <w:jc w:val="left"/>
            </w:pPr>
            <w:r>
              <w:t xml:space="preserve">32000</w:t>
            </w:r>
          </w:p>
        </w:tc>
      </w:tr>
      <w:tr>
        <w:tc>
          <w:p>
            <w:pPr>
              <w:pStyle w:val="Compact"/>
              <w:jc w:val="left"/>
            </w:pPr>
            <w:r>
              <w:t xml:space="preserve">+5</w:t>
            </w:r>
            <w:r>
              <w:t xml:space="preserve">*</w:t>
            </w:r>
          </w:p>
        </w:tc>
        <w:tc>
          <w:p>
            <w:pPr>
              <w:pStyle w:val="Compact"/>
              <w:jc w:val="left"/>
            </w:pPr>
            <w:r>
              <w:t xml:space="preserve">50000</w:t>
            </w:r>
          </w:p>
        </w:tc>
      </w:tr>
      <w:tr>
        <w:tc>
          <w:p>
            <w:pPr>
              <w:pStyle w:val="Compact"/>
              <w:jc w:val="left"/>
            </w:pPr>
            <w:r>
              <w:t xml:space="preserve">+6</w:t>
            </w:r>
            <w:r>
              <w:t xml:space="preserve">*</w:t>
            </w:r>
            <w:r>
              <w:t xml:space="preserve">*</w:t>
            </w:r>
          </w:p>
        </w:tc>
        <w:tc>
          <w:p>
            <w:pPr>
              <w:pStyle w:val="Compact"/>
              <w:jc w:val="left"/>
            </w:pPr>
            <w:r>
              <w:t xml:space="preserve">72000</w:t>
            </w:r>
          </w:p>
        </w:tc>
      </w:tr>
      <w:tr>
        <w:tc>
          <w:p>
            <w:pPr>
              <w:pStyle w:val="Compact"/>
              <w:jc w:val="left"/>
            </w:pPr>
            <w:r>
              <w:t xml:space="preserve">+7</w:t>
            </w:r>
            <w:r>
              <w:t xml:space="preserve">*</w:t>
            </w:r>
            <w:r>
              <w:t xml:space="preserve">*</w:t>
            </w:r>
          </w:p>
        </w:tc>
        <w:tc>
          <w:p>
            <w:pPr>
              <w:pStyle w:val="Compact"/>
              <w:jc w:val="left"/>
            </w:pPr>
            <w:r>
              <w:t xml:space="preserve">98000</w:t>
            </w:r>
          </w:p>
        </w:tc>
      </w:tr>
      <w:tr>
        <w:tc>
          <w:p>
            <w:pPr>
              <w:pStyle w:val="Compact"/>
              <w:jc w:val="left"/>
            </w:pPr>
            <w:r>
              <w:t xml:space="preserve">+8</w:t>
            </w:r>
            <w:r>
              <w:t xml:space="preserve">*</w:t>
            </w:r>
            <w:r>
              <w:t xml:space="preserve">*</w:t>
            </w:r>
          </w:p>
        </w:tc>
        <w:tc>
          <w:p>
            <w:pPr>
              <w:pStyle w:val="Compact"/>
              <w:jc w:val="left"/>
            </w:pPr>
            <w:r>
              <w:t xml:space="preserve">128000</w:t>
            </w:r>
          </w:p>
        </w:tc>
      </w:tr>
      <w:tr>
        <w:tc>
          <w:p>
            <w:pPr>
              <w:pStyle w:val="Compact"/>
              <w:jc w:val="left"/>
            </w:pPr>
            <w:r>
              <w:t xml:space="preserve">+9</w:t>
            </w:r>
            <w:r>
              <w:t xml:space="preserve">*</w:t>
            </w:r>
            <w:r>
              <w:t xml:space="preserve">*</w:t>
            </w:r>
          </w:p>
        </w:tc>
        <w:tc>
          <w:p>
            <w:pPr>
              <w:pStyle w:val="Compact"/>
              <w:jc w:val="left"/>
            </w:pPr>
            <w:r>
              <w:t xml:space="preserve">162000</w:t>
            </w:r>
          </w:p>
        </w:tc>
      </w:tr>
      <w:tr>
        <w:tc>
          <w:p>
            <w:pPr>
              <w:pStyle w:val="Compact"/>
              <w:jc w:val="left"/>
            </w:pPr>
            <w:r>
              <w:t xml:space="preserve">+10</w:t>
            </w:r>
            <w:r>
              <w:t xml:space="preserve">*</w:t>
            </w:r>
            <w:r>
              <w:t xml:space="preserve">*</w:t>
            </w:r>
          </w:p>
        </w:tc>
        <w:tc>
          <w:p>
            <w:pPr>
              <w:pStyle w:val="Compact"/>
              <w:jc w:val="left"/>
            </w:pPr>
            <w:r>
              <w:t xml:space="preserve">200000</w:t>
            </w:r>
          </w:p>
        </w:tc>
      </w:tr>
    </w:tbl>
    <w:p>
      <w:pPr>
        <w:pStyle w:val="BodyText"/>
      </w:pPr>
      <w:r>
        <w:t xml:space="preserve">*</w:t>
      </w:r>
      <w:r>
        <w:t xml:space="preserve"> </w:t>
      </w:r>
      <w:r>
        <w:t xml:space="preserve">Per le munizioni, questo prezzo vale per 50 frecce, quadrelli o proiettili per fionda.</w:t>
      </w:r>
    </w:p>
    <w:p>
      <w:pPr>
        <w:pStyle w:val="BodyText"/>
      </w:pPr>
      <w:r>
        <w:t xml:space="preserve">*</w:t>
      </w:r>
      <w:r>
        <w:t xml:space="preserve">*</w:t>
      </w:r>
      <w:r>
        <w:t xml:space="preserve"> </w:t>
      </w:r>
      <w:r>
        <w:t xml:space="preserve">Un’arma non può avere bonus di potenziamento maggiore di +5. Usate queste linee guida per determinarne il prezzo quando vengono aggiunte delle Capacità Speciali.</w:t>
      </w:r>
    </w:p>
    <w:p>
      <w:pPr>
        <w:pStyle w:val="BodyText"/>
      </w:pPr>
      <w:r>
        <w:rPr>
          <w:b/>
        </w:rPr>
        <w:t xml:space="preserve">Armi a Distanza e Munizioni</w:t>
      </w:r>
    </w:p>
    <w:p>
      <w:pPr>
        <w:pStyle w:val="BodyText"/>
      </w:pPr>
      <w:r>
        <w:t xml:space="preserve">I bonus di delle armi a distanza e i bonus di delle munizioni non si cumulano tra loro. Si applica solo il più alto dei due bonus.</w:t>
      </w:r>
    </w:p>
    <w:p>
      <w:pPr>
        <w:pStyle w:val="BodyText"/>
      </w:pPr>
      <w:r>
        <w:rPr>
          <w:b/>
        </w:rPr>
        <w:t xml:space="preserve">Munizioni Magiche e Rottura</w:t>
      </w:r>
    </w:p>
    <w:p>
      <w:pPr>
        <w:pStyle w:val="BodyText"/>
      </w:pPr>
      <w:r>
        <w:t xml:space="preserve">Quando una freccia, un quadrello da balestra o un proiettile da fionda magici mancano il bersaglio, c’è una probabilità del 50% che si rompano o che siano resi inutilizzabili. Una freccia, un quadrello o un proiettile magici che vanno a segno si distruggono automaticamente dopo aver inflitto il danno.</w:t>
      </w:r>
    </w:p>
    <w:p>
      <w:pPr>
        <w:pStyle w:val="BodyText"/>
      </w:pPr>
      <w:r>
        <w:rPr>
          <w:b/>
        </w:rPr>
        <w:t xml:space="preserve">Emanazione di Luce</w:t>
      </w:r>
    </w:p>
    <w:p>
      <w:pPr>
        <w:pStyle w:val="BodyText"/>
      </w:pPr>
      <w:r>
        <w:t xml:space="preserve">Il 30% delle armi magiche emanano una luce intensa quanto quella emanata dall’Essenza Creazione Luce Livello Potere 11 (torcia). Queste armi luminose sono visibilmente magiche, non possono essere occultate quando vengono estratte e la loro luce non può essere spenta. Alcune delle armi descritte più avanti brillano sempre o mai, come specificato nella descrizione.</w:t>
      </w:r>
    </w:p>
    <w:p>
      <w:pPr>
        <w:pStyle w:val="BodyText"/>
      </w:pPr>
      <w:r>
        <w:rPr>
          <w:b/>
        </w:rPr>
        <w:t xml:space="preserve">Danneggiare le Armi Magiche</w:t>
      </w:r>
    </w:p>
    <w:p>
      <w:pPr>
        <w:pStyle w:val="BodyText"/>
      </w:pPr>
      <w:r>
        <w:t xml:space="preserve">un’arma magica può essere danneggiata solo da un’arma magica di pari o superiore grado.</w:t>
      </w:r>
    </w:p>
    <w:p>
      <w:pPr>
        <w:pStyle w:val="BodyText"/>
      </w:pPr>
      <w:r>
        <w:rPr>
          <w:b/>
        </w:rPr>
        <w:t xml:space="preserve">Attivazione</w:t>
      </w:r>
    </w:p>
    <w:p>
      <w:pPr>
        <w:pStyle w:val="BodyText"/>
      </w:pPr>
      <w:r>
        <w:t xml:space="preserve">Normalmente un personaggio sfrutta un’arma magica nella stessa maniera in cui sfrutta un’arma comune, vale a dire usandola per attaccare. Se un’arma ha una capacità speciale che necessita di essere attivata da chi la usa, allora è necessario che questi pronunci l’apposita parola di comando (2 Azioni). Un personaggio può attivare le Capacità Speciali di 50 munizioni nello stesso momento, sempre che ogni munizione abbia la medesima capacità.</w:t>
      </w:r>
    </w:p>
    <w:p>
      <w:pPr>
        <w:pStyle w:val="BodyText"/>
      </w:pPr>
      <w:r>
        <w:rPr>
          <w:b/>
        </w:rPr>
        <w:t xml:space="preserve">Armi Magiche e Colpi Critici</w:t>
      </w:r>
    </w:p>
    <w:p>
      <w:pPr>
        <w:pStyle w:val="BodyText"/>
      </w:pPr>
      <w:r>
        <w:t xml:space="preserve">Alcune qualità delle armi, e alcune armi specifiche hanno un ulteriore effetto sui colpi critici. Questo effetto speciale agisce anche contro creature che ignorano i colpi critici. Con un tiro critico riuscito, applicate l’effetto speciale ma non il danno aggiuntivo.</w:t>
      </w:r>
    </w:p>
    <w:p>
      <w:pPr>
        <w:pStyle w:val="BodyText"/>
      </w:pPr>
      <w:r>
        <w:rPr>
          <w:b/>
        </w:rPr>
        <w:t xml:space="preserve">Armi per Creature Insolite</w:t>
      </w:r>
    </w:p>
    <w:p>
      <w:pPr>
        <w:pStyle w:val="BodyText"/>
      </w:pPr>
      <w:r>
        <w:t xml:space="preserve">Il costo delle armi per le creature che non sono né Medie né Piccole varia. Il costo della qualità perfetta e di qualsiasi potenziamento</w:t>
      </w:r>
      <w:r>
        <w:t xml:space="preserve"> </w:t>
      </w:r>
      <w:r>
        <w:t xml:space="preserve">magico rimane lo stesso.</w:t>
      </w:r>
    </w:p>
    <w:p>
      <w:pPr>
        <w:pStyle w:val="BodyText"/>
      </w:pPr>
      <w:r>
        <w:rPr>
          <w:b/>
        </w:rPr>
        <w:t xml:space="preserve">Capacità Speciali</w:t>
      </w:r>
    </w:p>
    <w:tbl>
      <w:tblPr>
        <w:tblStyle w:val="Table"/>
        <w:tblW w:type="pct" w:w="0.0"/>
        <w:tblLook w:firstRow="0" w:lastRow="0" w:firstColumn="0" w:lastColumn="0" w:noHBand="0" w:noVBand="0"/>
      </w:tblPr>
      <w:tblGrid/>
      <w:tr>
        <w:tc>
          <w:p>
            <w:pPr>
              <w:pStyle w:val="Compact"/>
              <w:jc w:val="left"/>
            </w:pPr>
            <w:r>
              <w:rPr>
                <w:b/>
              </w:rPr>
              <w:t xml:space="preserve">Capacità speciale</w:t>
            </w:r>
          </w:p>
        </w:tc>
        <w:tc>
          <w:p>
            <w:pPr>
              <w:pStyle w:val="Compact"/>
              <w:jc w:val="left"/>
            </w:pPr>
            <w:r>
              <w:rPr>
                <w:b/>
              </w:rPr>
              <w:t xml:space="preserve">Costo (mo)</w:t>
            </w:r>
          </w:p>
        </w:tc>
      </w:tr>
      <w:tr>
        <w:tc>
          <w:p>
            <w:pPr>
              <w:pStyle w:val="Compact"/>
              <w:jc w:val="left"/>
            </w:pPr>
            <w:r>
              <w:t xml:space="preserve">Conduttiva</w:t>
            </w:r>
          </w:p>
        </w:tc>
        <w:tc>
          <w:p>
            <w:pPr>
              <w:pStyle w:val="Compact"/>
              <w:jc w:val="left"/>
            </w:pPr>
            <w:r>
              <w:t xml:space="preserve">bonus +1</w:t>
            </w:r>
          </w:p>
        </w:tc>
      </w:tr>
      <w:tr>
        <w:tc>
          <w:p>
            <w:pPr>
              <w:pStyle w:val="Compact"/>
              <w:jc w:val="left"/>
            </w:pPr>
            <w:r>
              <w:t xml:space="preserve">Corrosiva</w:t>
            </w:r>
          </w:p>
        </w:tc>
        <w:tc>
          <w:p>
            <w:pPr>
              <w:pStyle w:val="Compact"/>
              <w:jc w:val="left"/>
            </w:pPr>
            <w:r>
              <w:t xml:space="preserve">bonus +1</w:t>
            </w:r>
          </w:p>
        </w:tc>
      </w:tr>
      <w:tr>
        <w:tc>
          <w:p>
            <w:pPr>
              <w:pStyle w:val="Compact"/>
              <w:jc w:val="left"/>
            </w:pPr>
            <w:r>
              <w:t xml:space="preserve">Astuzia</w:t>
            </w:r>
          </w:p>
        </w:tc>
        <w:tc>
          <w:p>
            <w:pPr>
              <w:pStyle w:val="Compact"/>
              <w:jc w:val="left"/>
            </w:pPr>
            <w:r>
              <w:t xml:space="preserve">bonus +1</w:t>
            </w:r>
          </w:p>
        </w:tc>
      </w:tr>
      <w:tr>
        <w:tc>
          <w:p>
            <w:pPr>
              <w:pStyle w:val="Compact"/>
              <w:jc w:val="left"/>
            </w:pPr>
            <w:r>
              <w:t xml:space="preserve">Furiosa</w:t>
            </w:r>
          </w:p>
        </w:tc>
        <w:tc>
          <w:p>
            <w:pPr>
              <w:pStyle w:val="Compact"/>
              <w:jc w:val="left"/>
            </w:pPr>
            <w:r>
              <w:t xml:space="preserve">bonus +1</w:t>
            </w:r>
          </w:p>
        </w:tc>
      </w:tr>
      <w:tr>
        <w:tc>
          <w:p>
            <w:pPr>
              <w:pStyle w:val="Compact"/>
              <w:jc w:val="left"/>
            </w:pPr>
            <w:r>
              <w:t xml:space="preserve">Fiammagrigia</w:t>
            </w:r>
          </w:p>
        </w:tc>
        <w:tc>
          <w:p>
            <w:pPr>
              <w:pStyle w:val="Compact"/>
              <w:jc w:val="left"/>
            </w:pPr>
            <w:r>
              <w:t xml:space="preserve">bonus +1</w:t>
            </w:r>
          </w:p>
        </w:tc>
      </w:tr>
      <w:tr>
        <w:tc>
          <w:p>
            <w:pPr>
              <w:pStyle w:val="Compact"/>
              <w:jc w:val="left"/>
            </w:pPr>
            <w:r>
              <w:t xml:space="preserve">Cacciatore</w:t>
            </w:r>
          </w:p>
        </w:tc>
        <w:tc>
          <w:p>
            <w:pPr>
              <w:pStyle w:val="Compact"/>
              <w:jc w:val="left"/>
            </w:pPr>
            <w:r>
              <w:t xml:space="preserve">bonus +1</w:t>
            </w:r>
          </w:p>
        </w:tc>
      </w:tr>
      <w:tr>
        <w:tc>
          <w:p>
            <w:pPr>
              <w:pStyle w:val="Compact"/>
              <w:jc w:val="left"/>
            </w:pPr>
            <w:r>
              <w:t xml:space="preserve">Giurista</w:t>
            </w:r>
          </w:p>
        </w:tc>
        <w:tc>
          <w:p>
            <w:pPr>
              <w:pStyle w:val="Compact"/>
              <w:jc w:val="left"/>
            </w:pPr>
            <w:r>
              <w:t xml:space="preserve">bonus +1</w:t>
            </w:r>
          </w:p>
        </w:tc>
      </w:tr>
      <w:tr>
        <w:tc>
          <w:p>
            <w:pPr>
              <w:pStyle w:val="Compact"/>
              <w:jc w:val="left"/>
            </w:pPr>
            <w:r>
              <w:t xml:space="preserve">rasformante</w:t>
            </w:r>
          </w:p>
        </w:tc>
        <w:tc>
          <w:p>
            <w:pPr>
              <w:pStyle w:val="Compact"/>
              <w:jc w:val="left"/>
            </w:pPr>
            <w:r>
              <w:t xml:space="preserve">+10000</w:t>
            </w:r>
          </w:p>
        </w:tc>
      </w:tr>
      <w:tr>
        <w:tc>
          <w:p>
            <w:pPr>
              <w:pStyle w:val="Compact"/>
              <w:jc w:val="left"/>
            </w:pPr>
            <w:r>
              <w:t xml:space="preserve">Munizione Fantasma</w:t>
            </w:r>
          </w:p>
        </w:tc>
        <w:tc>
          <w:p>
            <w:pPr>
              <w:pStyle w:val="Compact"/>
              <w:jc w:val="left"/>
            </w:pPr>
            <w:r>
              <w:t xml:space="preserve">bonus +2000 mo</w:t>
            </w:r>
          </w:p>
        </w:tc>
      </w:tr>
      <w:tr>
        <w:tc>
          <w:p>
            <w:pPr>
              <w:pStyle w:val="Compact"/>
              <w:jc w:val="left"/>
            </w:pPr>
            <w:r>
              <w:t xml:space="preserve">Prensile</w:t>
            </w:r>
          </w:p>
        </w:tc>
        <w:tc>
          <w:p>
            <w:pPr>
              <w:pStyle w:val="Compact"/>
              <w:jc w:val="left"/>
            </w:pPr>
            <w:r>
              <w:t xml:space="preserve">bonus +2.000 mo</w:t>
            </w:r>
          </w:p>
        </w:tc>
      </w:tr>
      <w:tr>
        <w:tc>
          <w:p>
            <w:pPr>
              <w:pStyle w:val="Compact"/>
              <w:jc w:val="left"/>
            </w:pPr>
            <w:r>
              <w:t xml:space="preserve">Volante</w:t>
            </w:r>
          </w:p>
        </w:tc>
        <w:tc>
          <w:p>
            <w:pPr>
              <w:pStyle w:val="Compact"/>
              <w:jc w:val="left"/>
            </w:pPr>
            <w:r>
              <w:t xml:space="preserve">bonus +5</w:t>
            </w:r>
          </w:p>
        </w:tc>
      </w:tr>
      <w:tr>
        <w:tc>
          <w:p>
            <w:pPr>
              <w:pStyle w:val="Compact"/>
              <w:jc w:val="left"/>
            </w:pPr>
            <w:r>
              <w:t xml:space="preserve">Anatema</w:t>
            </w:r>
          </w:p>
        </w:tc>
        <w:tc>
          <w:p>
            <w:pPr>
              <w:pStyle w:val="Compact"/>
              <w:jc w:val="left"/>
            </w:pPr>
            <w:r>
              <w:t xml:space="preserve">bonus +1</w:t>
            </w:r>
          </w:p>
        </w:tc>
      </w:tr>
      <w:tr>
        <w:tc>
          <w:p>
            <w:pPr>
              <w:pStyle w:val="Compact"/>
              <w:jc w:val="left"/>
            </w:pPr>
            <w:r>
              <w:t xml:space="preserve">Difensiva</w:t>
            </w:r>
          </w:p>
        </w:tc>
        <w:tc>
          <w:p>
            <w:pPr>
              <w:pStyle w:val="Compact"/>
              <w:jc w:val="left"/>
            </w:pPr>
            <w:r>
              <w:t xml:space="preserve">bonus +1</w:t>
            </w:r>
          </w:p>
        </w:tc>
      </w:tr>
      <w:tr>
        <w:tc>
          <w:p>
            <w:pPr>
              <w:pStyle w:val="Compact"/>
              <w:jc w:val="left"/>
            </w:pPr>
            <w:r>
              <w:t xml:space="preserve">Infuocata</w:t>
            </w:r>
          </w:p>
        </w:tc>
        <w:tc>
          <w:p>
            <w:pPr>
              <w:pStyle w:val="Compact"/>
              <w:jc w:val="left"/>
            </w:pPr>
            <w:r>
              <w:t xml:space="preserve">bonus +1</w:t>
            </w:r>
          </w:p>
        </w:tc>
      </w:tr>
      <w:tr>
        <w:tc>
          <w:p>
            <w:pPr>
              <w:pStyle w:val="Compact"/>
              <w:jc w:val="left"/>
            </w:pPr>
            <w:r>
              <w:t xml:space="preserve">Gelida</w:t>
            </w:r>
          </w:p>
        </w:tc>
        <w:tc>
          <w:p>
            <w:pPr>
              <w:pStyle w:val="Compact"/>
              <w:jc w:val="left"/>
            </w:pPr>
            <w:r>
              <w:t xml:space="preserve">bonus +1</w:t>
            </w:r>
          </w:p>
        </w:tc>
      </w:tr>
      <w:tr>
        <w:tc>
          <w:p>
            <w:pPr>
              <w:pStyle w:val="Compact"/>
              <w:jc w:val="left"/>
            </w:pPr>
            <w:r>
              <w:t xml:space="preserve">Folgorante</w:t>
            </w:r>
          </w:p>
        </w:tc>
        <w:tc>
          <w:p>
            <w:pPr>
              <w:pStyle w:val="Compact"/>
              <w:jc w:val="left"/>
            </w:pPr>
            <w:r>
              <w:t xml:space="preserve">bonus +1</w:t>
            </w:r>
          </w:p>
        </w:tc>
      </w:tr>
      <w:tr>
        <w:tc>
          <w:p>
            <w:pPr>
              <w:pStyle w:val="Compact"/>
              <w:jc w:val="left"/>
            </w:pPr>
            <w:r>
              <w:t xml:space="preserve">Tocco Fantasma</w:t>
            </w:r>
          </w:p>
        </w:tc>
        <w:tc>
          <w:p>
            <w:pPr>
              <w:pStyle w:val="Compact"/>
              <w:jc w:val="left"/>
            </w:pPr>
            <w:r>
              <w:t xml:space="preserve">bonus +1</w:t>
            </w:r>
          </w:p>
        </w:tc>
      </w:tr>
      <w:tr>
        <w:tc>
          <w:p>
            <w:pPr>
              <w:pStyle w:val="Compact"/>
              <w:jc w:val="left"/>
            </w:pPr>
            <w:r>
              <w:t xml:space="preserve">Pietosa</w:t>
            </w:r>
          </w:p>
        </w:tc>
        <w:tc>
          <w:p>
            <w:pPr>
              <w:pStyle w:val="Compact"/>
              <w:jc w:val="left"/>
            </w:pPr>
            <w:r>
              <w:t xml:space="preserve">bonus +1</w:t>
            </w:r>
          </w:p>
        </w:tc>
      </w:tr>
      <w:tr>
        <w:tc>
          <w:p>
            <w:pPr>
              <w:pStyle w:val="Compact"/>
              <w:jc w:val="left"/>
            </w:pPr>
            <w:r>
              <w:t xml:space="preserve">Accumula Magie</w:t>
            </w:r>
          </w:p>
        </w:tc>
        <w:tc>
          <w:p>
            <w:pPr>
              <w:pStyle w:val="Compact"/>
              <w:jc w:val="left"/>
            </w:pPr>
            <w:r>
              <w:t xml:space="preserve">bonus +1</w:t>
            </w:r>
          </w:p>
        </w:tc>
      </w:tr>
      <w:tr>
        <w:tc>
          <w:p>
            <w:pPr>
              <w:pStyle w:val="Compact"/>
              <w:jc w:val="left"/>
            </w:pPr>
            <w:r>
              <w:t xml:space="preserve">Tonante</w:t>
            </w:r>
          </w:p>
        </w:tc>
        <w:tc>
          <w:p>
            <w:pPr>
              <w:pStyle w:val="Compact"/>
              <w:jc w:val="left"/>
            </w:pPr>
            <w:r>
              <w:t xml:space="preserve">bonus +1</w:t>
            </w:r>
          </w:p>
        </w:tc>
      </w:tr>
      <w:tr>
        <w:tc>
          <w:p>
            <w:pPr>
              <w:pStyle w:val="Compact"/>
              <w:jc w:val="left"/>
            </w:pPr>
            <w:r>
              <w:t xml:space="preserve">Distruzione</w:t>
            </w:r>
          </w:p>
        </w:tc>
        <w:tc>
          <w:p>
            <w:pPr>
              <w:pStyle w:val="Compact"/>
              <w:jc w:val="left"/>
            </w:pPr>
            <w:r>
              <w:t xml:space="preserve">bonus +3</w:t>
            </w:r>
          </w:p>
        </w:tc>
      </w:tr>
      <w:tr>
        <w:tc>
          <w:p>
            <w:pPr>
              <w:pStyle w:val="Compact"/>
              <w:jc w:val="left"/>
            </w:pPr>
            <w:r>
              <w:t xml:space="preserve">Ferimento</w:t>
            </w:r>
          </w:p>
        </w:tc>
        <w:tc>
          <w:p>
            <w:pPr>
              <w:pStyle w:val="Compact"/>
              <w:jc w:val="left"/>
            </w:pPr>
            <w:r>
              <w:t xml:space="preserve">bonus +2</w:t>
            </w:r>
          </w:p>
        </w:tc>
      </w:tr>
      <w:tr>
        <w:tc>
          <w:p>
            <w:pPr>
              <w:pStyle w:val="Compact"/>
              <w:jc w:val="left"/>
            </w:pPr>
            <w:r>
              <w:t xml:space="preserve">Velocità</w:t>
            </w:r>
          </w:p>
        </w:tc>
        <w:tc>
          <w:p>
            <w:pPr>
              <w:pStyle w:val="Compact"/>
              <w:jc w:val="left"/>
            </w:pPr>
            <w:r>
              <w:t xml:space="preserve">bonus +3</w:t>
            </w:r>
          </w:p>
        </w:tc>
      </w:tr>
      <w:tr>
        <w:tc>
          <w:p>
            <w:pPr>
              <w:pStyle w:val="Compact"/>
              <w:jc w:val="left"/>
            </w:pPr>
            <w:r>
              <w:t xml:space="preserve">Energia Luminosa</w:t>
            </w:r>
          </w:p>
        </w:tc>
        <w:tc>
          <w:p>
            <w:pPr>
              <w:pStyle w:val="Compact"/>
              <w:jc w:val="left"/>
            </w:pPr>
            <w:r>
              <w:t xml:space="preserve">bonus +4</w:t>
            </w:r>
          </w:p>
        </w:tc>
      </w:tr>
      <w:tr>
        <w:tc>
          <w:p>
            <w:pPr>
              <w:pStyle w:val="Compact"/>
              <w:jc w:val="left"/>
            </w:pPr>
            <w:r>
              <w:t xml:space="preserve">Danzante</w:t>
            </w:r>
          </w:p>
        </w:tc>
        <w:tc>
          <w:p>
            <w:pPr>
              <w:pStyle w:val="Compact"/>
              <w:jc w:val="left"/>
            </w:pPr>
            <w:r>
              <w:t xml:space="preserve">bonus +4</w:t>
            </w:r>
          </w:p>
        </w:tc>
      </w:tr>
      <w:tr>
        <w:tc>
          <w:p>
            <w:pPr>
              <w:pStyle w:val="Compact"/>
              <w:jc w:val="left"/>
            </w:pPr>
            <w:r>
              <w:t xml:space="preserve">Vorpal**</w:t>
            </w:r>
          </w:p>
        </w:tc>
        <w:tc>
          <w:p>
            <w:pPr>
              <w:pStyle w:val="Compact"/>
              <w:jc w:val="left"/>
            </w:pPr>
            <w:r>
              <w:t xml:space="preserve">bonus +5</w:t>
            </w:r>
          </w:p>
        </w:tc>
      </w:tr>
      <w:tr>
        <w:tc>
          <w:p>
            <w:pPr>
              <w:pStyle w:val="Compact"/>
              <w:jc w:val="left"/>
            </w:pPr>
            <w:r>
              <w:t xml:space="preserve">Incendiaria</w:t>
            </w:r>
          </w:p>
        </w:tc>
        <w:tc>
          <w:p>
            <w:pPr>
              <w:pStyle w:val="Compact"/>
              <w:jc w:val="left"/>
            </w:pPr>
            <w:r>
              <w:t xml:space="preserve">bonus +2</w:t>
            </w:r>
          </w:p>
        </w:tc>
      </w:tr>
      <w:tr>
        <w:tc>
          <w:p>
            <w:pPr>
              <w:pStyle w:val="Compact"/>
              <w:jc w:val="left"/>
            </w:pPr>
            <w:r>
              <w:t xml:space="preserve">Nata dalla Furia</w:t>
            </w:r>
          </w:p>
        </w:tc>
        <w:tc>
          <w:p>
            <w:pPr>
              <w:pStyle w:val="Compact"/>
              <w:jc w:val="left"/>
            </w:pPr>
            <w:r>
              <w:t xml:space="preserve">bonus +2</w:t>
            </w:r>
          </w:p>
        </w:tc>
      </w:tr>
    </w:tbl>
    <w:bookmarkEnd w:id="598"/>
    <w:bookmarkStart w:id="599" w:name="X0f27542f58fbd44d661ce1995ef2575ea84681b"/>
    <w:p>
      <w:pPr>
        <w:pStyle w:val="Heading2"/>
      </w:pPr>
      <w:r>
        <w:t xml:space="preserve">Tabella: Capacità Speciali delle Armi a Distanza</w:t>
      </w:r>
    </w:p>
    <w:tbl>
      <w:tblPr>
        <w:tblStyle w:val="Table"/>
        <w:tblW w:type="pct" w:w="0.0"/>
        <w:tblLook w:firstRow="0" w:lastRow="0" w:firstColumn="0" w:lastColumn="0" w:noHBand="0" w:noVBand="0"/>
      </w:tblPr>
      <w:tblGrid/>
      <w:tr>
        <w:tc>
          <w:p>
            <w:pPr>
              <w:pStyle w:val="Compact"/>
              <w:jc w:val="left"/>
            </w:pPr>
            <w:r>
              <w:rPr>
                <w:b/>
              </w:rPr>
              <w:t xml:space="preserve">Capacita’</w:t>
            </w:r>
          </w:p>
        </w:tc>
        <w:tc>
          <w:p>
            <w:pPr>
              <w:pStyle w:val="Compact"/>
              <w:jc w:val="left"/>
            </w:pPr>
            <w:r>
              <w:rPr>
                <w:b/>
              </w:rPr>
              <w:t xml:space="preserve">Costo (mo)</w:t>
            </w:r>
          </w:p>
        </w:tc>
      </w:tr>
      <w:tr>
        <w:tc>
          <w:p>
            <w:pPr>
              <w:pStyle w:val="Compact"/>
              <w:jc w:val="left"/>
            </w:pPr>
            <w:r>
              <w:t xml:space="preserve">Conduttiva</w:t>
            </w:r>
          </w:p>
        </w:tc>
        <w:tc>
          <w:p>
            <w:pPr>
              <w:pStyle w:val="Compact"/>
              <w:jc w:val="left"/>
            </w:pPr>
            <w:r>
              <w:t xml:space="preserve">bonus +1</w:t>
            </w:r>
          </w:p>
        </w:tc>
      </w:tr>
      <w:tr>
        <w:tc>
          <w:p>
            <w:pPr>
              <w:pStyle w:val="Compact"/>
              <w:jc w:val="left"/>
            </w:pPr>
            <w:r>
              <w:t xml:space="preserve">Corrosiva</w:t>
            </w:r>
          </w:p>
        </w:tc>
        <w:tc>
          <w:p>
            <w:pPr>
              <w:pStyle w:val="Compact"/>
              <w:jc w:val="left"/>
            </w:pPr>
            <w:r>
              <w:t xml:space="preserve">bonus +1</w:t>
            </w:r>
          </w:p>
        </w:tc>
      </w:tr>
      <w:tr>
        <w:tc>
          <w:p>
            <w:pPr>
              <w:pStyle w:val="Compact"/>
              <w:jc w:val="left"/>
            </w:pPr>
            <w:r>
              <w:t xml:space="preserve">Astuzia</w:t>
            </w:r>
          </w:p>
        </w:tc>
        <w:tc>
          <w:p>
            <w:pPr>
              <w:pStyle w:val="Compact"/>
              <w:jc w:val="left"/>
            </w:pPr>
            <w:r>
              <w:t xml:space="preserve">bonus +1</w:t>
            </w:r>
          </w:p>
        </w:tc>
      </w:tr>
      <w:tr>
        <w:tc>
          <w:p>
            <w:pPr>
              <w:pStyle w:val="Compact"/>
              <w:jc w:val="left"/>
            </w:pPr>
            <w:r>
              <w:t xml:space="preserve">Giurista</w:t>
            </w:r>
          </w:p>
        </w:tc>
        <w:tc>
          <w:p>
            <w:pPr>
              <w:pStyle w:val="Compact"/>
              <w:jc w:val="left"/>
            </w:pPr>
            <w:r>
              <w:t xml:space="preserve">bonus +1</w:t>
            </w:r>
          </w:p>
        </w:tc>
      </w:tr>
      <w:tr>
        <w:tc>
          <w:p>
            <w:pPr>
              <w:pStyle w:val="Compact"/>
              <w:jc w:val="left"/>
            </w:pPr>
            <w:r>
              <w:t xml:space="preserve">Anatema</w:t>
            </w:r>
          </w:p>
        </w:tc>
        <w:tc>
          <w:p>
            <w:pPr>
              <w:pStyle w:val="Compact"/>
              <w:jc w:val="left"/>
            </w:pPr>
            <w:r>
              <w:t xml:space="preserve">bonus +1</w:t>
            </w:r>
          </w:p>
        </w:tc>
      </w:tr>
      <w:tr>
        <w:tc>
          <w:p>
            <w:pPr>
              <w:pStyle w:val="Compact"/>
              <w:jc w:val="left"/>
            </w:pPr>
            <w:r>
              <w:t xml:space="preserve">Distanza</w:t>
            </w:r>
          </w:p>
        </w:tc>
        <w:tc>
          <w:p>
            <w:pPr>
              <w:pStyle w:val="Compact"/>
              <w:jc w:val="left"/>
            </w:pPr>
            <w:r>
              <w:t xml:space="preserve">bonus +1</w:t>
            </w:r>
          </w:p>
        </w:tc>
      </w:tr>
      <w:tr>
        <w:tc>
          <w:p>
            <w:pPr>
              <w:pStyle w:val="Compact"/>
              <w:jc w:val="left"/>
            </w:pPr>
            <w:r>
              <w:t xml:space="preserve">Infuocata</w:t>
            </w:r>
          </w:p>
        </w:tc>
        <w:tc>
          <w:p>
            <w:pPr>
              <w:pStyle w:val="Compact"/>
              <w:jc w:val="left"/>
            </w:pPr>
            <w:r>
              <w:t xml:space="preserve">bonus +1</w:t>
            </w:r>
          </w:p>
        </w:tc>
      </w:tr>
      <w:tr>
        <w:tc>
          <w:p>
            <w:pPr>
              <w:pStyle w:val="Compact"/>
              <w:jc w:val="left"/>
            </w:pPr>
            <w:r>
              <w:t xml:space="preserve">Gelida</w:t>
            </w:r>
          </w:p>
        </w:tc>
        <w:tc>
          <w:p>
            <w:pPr>
              <w:pStyle w:val="Compact"/>
              <w:jc w:val="left"/>
            </w:pPr>
            <w:r>
              <w:t xml:space="preserve">bonus +1</w:t>
            </w:r>
          </w:p>
        </w:tc>
      </w:tr>
      <w:tr>
        <w:tc>
          <w:p>
            <w:pPr>
              <w:pStyle w:val="Compact"/>
              <w:jc w:val="left"/>
            </w:pPr>
            <w:r>
              <w:t xml:space="preserve">Pietosa</w:t>
            </w:r>
          </w:p>
        </w:tc>
        <w:tc>
          <w:p>
            <w:pPr>
              <w:pStyle w:val="Compact"/>
              <w:jc w:val="left"/>
            </w:pPr>
            <w:r>
              <w:t xml:space="preserve">bonus +1</w:t>
            </w:r>
          </w:p>
        </w:tc>
      </w:tr>
      <w:tr>
        <w:tc>
          <w:p>
            <w:pPr>
              <w:pStyle w:val="Compact"/>
              <w:jc w:val="left"/>
            </w:pPr>
            <w:r>
              <w:t xml:space="preserve">Ritornante</w:t>
            </w:r>
          </w:p>
        </w:tc>
        <w:tc>
          <w:p>
            <w:pPr>
              <w:pStyle w:val="Compact"/>
              <w:jc w:val="left"/>
            </w:pPr>
            <w:r>
              <w:t xml:space="preserve">bonus +1</w:t>
            </w:r>
          </w:p>
        </w:tc>
      </w:tr>
      <w:tr>
        <w:tc>
          <w:p>
            <w:pPr>
              <w:pStyle w:val="Compact"/>
              <w:jc w:val="left"/>
            </w:pPr>
            <w:r>
              <w:t xml:space="preserve">Folgorante</w:t>
            </w:r>
          </w:p>
        </w:tc>
        <w:tc>
          <w:p>
            <w:pPr>
              <w:pStyle w:val="Compact"/>
              <w:jc w:val="left"/>
            </w:pPr>
            <w:r>
              <w:t xml:space="preserve">bonus +1</w:t>
            </w:r>
          </w:p>
        </w:tc>
      </w:tr>
      <w:tr>
        <w:tc>
          <w:p>
            <w:pPr>
              <w:pStyle w:val="Compact"/>
              <w:jc w:val="left"/>
            </w:pPr>
            <w:r>
              <w:t xml:space="preserve">Ricercante</w:t>
            </w:r>
          </w:p>
        </w:tc>
        <w:tc>
          <w:p>
            <w:pPr>
              <w:pStyle w:val="Compact"/>
              <w:jc w:val="left"/>
            </w:pPr>
            <w:r>
              <w:t xml:space="preserve">bonus +1</w:t>
            </w:r>
          </w:p>
        </w:tc>
      </w:tr>
      <w:tr>
        <w:tc>
          <w:p>
            <w:pPr>
              <w:pStyle w:val="Compact"/>
              <w:jc w:val="left"/>
            </w:pPr>
            <w:r>
              <w:t xml:space="preserve">Tonante</w:t>
            </w:r>
          </w:p>
        </w:tc>
        <w:tc>
          <w:p>
            <w:pPr>
              <w:pStyle w:val="Compact"/>
              <w:jc w:val="left"/>
            </w:pPr>
            <w:r>
              <w:t xml:space="preserve">bonus +1</w:t>
            </w:r>
          </w:p>
        </w:tc>
      </w:tr>
      <w:tr>
        <w:tc>
          <w:p>
            <w:pPr>
              <w:pStyle w:val="Compact"/>
              <w:jc w:val="left"/>
            </w:pPr>
            <w:r>
              <w:t xml:space="preserve">Velocità</w:t>
            </w:r>
          </w:p>
        </w:tc>
        <w:tc>
          <w:p>
            <w:pPr>
              <w:pStyle w:val="Compact"/>
              <w:jc w:val="left"/>
            </w:pPr>
            <w:r>
              <w:t xml:space="preserve">bonus +3</w:t>
            </w:r>
          </w:p>
        </w:tc>
      </w:tr>
      <w:tr>
        <w:tc>
          <w:p>
            <w:pPr>
              <w:pStyle w:val="Compact"/>
              <w:jc w:val="left"/>
            </w:pPr>
            <w:r>
              <w:t xml:space="preserve">Energia Luminosa</w:t>
            </w:r>
          </w:p>
        </w:tc>
        <w:tc>
          <w:p>
            <w:pPr>
              <w:pStyle w:val="Compact"/>
              <w:jc w:val="left"/>
            </w:pPr>
            <w:r>
              <w:t xml:space="preserve">bonus +4</w:t>
            </w:r>
          </w:p>
        </w:tc>
      </w:tr>
    </w:tbl>
    <w:p>
      <w:pPr>
        <w:pStyle w:val="BodyText"/>
      </w:pPr>
      <w:r>
        <w:t xml:space="preserve">Da aggiungere al bonus di potenziamento della Tabella: Armi, per determinare</w:t>
      </w:r>
      <w:r>
        <w:t xml:space="preserve"> </w:t>
      </w:r>
      <w:r>
        <w:t xml:space="preserve">il prezzo di mercato totale. Il bonus di potenziamento di un’arma</w:t>
      </w:r>
      <w:r>
        <w:t xml:space="preserve"> </w:t>
      </w:r>
      <w:r>
        <w:t xml:space="preserve">e i bonus equivalenti delle capacità speciali non possono superare</w:t>
      </w:r>
      <w:r>
        <w:t xml:space="preserve"> </w:t>
      </w:r>
      <w:r>
        <w:t xml:space="preserve">il totale di +10.</w:t>
      </w:r>
    </w:p>
    <w:bookmarkEnd w:id="599"/>
    <w:bookmarkStart w:id="600" w:name="X5952e1a645c96e9adf7cea77985e196ad23fdf8"/>
    <w:p>
      <w:pPr>
        <w:pStyle w:val="Heading2"/>
      </w:pPr>
      <w:r>
        <w:t xml:space="preserve">Descrizione delle Capacità Speciali delle Armi Magiche</w:t>
      </w:r>
    </w:p>
    <w:p>
      <w:pPr>
        <w:pStyle w:val="FirstParagraph"/>
      </w:pPr>
      <w:r>
        <w:t xml:space="preserve">Un’arma con una capacità speciale deve avere almeno bonus di potenziamento +1.</w:t>
      </w:r>
    </w:p>
    <w:p>
      <w:pPr>
        <w:pStyle w:val="BodyText"/>
      </w:pPr>
      <w:r>
        <w:rPr>
          <w:b/>
        </w:rPr>
        <w:t xml:space="preserve">Pericolosa</w:t>
      </w:r>
    </w:p>
    <w:p>
      <w:pPr>
        <w:pStyle w:val="BodyText"/>
      </w:pPr>
      <w:r>
        <w:t xml:space="preserve">Questa capacità migliora l’EDX dell’arma di 1. Se un’arma prima esplodeva il suo danno con 8 adesso migliora la possibilità portandolo a 7.</w:t>
      </w:r>
    </w:p>
    <w:p>
      <w:pPr>
        <w:pStyle w:val="BodyText"/>
      </w:pPr>
      <w:r>
        <w:t xml:space="preserve">Essenza Attacco, CM 10, Creare Oggetti Magici Superiori, Prezzo bonus +2.</w:t>
      </w:r>
    </w:p>
    <w:p>
      <w:pPr>
        <w:pStyle w:val="BodyText"/>
      </w:pPr>
      <w:r>
        <w:rPr>
          <w:b/>
        </w:rPr>
        <w:t xml:space="preserve">Anatema</w:t>
      </w:r>
    </w:p>
    <w:p>
      <w:pPr>
        <w:pStyle w:val="BodyText"/>
      </w:pPr>
      <w:r>
        <w:t xml:space="preserve">Un’arma anatema eccelle nell’attaccare un determinato tipo o sottotipo di creatura. Contro il nemico giurato, il suo bonus di potenziamento effettivo aumenta di +2 rispetto al normale. L’arma, inoltre, infligge +2d6 danni addizionali contro questo tipo di nemico.</w:t>
      </w:r>
    </w:p>
    <w:p>
      <w:pPr>
        <w:pStyle w:val="BodyText"/>
      </w:pPr>
      <w:r>
        <w:t xml:space="preserve">Essenza Attacco, CM 8, Creare Oggetti Magici superiore, Prezzo bonus +1.</w:t>
      </w:r>
    </w:p>
    <w:p>
      <w:pPr>
        <w:pStyle w:val="BodyText"/>
      </w:pPr>
      <w:r>
        <w:rPr>
          <w:b/>
        </w:rPr>
        <w:t xml:space="preserve">Conduttiva</w:t>
      </w:r>
    </w:p>
    <w:p>
      <w:pPr>
        <w:pStyle w:val="BodyText"/>
      </w:pPr>
      <w:r>
        <w:t xml:space="preserve">Un’arma conduttiva è in grado di trasferire una Essenza spontanea posseduta dal personaggio attraverso la sua lama (esempio Incanalare Energia). Questa capacità speciale dell’arma può essere utilizzata solamente una volta per round.</w:t>
      </w:r>
    </w:p>
    <w:p>
      <w:pPr>
        <w:pStyle w:val="BodyText"/>
      </w:pPr>
      <w:r>
        <w:t xml:space="preserve">Essenza Movimento, CM 8, Creare Oggetti Magici, Prezzo bonus +1.</w:t>
      </w:r>
    </w:p>
    <w:p>
      <w:pPr>
        <w:pStyle w:val="BodyText"/>
      </w:pPr>
      <w:r>
        <w:rPr>
          <w:b/>
        </w:rPr>
        <w:t xml:space="preserve">Corrosiva</w:t>
      </w:r>
    </w:p>
    <w:p>
      <w:pPr>
        <w:pStyle w:val="BodyText"/>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Essenza Attacco, CM 10, Creare Oggetti Magici, Prezzo bonus +1.</w:t>
      </w:r>
    </w:p>
    <w:p>
      <w:pPr>
        <w:pStyle w:val="BodyText"/>
      </w:pPr>
      <w:r>
        <w:rPr>
          <w:b/>
        </w:rPr>
        <w:t xml:space="preserve">Danzante</w:t>
      </w:r>
    </w:p>
    <w:p>
      <w:pPr>
        <w:pStyle w:val="BodyText"/>
      </w:pPr>
      <w:r>
        <w:t xml:space="preserve">Con 2 Azioni, un’arma danzante può essere lasciata libera in modo che combatta da sola. L’arma combatte per 4 round usando il CA di colui che l’ha lasciata libera e poi cade a terra.</w:t>
      </w:r>
    </w:p>
    <w:p>
      <w:pPr>
        <w:pStyle w:val="BodyText"/>
      </w:pPr>
      <w:r>
        <w:t xml:space="preserve">Mentre danza la persona che l’ha rilasciata non è considerata armata con quell’arma, ma in tutti gli altri casi viene considerata impugnata o custodita dalla creatura per determinare tutte le manovre e gli effetti mirati contro un oggetto.</w:t>
      </w:r>
    </w:p>
    <w:p>
      <w:pPr>
        <w:pStyle w:val="BodyText"/>
      </w:pPr>
      <w:r>
        <w:t xml:space="preserve">Mentre danza, occupa lo stesso spazio del personaggio che l’ha attivata e può attaccare i nemici adiacenti (le armi con portata possono attaccare gli avversari fino a distanza 3 metri).</w:t>
      </w:r>
    </w:p>
    <w:p>
      <w:pPr>
        <w:pStyle w:val="BodyText"/>
      </w:pPr>
      <w:r>
        <w:t xml:space="preserve">Rimane sempre accanto alla persona che l’ha liberata, anche se si sposta con mezzi fisici o magici. Se colui che l’ha lasciata libera ha una mano libera può riprendere l’arma che sta attaccando da sola, come Azione reazione, ma una volta ripresa, la spada non potrà più danzare (attaccare da sola) prima di 4 round.</w:t>
      </w:r>
    </w:p>
    <w:p>
      <w:pPr>
        <w:pStyle w:val="BodyText"/>
      </w:pPr>
      <w:r>
        <w:t xml:space="preserve">Essenza Movimento, Livello 15, Creare Oggetti Magici superiore, Prezzobonus +4.</w:t>
      </w:r>
    </w:p>
    <w:p>
      <w:pPr>
        <w:pStyle w:val="BodyText"/>
      </w:pPr>
      <w:r>
        <w:rPr>
          <w:b/>
        </w:rPr>
        <w:t xml:space="preserve">Difensiva</w:t>
      </w:r>
    </w:p>
    <w:p>
      <w:pPr>
        <w:pStyle w:val="BodyText"/>
      </w:pPr>
      <w:r>
        <w:t xml:space="preserve">Un’arma difensiva permette a chi la impugna di trasferire una parte o tutto il bonus magico alla Difesa come un bonus cumulabile ad eventuali altri bonus. Come Azione reazione, chi la impugna può scegliere come disporre del bonus di potenziamento dell’arma all’inizio del round.</w:t>
      </w:r>
    </w:p>
    <w:p>
      <w:pPr>
        <w:pStyle w:val="BodyText"/>
      </w:pPr>
      <w:r>
        <w:t xml:space="preserve">Essenza Difesa, CM 8, Creare Oggetti Magici, Prezzo bonus +1.</w:t>
      </w:r>
    </w:p>
    <w:p>
      <w:pPr>
        <w:pStyle w:val="BodyText"/>
      </w:pPr>
      <w:r>
        <w:rPr>
          <w:b/>
        </w:rPr>
        <w:t xml:space="preserve">Distanza</w:t>
      </w:r>
    </w:p>
    <w:p>
      <w:pPr>
        <w:pStyle w:val="BodyText"/>
      </w:pPr>
      <w:r>
        <w:t xml:space="preserve">Questa capacità speciale può essere messa solo su armi a distanza, aumentando di 6 metri l’incremento di gittata.</w:t>
      </w:r>
    </w:p>
    <w:p>
      <w:pPr>
        <w:pStyle w:val="BodyText"/>
      </w:pPr>
      <w:r>
        <w:t xml:space="preserve">Essenza Movimento, CM 6, Creare Oggetti Magici, Prezzo bonus +1.</w:t>
      </w:r>
    </w:p>
    <w:p>
      <w:pPr>
        <w:pStyle w:val="BodyText"/>
      </w:pPr>
      <w:r>
        <w:rPr>
          <w:b/>
        </w:rPr>
        <w:t xml:space="preserve">Distruzione</w:t>
      </w:r>
    </w:p>
    <w:p>
      <w:pPr>
        <w:pStyle w:val="BodyText"/>
      </w:pPr>
      <w:r>
        <w:t xml:space="preserve">Un’arma della distruzione è la rovina di tutti i Non Morti. Ogni creatura non morta colpita in combattimento deve superare un Tiro Salvezza su Volontà con DC 14 o viene distrutta. Se il Tiro Salvezza riesce l’arma fa doppio danno (arma + bonus magici dell’arma). Un’arma della distruzione deve essere un’arma da mischia contundente (tipo B).</w:t>
      </w:r>
    </w:p>
    <w:p>
      <w:pPr>
        <w:pStyle w:val="BodyText"/>
      </w:pPr>
      <w:r>
        <w:t xml:space="preserve">Essenza Cura o Attacco, CM 14, Creare Oggetti Magici superiore, Prezzo bonus +3</w:t>
      </w:r>
    </w:p>
    <w:p>
      <w:pPr>
        <w:pStyle w:val="BodyText"/>
      </w:pPr>
      <w:r>
        <w:rPr>
          <w:b/>
        </w:rPr>
        <w:t xml:space="preserve">Energia Luminosa</w:t>
      </w:r>
    </w:p>
    <w:p>
      <w:pPr>
        <w:pStyle w:val="BodyText"/>
      </w:pPr>
      <w:r>
        <w:t xml:space="preserve">Un’arma di energia luminosa si trasforma per la maggior parte in luce, anche se ciò non influisce sul suo peso. Fornisce sempre luce come una torcia (distanza 3 metri).</w:t>
      </w:r>
    </w:p>
    <w:p>
      <w:pPr>
        <w:pStyle w:val="BodyText"/>
      </w:pPr>
      <w:r>
        <w:t xml:space="preserve">Un’arma di energia luminosa ignora la materia non vivente. Le armature e scudi contano solo per il bonus magico che hanno perché contro di loro l’arma passa attraverso (Agilità, deviazione, schivare e altri bonus simili si applicano normalmente.) U</w:t>
      </w:r>
    </w:p>
    <w:p>
      <w:pPr>
        <w:pStyle w:val="BodyText"/>
      </w:pPr>
      <w:r>
        <w:t xml:space="preserve">n’arma di energia luminosa non può ferire Costrutti ed oggetti. Un non-morto subisce danno massimo dal dado dell’arma.</w:t>
      </w:r>
    </w:p>
    <w:p>
      <w:pPr>
        <w:pStyle w:val="BodyText"/>
      </w:pPr>
      <w:r>
        <w:t xml:space="preserve">Questa proprietà si può applicare sono ad armi da mischia, da lancio e munizioni.</w:t>
      </w:r>
    </w:p>
    <w:p>
      <w:pPr>
        <w:pStyle w:val="BodyText"/>
      </w:pPr>
      <w:r>
        <w:t xml:space="preserve">Essenza Trasformazione, CM 16, Creare Oggetti Magici Meravigliosi, Prezzo bonus +4.</w:t>
      </w:r>
    </w:p>
    <w:p>
      <w:pPr>
        <w:pStyle w:val="BodyText"/>
      </w:pPr>
      <w:r>
        <w:rPr>
          <w:b/>
        </w:rPr>
        <w:t xml:space="preserve">Ferimento</w:t>
      </w:r>
    </w:p>
    <w:p>
      <w:pPr>
        <w:pStyle w:val="BodyText"/>
      </w:pPr>
      <w:r>
        <w:t xml:space="preserve">Un’arma da ferimento infligge 1 danno da Sanguinamento quando colpisce una creatura. Danni multipli di quest’arma aumentano il danno da Sanguinamento. Le creature sanguinanti subiscono il danno da sanguinamento all’inizio del loro turno.</w:t>
      </w:r>
    </w:p>
    <w:p>
      <w:pPr>
        <w:pStyle w:val="BodyText"/>
      </w:pPr>
      <w:r>
        <w:t xml:space="preserve">Il Sanguinamento può essere fermato con una prova di Guarire con DC 15 o con un’Essenza di Cura qualsiasi che curi le ferite. Un colpo critico non aggiunge ulteriore danno da Sanguinamento.</w:t>
      </w:r>
    </w:p>
    <w:p>
      <w:pPr>
        <w:pStyle w:val="BodyText"/>
      </w:pPr>
      <w:r>
        <w:t xml:space="preserve">Le creature immuni ai colpi critici sono immuni ai danni da Sanguinamento inflitti da quest’arma.</w:t>
      </w:r>
    </w:p>
    <w:p>
      <w:pPr>
        <w:pStyle w:val="BodyText"/>
      </w:pPr>
      <w:r>
        <w:t xml:space="preserve">Essenza Distruzione, CM 10, Creare Oggetti Magici, Prezzo bonus +2.</w:t>
      </w:r>
    </w:p>
    <w:p>
      <w:pPr>
        <w:pStyle w:val="BodyText"/>
      </w:pPr>
      <w:r>
        <w:rPr>
          <w:b/>
        </w:rPr>
        <w:t xml:space="preserve">Fiammagrigia</w:t>
      </w:r>
    </w:p>
    <w:p>
      <w:pPr>
        <w:pStyle w:val="BodyText"/>
      </w:pPr>
      <w:r>
        <w:t xml:space="preserve">Quest’arma risponde all’energia positiva o negativa incanalata. Quando chi la impugna usa incanalare energia nell’arma, questa si accende di una strana fiamma grigia che illumina come una torcia, aumenta di +1 il bonus di potenziamento dell’arma, ed infligge +1d6 danni alle creature da essa colpite.</w:t>
      </w:r>
    </w:p>
    <w:p>
      <w:pPr>
        <w:pStyle w:val="BodyText"/>
      </w:pPr>
      <w:r>
        <w:t xml:space="preserve">Questa fiamma dura 1 round per ogni d6 danni o cure che incanalare normalmente fornisce.</w:t>
      </w:r>
    </w:p>
    <w:p>
      <w:pPr>
        <w:pStyle w:val="BodyText"/>
      </w:pPr>
      <w:r>
        <w:t xml:space="preserve">Quando viene caricata con energia positiva, la fiamma è di colore grigio argenteo, le creature buone sono immuni al danno addizionale inflitto dall’arma e l’arma viene considerata come buona e di argento ai fini di superare la riduzione del danno.</w:t>
      </w:r>
    </w:p>
    <w:p>
      <w:pPr>
        <w:pStyle w:val="BodyText"/>
      </w:pPr>
      <w:r>
        <w:t xml:space="preserve">Quando viene caricata con energia negativa, la fiamma è di color grigio cenere, le creature malvagie sono immuni al danno addizionale inflitto dall’arma, e l’arma viene considerata come malvagia e di ferro freddo ai fini di superare la riduzione del danno.</w:t>
      </w:r>
    </w:p>
    <w:p>
      <w:pPr>
        <w:pStyle w:val="BodyText"/>
      </w:pPr>
      <w:r>
        <w:t xml:space="preserve">Essenza Cura o Distruzione, CM 6, Creare Oggetti Magici, Prezzo bonus +1.</w:t>
      </w:r>
    </w:p>
    <w:p>
      <w:pPr>
        <w:pStyle w:val="BodyText"/>
      </w:pPr>
      <w:r>
        <w:rPr>
          <w:b/>
        </w:rPr>
        <w:t xml:space="preserve">Folgorante</w:t>
      </w:r>
    </w:p>
    <w:p>
      <w:pPr>
        <w:pStyle w:val="BodyText"/>
      </w:pPr>
      <w:r>
        <w:t xml:space="preserve">A comando, un’arma folgorante si ricopre di energia elettrica, che non danneggia chi la impugna ed ogni suo colpo andato a segno infligge 1d6 danni addizionali da elettricità. L’effetto rimane attivo finché non viene disattivato con un altro comando.</w:t>
      </w:r>
    </w:p>
    <w:p>
      <w:pPr>
        <w:pStyle w:val="BodyText"/>
      </w:pPr>
      <w:r>
        <w:t xml:space="preserve">Essenza Attacco, CM 8, Creare Oggetti Magici superiore, Prezzo bonus +1</w:t>
      </w:r>
    </w:p>
    <w:p>
      <w:pPr>
        <w:pStyle w:val="BodyText"/>
      </w:pPr>
      <w:r>
        <w:rPr>
          <w:b/>
        </w:rPr>
        <w:t xml:space="preserve">Gelida</w:t>
      </w:r>
    </w:p>
    <w:p>
      <w:pPr>
        <w:pStyle w:val="BodyText"/>
      </w:pPr>
      <w:r>
        <w:t xml:space="preserve">A comando, un’arma gelida emana un freddo glaciale. Il freddo non danneggia chi impugna l’arma e ogni colpo andato a segno infligge 1d6 danni addizionali da freddo. L’effetto rimane attivo finché non viene disattivato con un altro comando.</w:t>
      </w:r>
    </w:p>
    <w:p>
      <w:pPr>
        <w:pStyle w:val="BodyText"/>
      </w:pPr>
      <w:r>
        <w:t xml:space="preserve">Essenza Attacco, CM 8, Creare Oggetti Magici superiore, Prezzo bonus +1</w:t>
      </w:r>
    </w:p>
    <w:p>
      <w:pPr>
        <w:pStyle w:val="BodyText"/>
      </w:pPr>
      <w:r>
        <w:rPr>
          <w:b/>
        </w:rPr>
        <w:t xml:space="preserve">Incendiaria</w:t>
      </w:r>
    </w:p>
    <w:p>
      <w:pPr>
        <w:pStyle w:val="BodyText"/>
      </w:pPr>
      <w:r>
        <w:t xml:space="preserve">Un’arma incendiaria funziona come arma Infuocata che fa anche Prendere Fuoco al bersaglio colpito da un colpo critico. Il bersaglio non ottiene un Tiro Salvezza su Agilità per evitare di Prendere Fuoco, ma può effettuare un Tiro Salvezza ogni round nel suo turno per spegnere le fiamme. La capacità Infuocata deve essere attiva affinché l’arma incendi i nemici.</w:t>
      </w:r>
    </w:p>
    <w:p>
      <w:pPr>
        <w:pStyle w:val="BodyText"/>
      </w:pPr>
      <w:r>
        <w:t xml:space="preserve">Essenza Attacco, CM 12, Creare Oggetti Magici superiore, Prezzo bonus +2.</w:t>
      </w:r>
    </w:p>
    <w:p>
      <w:pPr>
        <w:pStyle w:val="BodyText"/>
      </w:pPr>
      <w:r>
        <w:rPr>
          <w:b/>
        </w:rPr>
        <w:t xml:space="preserve">Infuocata</w:t>
      </w:r>
    </w:p>
    <w:p>
      <w:pPr>
        <w:pStyle w:val="BodyText"/>
      </w:pPr>
      <w:r>
        <w:t xml:space="preserve">A comando un’arma infuocata prende fuoco. Le fiamme non danneggiano chi impugna l’arma e infliggono 1d6 danni addizionali da fuoco per ogni colpo andato a segno. L’effetto rimane attivo finché non viene disattivato con un altro comando.</w:t>
      </w:r>
    </w:p>
    <w:p>
      <w:pPr>
        <w:pStyle w:val="BodyText"/>
      </w:pPr>
      <w:r>
        <w:t xml:space="preserve">Essenza Attacco, CM 8, Creare Oggetti Magici, Prezzo bonus +1.</w:t>
      </w:r>
    </w:p>
    <w:p>
      <w:pPr>
        <w:pStyle w:val="BodyText"/>
      </w:pPr>
      <w:r>
        <w:rPr>
          <w:b/>
        </w:rPr>
        <w:t xml:space="preserve">Lancio</w:t>
      </w:r>
    </w:p>
    <w:p>
      <w:pPr>
        <w:pStyle w:val="BodyText"/>
      </w:pPr>
      <w:r>
        <w:t xml:space="preserve">Questa capacità può essere posta solo su armi da mischia. Un’arma da mischia incantata con questa capacità acquisisce una gittata di lancio di 3 metri e può essere lanciata senza malus se competente nel suo uso normale.</w:t>
      </w:r>
    </w:p>
    <w:p>
      <w:pPr>
        <w:pStyle w:val="BodyText"/>
      </w:pPr>
      <w:r>
        <w:t xml:space="preserve">Essenza Movimento, CM 5, Creare Oggetti Magici, Prezzo bonus +1.</w:t>
      </w:r>
    </w:p>
    <w:p>
      <w:pPr>
        <w:pStyle w:val="BodyText"/>
      </w:pPr>
      <w:r>
        <w:rPr>
          <w:b/>
        </w:rPr>
        <w:t xml:space="preserve">Munizione Fantasma</w:t>
      </w:r>
    </w:p>
    <w:p>
      <w:pPr>
        <w:pStyle w:val="BodyText"/>
      </w:pPr>
      <w:r>
        <w:t xml:space="preserve">Questa capacità può essere conferita solo alle munizioni (frecce o dardi).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Essenza Trasformazione, CM 7, Creare Oggetti Magici, Prezzo +1.000.</w:t>
      </w:r>
    </w:p>
    <w:p>
      <w:pPr>
        <w:pStyle w:val="BodyText"/>
      </w:pPr>
      <w:r>
        <w:rPr>
          <w:b/>
        </w:rPr>
        <w:t xml:space="preserve">Nata dalla Furia</w:t>
      </w:r>
    </w:p>
    <w:p>
      <w:pPr>
        <w:pStyle w:val="BodyText"/>
      </w:pPr>
      <w:r>
        <w:t xml:space="preserve">Un’arma nata dalla furia attinge potere dalla rabbia e dalla frustrazione provate da colui chi la impugna quando si batte contro un avversario che si rifiuta di morire.</w:t>
      </w:r>
    </w:p>
    <w:p>
      <w:pPr>
        <w:pStyle w:val="BodyText"/>
      </w:pPr>
      <w:r>
        <w:t xml:space="preserve">Ogni volta che chi la impugna infligge danni ad un avversario con quest’arma, il suo Bonus aumenta di +1 quando effettua attacchi contro quel nemico (Bonus totale massimo di +5).</w:t>
      </w:r>
    </w:p>
    <w:p>
      <w:pPr>
        <w:pStyle w:val="BodyText"/>
      </w:pPr>
      <w:r>
        <w:t xml:space="preserve">Questo Bonus addizionale svanisce se l’avversario muore, se colui che impugna l’arma la utilizza per colpire un altro avversario (e ricomincia il ciclo), oppure quando è trascorsa 1 ora. Solo le armi da mischia possono essere dotate della capacità nata dalla furia.</w:t>
      </w:r>
    </w:p>
    <w:p>
      <w:pPr>
        <w:pStyle w:val="BodyText"/>
      </w:pPr>
      <w:r>
        <w:t xml:space="preserve">Essenza Charme e Attacco, Livello 7, Creare oggetti magici superiore, Prezzo bonus +2.</w:t>
      </w:r>
    </w:p>
    <w:p>
      <w:pPr>
        <w:pStyle w:val="BodyText"/>
      </w:pPr>
      <w:r>
        <w:rPr>
          <w:b/>
        </w:rPr>
        <w:t xml:space="preserve">Pietosa</w:t>
      </w:r>
    </w:p>
    <w:p>
      <w:pPr>
        <w:pStyle w:val="BodyText"/>
      </w:pPr>
      <w:r>
        <w:t xml:space="preserve">L’arma infligge 1d6 danni addizionali ma tutto il danno è non letale. A comando, l’arma disattiva questa capacità fino a quando non le viene ordinato di riattivarla (permettendole di infliggere danni letali, ma senza i danni addizionali derivanti dalla capacita’).</w:t>
      </w:r>
    </w:p>
    <w:p>
      <w:pPr>
        <w:pStyle w:val="BodyText"/>
      </w:pPr>
      <w:r>
        <w:t xml:space="preserve">Essenza Attacco, CM 5, Creare Oggetti Magici, Prezzo bonus +1.</w:t>
      </w:r>
    </w:p>
    <w:p>
      <w:pPr>
        <w:pStyle w:val="BodyText"/>
      </w:pPr>
      <w:r>
        <w:rPr>
          <w:b/>
        </w:rPr>
        <w:t xml:space="preserve">Prensile</w:t>
      </w:r>
    </w:p>
    <w:p>
      <w:pPr>
        <w:pStyle w:val="BodyText"/>
      </w:pPr>
      <w:r>
        <w:t xml:space="preserve">Questa capacità può essere conferita solo alle fruste. Una frusta prensile puo’, come azione veloce, aggrapparsi a un oggetto come se fosse un rampino. La frusta può poi essere usata per scalare superfici o dondolare attraverso una stanza o qualsiasi area all’aperto.</w:t>
      </w:r>
    </w:p>
    <w:p>
      <w:pPr>
        <w:pStyle w:val="BodyText"/>
      </w:pPr>
      <w:r>
        <w:t xml:space="preserve">Essenza Movimento, CM 7, Creare Oggetti Magici, Prezzo +2.500.</w:t>
      </w:r>
    </w:p>
    <w:p>
      <w:pPr>
        <w:pStyle w:val="BodyText"/>
      </w:pPr>
      <w:r>
        <w:rPr>
          <w:b/>
        </w:rPr>
        <w:t xml:space="preserve">Ricercante</w:t>
      </w:r>
    </w:p>
    <w:p>
      <w:pPr>
        <w:pStyle w:val="BodyText"/>
      </w:pPr>
      <w:r>
        <w:t xml:space="preserve">Solo le armi a distanza possiedono la capacità ricercante. L’arma vira verso il suo bersaglio, negando qualsiasi malus che si potrebbe applicare, come quella dovuta all’Occultamento. Il possessore deve comunque mirare l’arma nella zona di mischia giusta. Le frecce sparate per errore in uno spazio vuoto, per esempio, non virano per colpire gli avversari Invisibili, se ce n’è qualcuno nelle vicinanze.</w:t>
      </w:r>
    </w:p>
    <w:p>
      <w:pPr>
        <w:pStyle w:val="BodyText"/>
      </w:pPr>
      <w:r>
        <w:t xml:space="preserve">Essenza Rivelazione, CM 12, Creazione oggetti magici superiore, Prezzo bonus +1.</w:t>
      </w:r>
    </w:p>
    <w:p>
      <w:pPr>
        <w:pStyle w:val="BodyText"/>
      </w:pPr>
      <w:r>
        <w:rPr>
          <w:b/>
        </w:rPr>
        <w:t xml:space="preserve">Ritornante</w:t>
      </w:r>
    </w:p>
    <w:p>
      <w:pPr>
        <w:pStyle w:val="BodyText"/>
      </w:pPr>
      <w:r>
        <w:t xml:space="preserve">Questo incantamento può essere posto solo su armi che possono essere</w:t>
      </w:r>
      <w:r>
        <w:t xml:space="preserve"> </w:t>
      </w:r>
      <w:r>
        <w:t xml:space="preserve">lanciate.</w:t>
      </w:r>
    </w:p>
    <w:p>
      <w:pPr>
        <w:pStyle w:val="BodyText"/>
      </w:pPr>
      <w:r>
        <w:t xml:space="preserve">Un’arma ritornante con questa capacità può ritornare indietro a chi l’ha lanciata fluttuando nell’aria. Ritorna appena prima che inizi il turno successivo di chi l’ha lanciata, e in questo modo è pronta per essere usata di nuovo in quel turno.</w:t>
      </w:r>
    </w:p>
    <w:p>
      <w:pPr>
        <w:pStyle w:val="BodyText"/>
      </w:pPr>
      <w:r>
        <w:t xml:space="preserve">Riprendere un’arma ritornante mentre torna indietro è un’Azione immediata.</w:t>
      </w:r>
    </w:p>
    <w:p>
      <w:pPr>
        <w:pStyle w:val="BodyText"/>
      </w:pPr>
      <w:r>
        <w:t xml:space="preserve">Se il personaggio non può afferrarla, o se il personaggio si è spostato dopo averla lanciata, l’arma cade a terra nella zona di mischia dalla quale è stata lanciata.</w:t>
      </w:r>
    </w:p>
    <w:p>
      <w:pPr>
        <w:pStyle w:val="BodyText"/>
      </w:pPr>
      <w:r>
        <w:t xml:space="preserve">Essenza Movimento, CM 7, Creare Oggetti Magici, Prezzo bonus +1.</w:t>
      </w:r>
    </w:p>
    <w:p>
      <w:pPr>
        <w:pStyle w:val="BodyText"/>
      </w:pPr>
      <w:r>
        <w:rPr>
          <w:b/>
        </w:rPr>
        <w:t xml:space="preserve">Tocco Fantasma</w:t>
      </w:r>
    </w:p>
    <w:p>
      <w:pPr>
        <w:pStyle w:val="BodyText"/>
      </w:pPr>
      <w:r>
        <w:t xml:space="preserve">Un arma dotata del talento Tocco Fantasma è in grado di colpire creature eteree infliggendo pieno danno.</w:t>
      </w:r>
    </w:p>
    <w:p>
      <w:pPr>
        <w:pStyle w:val="BodyText"/>
      </w:pPr>
      <w:r>
        <w:rPr>
          <w:b/>
        </w:rPr>
        <w:t xml:space="preserve">Tonante</w:t>
      </w:r>
    </w:p>
    <w:p>
      <w:pPr>
        <w:pStyle w:val="BodyText"/>
      </w:pPr>
      <w:r>
        <w:t xml:space="preserve">Un’arma tonante crea un tremendo frastuono simile a quello di un tuono, quando mette a segno un colpo critico. L’energia sonora non danneggia chi tiene in mano l’arma e infligge 1d8 danni sonori addizionali in caso di critico. Chi è soggetto ad un colpo critico da un’arma tonante deve effettuare un Tiro Salvezza su Tempra con DC 14 o resta sordo in modo permanente.</w:t>
      </w:r>
    </w:p>
    <w:p>
      <w:pPr>
        <w:pStyle w:val="BodyText"/>
      </w:pPr>
      <w:r>
        <w:t xml:space="preserve">Essenza Distruzione, CM 5, Creare Oggetti Magici, Prezzo bonus +1.</w:t>
      </w:r>
    </w:p>
    <w:p>
      <w:pPr>
        <w:pStyle w:val="BodyText"/>
      </w:pPr>
      <w:r>
        <w:rPr>
          <w:b/>
        </w:rPr>
        <w:t xml:space="preserve">Trasformante</w:t>
      </w:r>
    </w:p>
    <w:p>
      <w:pPr>
        <w:pStyle w:val="BodyText"/>
      </w:pPr>
      <w:r>
        <w:t xml:space="preserve">Questa capacità può essere conferita solo ad un’arma da mischia. Un’arma trasformante altera la sua forma a comando di chi la impugna, diventando una qualsiasi altra arma da mischia dotata della medesima forma generica e durezza dell’originale.</w:t>
      </w:r>
    </w:p>
    <w:p>
      <w:pPr>
        <w:pStyle w:val="BodyText"/>
      </w:pPr>
      <w:r>
        <w:t xml:space="preserve">Ad esempio, una spada lunga trasformante Media può assumere la forma di una qualsiasi altra arma di mischia ad una mano Media, come una scimitarra, un mazzafrusto od un tridente, ma non un’arma da mischia leggera o a due mani Media.</w:t>
      </w:r>
    </w:p>
    <w:p>
      <w:pPr>
        <w:pStyle w:val="BodyText"/>
      </w:pPr>
      <w:r>
        <w:t xml:space="preserve">Se lasciata incustodita, l’arma ritorna alla sua forma originaria.</w:t>
      </w:r>
    </w:p>
    <w:p>
      <w:pPr>
        <w:pStyle w:val="BodyText"/>
      </w:pPr>
      <w:r>
        <w:t xml:space="preserve">Essenza Trasformazione, CM 10, Creare Oggetti Magici superiore, Prezzo +10.000 mo.</w:t>
      </w:r>
    </w:p>
    <w:p>
      <w:pPr>
        <w:pStyle w:val="BodyText"/>
      </w:pPr>
      <w:r>
        <w:rPr>
          <w:b/>
        </w:rPr>
        <w:t xml:space="preserve">Velocita’</w:t>
      </w:r>
    </w:p>
    <w:p>
      <w:pPr>
        <w:pStyle w:val="BodyText"/>
      </w:pPr>
      <w:r>
        <w:t xml:space="preserve">Quando compie usa due azioni per l’attacco, il possessore di un’arma di velocità può compiere un attacco addizionale con l’arma. L’attacco usa il CA pieno di chi la impugna, più qualsiasi modificatore appropriato alla situazione. Questo beneficio non è cumulabile con Essenze di Movimento simili</w:t>
      </w:r>
    </w:p>
    <w:p>
      <w:pPr>
        <w:pStyle w:val="BodyText"/>
      </w:pPr>
      <w:r>
        <w:t xml:space="preserve">Essenza Movimento, CM 7, Creare Oggetti Magici, Prezzo bonus +3.</w:t>
      </w:r>
    </w:p>
    <w:p>
      <w:pPr>
        <w:pStyle w:val="BodyText"/>
      </w:pPr>
      <w:r>
        <w:rPr>
          <w:b/>
        </w:rPr>
        <w:t xml:space="preserve">Volante</w:t>
      </w:r>
    </w:p>
    <w:p>
      <w:pPr>
        <w:pStyle w:val="BodyText"/>
      </w:pPr>
      <w:r>
        <w:t xml:space="preserve">Questa capacità speciale può essere conferita solo alle armi da mischia. Un’arma volante funziona come un’arma danzante, ma mentre danza può essere direzionata in modo che attacchi nemici a distanza di 3 metri.</w:t>
      </w:r>
    </w:p>
    <w:p>
      <w:pPr>
        <w:pStyle w:val="BodyText"/>
      </w:pPr>
      <w:r>
        <w:t xml:space="preserve">In aggiunta, in qualsiasi momento (persino quando l’arma non sta danzando), l’ultimo ad aver estratto l’arma può farla ritornare a sé come azione veloce.</w:t>
      </w:r>
    </w:p>
    <w:p>
      <w:pPr>
        <w:pStyle w:val="BodyText"/>
      </w:pPr>
      <w:r>
        <w:t xml:space="preserve">L’arma vola fino a un massimo di 150 metri a round per tornare dal suo proprietario, compiendo un tentativo di Spezzare a round per penetrare qualsiasi barriera che non possa aggirare o contro qualsiasi creatura che provi a trattenerla o bloccarla (liberandosi in caso di successo).</w:t>
      </w:r>
    </w:p>
    <w:p>
      <w:pPr>
        <w:pStyle w:val="BodyText"/>
      </w:pPr>
      <w:r>
        <w:t xml:space="preserve">Quando ritorna dal suo proprietario, l’arma vola in una mano libera o, se non ce l’ha, cade davanti ai suoi piedi. Se l’arma non riesce a tornare entro 4 round, cade inerte.</w:t>
      </w:r>
    </w:p>
    <w:p>
      <w:pPr>
        <w:pStyle w:val="BodyText"/>
      </w:pPr>
      <w:r>
        <w:t xml:space="preserve">Essenza Movimento, CM 16, Creare Oggetti Magici Meravigliosi, Prezzo bonus +5.</w:t>
      </w:r>
    </w:p>
    <w:p>
      <w:pPr>
        <w:pStyle w:val="BodyText"/>
      </w:pPr>
      <w:r>
        <w:rPr>
          <w:b/>
        </w:rPr>
        <w:t xml:space="preserve">Vorpal</w:t>
      </w:r>
    </w:p>
    <w:p>
      <w:pPr>
        <w:pStyle w:val="BodyText"/>
      </w:pPr>
      <w:r>
        <w:t xml:space="preserve">Questa temuta e potente capacità permette all’arma di tagliare la testa di coloro che colpisce. Dopo aver ottenuto un 17 o più naturale con i primi 3d6 del check di arma, l’arma stacca la testa dell’avversario (se ne ha una) dal corpo. Alcune creature, come molte Aberrazioni o tutte le Melme, non hanno testa. Altre, come i Costrutti o i Non Morti (a parte i Vampiri), non sono influenzate dalla perdita della testa. La maggior parte delle altre creature, invece, muore quando la testa viene tagliata. Un’arma vorpal deve essere un’arma da mischia tagliente.</w:t>
      </w:r>
    </w:p>
    <w:p>
      <w:pPr>
        <w:pStyle w:val="BodyText"/>
      </w:pPr>
      <w:r>
        <w:t xml:space="preserve">Essenza Attacco, CM 18, Creazione oggetti magici meravigliosi, Prezzo bonus +5.</w:t>
      </w:r>
    </w:p>
    <w:bookmarkEnd w:id="600"/>
    <w:bookmarkEnd w:id="601"/>
    <w:bookmarkStart w:id="603" w:name="anelli-magici-speciali"/>
    <w:p>
      <w:pPr>
        <w:pStyle w:val="Heading1"/>
      </w:pPr>
      <w:r>
        <w:t xml:space="preserve">Anelli Magici Speciali</w:t>
      </w:r>
    </w:p>
    <w:p>
      <w:pPr>
        <w:pStyle w:val="FirstParagraph"/>
      </w:pPr>
      <w:bookmarkStart w:id="602" w:name="anelli-magici-speciali"/>
      <w:r>
        <w:t xml:space="preserve">[anelli-magici-speciali]</w:t>
      </w:r>
      <w:bookmarkEnd w:id="602"/>
    </w:p>
    <w:p>
      <w:pPr>
        <w:pStyle w:val="BodyText"/>
      </w:pPr>
      <w:r>
        <w:t xml:space="preserve">Un anello concede poteri magici, pochi usano delle cariche e molto spesso il potere è permanente.</w:t>
      </w:r>
    </w:p>
    <w:p>
      <w:pPr>
        <w:pStyle w:val="BodyText"/>
      </w:pPr>
      <w:r>
        <w:t xml:space="preserve">Gli anelli si adattano alla grandezza delle dita da piccolissimi a giganteschi, ma non per questo hanno meno o più poteri. Tutti possono portare fino a 2 anelli, oltre i due anelli si subiscono 1d6 di danno per anello oltre il secondo a round e l’anello aggiunto non funziona.</w:t>
      </w:r>
    </w:p>
    <w:p>
      <w:pPr>
        <w:pStyle w:val="BodyText"/>
      </w:pPr>
      <w:r>
        <w:t xml:space="preserve">Solitamente un anello è un oggetto senza un particolare peso o aspetto tranne quando descritto diversamente.</w:t>
      </w:r>
    </w:p>
    <w:p>
      <w:pPr>
        <w:pStyle w:val="BodyText"/>
      </w:pPr>
      <w:r>
        <w:t xml:space="preserve">Un anello ha LP 25 o più.</w:t>
      </w:r>
    </w:p>
    <w:p>
      <w:pPr>
        <w:pStyle w:val="BodyText"/>
      </w:pPr>
      <w:r>
        <w:t xml:space="preserve">Un anello viene attivato tramite un comando vocale se non descritto diversamente.</w:t>
      </w:r>
    </w:p>
    <w:p>
      <w:pPr>
        <w:pStyle w:val="BodyText"/>
      </w:pPr>
      <w:r>
        <w:t xml:space="preserve">Per gli anelli che hanno delle Essenze troverete direttamente il livello di potere massimo usabile, che vale anche come TS per resistere agli effetti.</w:t>
      </w:r>
    </w:p>
    <w:p>
      <w:pPr>
        <w:pStyle w:val="BodyText"/>
      </w:pPr>
      <w:r>
        <w:t xml:space="preserve">Se devi generare casualmente un anello tira un d100, confronta il risultato con la "Tabella livello Anelli" in base al tipo di anello che trovi ritira 1d100 sulla Tabella degli Anelli.</w:t>
      </w:r>
    </w:p>
    <w:p>
      <w:pPr>
        <w:pStyle w:val="BodyText"/>
      </w:pPr>
      <w:r>
        <w:rPr>
          <w:b/>
        </w:rPr>
        <w:t xml:space="preserve">Tabelle livello di Anelli</w:t>
      </w:r>
    </w:p>
    <w:tbl>
      <w:tblPr>
        <w:tblStyle w:val="Table"/>
        <w:tblW w:type="pct" w:w="0.0"/>
        <w:tblLook w:firstRow="0" w:lastRow="0" w:firstColumn="0" w:lastColumn="0" w:noHBand="0" w:noVBand="0"/>
      </w:tblPr>
      <w:tblGrid/>
      <w:tr>
        <w:tc>
          <w:p>
            <w:pPr>
              <w:pStyle w:val="Compact"/>
              <w:jc w:val="left"/>
            </w:pPr>
            <w:r>
              <w:rPr>
                <w:b/>
              </w:rPr>
              <w:t xml:space="preserve">d100</w:t>
            </w:r>
          </w:p>
        </w:tc>
        <w:tc>
          <w:p>
            <w:pPr>
              <w:pStyle w:val="Compact"/>
              <w:jc w:val="left"/>
            </w:pPr>
            <w:r>
              <w:rPr>
                <w:b/>
              </w:rPr>
              <w:t xml:space="preserve">Risultato</w:t>
            </w:r>
          </w:p>
        </w:tc>
      </w:tr>
      <w:tr>
        <w:tc>
          <w:p>
            <w:pPr>
              <w:pStyle w:val="Compact"/>
              <w:jc w:val="left"/>
            </w:pPr>
            <w:r>
              <w:t xml:space="preserve">1</w:t>
            </w:r>
          </w:p>
        </w:tc>
        <w:tc>
          <w:p>
            <w:pPr>
              <w:pStyle w:val="Compact"/>
              <w:jc w:val="left"/>
            </w:pPr>
            <w:r>
              <w:t xml:space="preserve">Speciale</w:t>
            </w:r>
          </w:p>
        </w:tc>
      </w:tr>
      <w:tr>
        <w:tc>
          <w:p>
            <w:pPr>
              <w:pStyle w:val="Compact"/>
              <w:jc w:val="left"/>
            </w:pPr>
            <w:r>
              <w:t xml:space="preserve">2-85</w:t>
            </w:r>
          </w:p>
        </w:tc>
        <w:tc>
          <w:p>
            <w:pPr>
              <w:pStyle w:val="Compact"/>
              <w:jc w:val="left"/>
            </w:pPr>
            <w:r>
              <w:t xml:space="preserve">Normale</w:t>
            </w:r>
          </w:p>
        </w:tc>
      </w:tr>
      <w:tr>
        <w:tc>
          <w:p>
            <w:pPr>
              <w:pStyle w:val="Compact"/>
              <w:jc w:val="left"/>
            </w:pPr>
            <w:r>
              <w:t xml:space="preserve">86-95</w:t>
            </w:r>
          </w:p>
        </w:tc>
        <w:tc>
          <w:p>
            <w:pPr>
              <w:pStyle w:val="Compact"/>
              <w:jc w:val="left"/>
            </w:pPr>
            <w:r>
              <w:t xml:space="preserve">Superiore</w:t>
            </w:r>
          </w:p>
        </w:tc>
      </w:tr>
      <w:tr>
        <w:tc>
          <w:p>
            <w:pPr>
              <w:pStyle w:val="Compact"/>
              <w:jc w:val="left"/>
            </w:pPr>
            <w:r>
              <w:t xml:space="preserve">96-99</w:t>
            </w:r>
          </w:p>
        </w:tc>
        <w:tc>
          <w:p>
            <w:pPr>
              <w:pStyle w:val="Compact"/>
              <w:jc w:val="left"/>
            </w:pPr>
            <w:r>
              <w:t xml:space="preserve">Maggiore</w:t>
            </w:r>
          </w:p>
        </w:tc>
      </w:tr>
      <w:tr>
        <w:tc>
          <w:p>
            <w:pPr>
              <w:pStyle w:val="Compact"/>
              <w:jc w:val="left"/>
            </w:pPr>
            <w:r>
              <w:t xml:space="preserve">100</w:t>
            </w:r>
          </w:p>
        </w:tc>
        <w:tc>
          <w:p>
            <w:pPr>
              <w:pStyle w:val="Compact"/>
              <w:jc w:val="left"/>
            </w:pPr>
            <w:r>
              <w:t xml:space="preserve">Maledetto</w:t>
            </w:r>
          </w:p>
        </w:tc>
      </w:tr>
    </w:tbl>
    <w:p>
      <w:pPr>
        <w:pStyle w:val="BodyText"/>
      </w:pPr>
      <w:r>
        <w:t xml:space="preserve">Un anello Speciale è intelligente e tira 1 volta su Maggiore ed 1 volta su Superiore Maggiore.</w:t>
      </w:r>
    </w:p>
    <w:p>
      <w:pPr>
        <w:pStyle w:val="BodyText"/>
      </w:pPr>
      <w:r>
        <w:t xml:space="preserve">Un anello con cariche non può essere speciale</w:t>
      </w:r>
    </w:p>
    <w:p>
      <w:pPr>
        <w:pStyle w:val="BodyText"/>
      </w:pPr>
      <w:r>
        <w:rPr>
          <w:b/>
        </w:rPr>
        <w:t xml:space="preserve">Tabella degli Anelli</w:t>
      </w:r>
    </w:p>
    <w:p>
      <w:pPr>
        <w:pStyle w:val="BodyText"/>
      </w:pPr>
      <w:r>
        <w:t xml:space="preserve">L</w:t>
      </w:r>
      <w:r>
        <w:t xml:space="preserve">2cm</w:t>
      </w:r>
      <w:r>
        <w:t xml:space="preserve"> </w:t>
      </w:r>
      <w:r>
        <w:t xml:space="preserve">L</w:t>
      </w:r>
      <w:r>
        <w:t xml:space="preserve">2cm</w:t>
      </w:r>
      <w:r>
        <w:t xml:space="preserve"> </w:t>
      </w:r>
      <w:r>
        <w:t xml:space="preserve">L</w:t>
      </w:r>
      <w:r>
        <w:t xml:space="preserve">2cm</w:t>
      </w:r>
      <w:r>
        <w:t xml:space="preserve"> </w:t>
      </w:r>
      <w:r>
        <w:t xml:space="preserve">L</w:t>
      </w:r>
      <w:r>
        <w:t xml:space="preserve">8cm</w:t>
      </w:r>
      <w:r>
        <w:t xml:space="preserve"> </w:t>
      </w:r>
      <w:r>
        <w:t xml:space="preserve">L</w:t>
      </w:r>
      <w:r>
        <w:t xml:space="preserve">2cm</w:t>
      </w:r>
      <w:r>
        <w:t xml:space="preserve"> </w:t>
      </w:r>
      <w:r>
        <w:rPr>
          <w:b/>
        </w:rPr>
        <w:t xml:space="preserve">Normale</w:t>
      </w:r>
      <w:r>
        <w:t xml:space="preserve"> </w:t>
      </w:r>
      <w:r>
        <w:t xml:space="preserve">&amp;</w:t>
      </w:r>
      <w:r>
        <w:t xml:space="preserve"> </w:t>
      </w:r>
      <w:r>
        <w:rPr>
          <w:b/>
        </w:rPr>
        <w:t xml:space="preserve">Superiore</w:t>
      </w:r>
      <w:r>
        <w:t xml:space="preserve"> </w:t>
      </w:r>
      <w:r>
        <w:t xml:space="preserve">&amp;</w:t>
      </w:r>
      <w:r>
        <w:t xml:space="preserve"> </w:t>
      </w:r>
      <w:r>
        <w:rPr>
          <w:b/>
        </w:rPr>
        <w:t xml:space="preserve">Maggiore</w:t>
      </w:r>
      <w:r>
        <w:t xml:space="preserve"> </w:t>
      </w:r>
      <w:r>
        <w:t xml:space="preserve">&amp;</w:t>
      </w:r>
      <w:r>
        <w:t xml:space="preserve"> </w:t>
      </w:r>
      <w:r>
        <w:rPr>
          <w:b/>
        </w:rPr>
        <w:t xml:space="preserve">Nome Anello</w:t>
      </w:r>
      <w:r>
        <w:t xml:space="preserve"> </w:t>
      </w:r>
      <w:r>
        <w:t xml:space="preserve">&amp;</w:t>
      </w:r>
      <w:r>
        <w:t xml:space="preserve"> </w:t>
      </w:r>
      <w:r>
        <w:rPr>
          <w:b/>
        </w:rPr>
        <w:t xml:space="preserve">Costo</w:t>
      </w:r>
      <w:r>
        <w:t xml:space="preserve">-18 &amp; - &amp; - &amp; Anello protezione +1 &amp; 2000-28 &amp; - &amp; - &amp; Anello protezione &amp; 2500-36 &amp; - &amp; - &amp; Anello del sostentamento &amp; 2500-44 &amp; - &amp; - &amp; Anello dello Scalare &amp; 2500-52 &amp; - &amp; - &amp; Anello del Saltare &amp; 2500-60 &amp; - &amp; - &amp; Anello del Nuotare &amp; 2500-70 &amp; 01-05 &amp; - &amp; Anello dello scudo mentale &amp; 8000-75 &amp; 06-08 &amp; - &amp; Anello protezione +2 &amp; 8000-85 &amp; 19-23 &amp; - &amp; Anello dello scudo di forza &amp; 8500-90 &amp; 24-28 &amp; - &amp; Anello dell’Ariete &amp; 8600</w:t>
      </w:r>
      <w:r>
        <w:t xml:space="preserve"> </w:t>
      </w:r>
      <w:r>
        <w:t xml:space="preserve">- &amp; 29-34 &amp; - &amp; Anello dello scalare superiore &amp; 10000</w:t>
      </w:r>
      <w:r>
        <w:t xml:space="preserve"> </w:t>
      </w:r>
      <w:r>
        <w:t xml:space="preserve">- &amp; 35-40 &amp; - &amp; Anello del saltare migliorato &amp; 10000</w:t>
      </w:r>
      <w:r>
        <w:t xml:space="preserve"> </w:t>
      </w:r>
      <w:r>
        <w:t xml:space="preserve">- &amp; 41-46 &amp; - &amp; Anello del nuotare migliorato &amp; 10000-93 &amp; 47-50 &amp; - &amp; Anello dell’amicizia con gli animali &amp; 10800-96 &amp; 51-56 &amp; 01-02 &amp; Anello resistenza energia minore &amp; 12000-98 &amp; 57-61 &amp; - &amp; Anello del potere del camaleonte &amp; 12700-100 &amp; 62-66 &amp; - &amp; Anello di camminare sull’acqua &amp; 18000</w:t>
      </w:r>
      <w:r>
        <w:t xml:space="preserve"> </w:t>
      </w:r>
      <w:r>
        <w:t xml:space="preserve">- &amp; 67-71 &amp; 03-07 &amp; Anello protezione +3 &amp; 18000</w:t>
      </w:r>
      <w:r>
        <w:t xml:space="preserve"> </w:t>
      </w:r>
      <w:r>
        <w:t xml:space="preserve">- &amp; 72-76 &amp; 08-10 &amp; A scelta del Narratore &amp; 18000</w:t>
      </w:r>
      <w:r>
        <w:t xml:space="preserve"> </w:t>
      </w:r>
      <w:r>
        <w:t xml:space="preserve">- &amp; 77-81 &amp; 11-15 &amp; Anello dell’Invisibilità &amp; 20000</w:t>
      </w:r>
      <w:r>
        <w:t xml:space="preserve"> </w:t>
      </w:r>
      <w:r>
        <w:t xml:space="preserve">- &amp; 82-85 &amp; 16-19 &amp; Anello della Essenza I &amp; 20000</w:t>
      </w:r>
      <w:r>
        <w:t xml:space="preserve"> </w:t>
      </w:r>
      <w:r>
        <w:t xml:space="preserve">- &amp; 86-90 &amp; 20-25 &amp; Anello dell’Eludere &amp; 25000</w:t>
      </w:r>
      <w:r>
        <w:t xml:space="preserve"> </w:t>
      </w:r>
      <w:r>
        <w:t xml:space="preserve">- &amp; 91-93 &amp; 26-28 &amp; Anello visione raggi x &amp; 25000</w:t>
      </w:r>
      <w:r>
        <w:t xml:space="preserve"> </w:t>
      </w:r>
      <w:r>
        <w:t xml:space="preserve">- &amp; 94-97 &amp; 29-32 &amp; Anello dell’intermittenza &amp; 27000</w:t>
      </w:r>
      <w:r>
        <w:t xml:space="preserve"> </w:t>
      </w:r>
      <w:r>
        <w:t xml:space="preserve">- &amp; 98-100 &amp; 33-39 &amp; Anello della resistenza all’energia maggiore &amp; 28000</w:t>
      </w:r>
      <w:r>
        <w:t xml:space="preserve"> </w:t>
      </w:r>
      <w:r>
        <w:t xml:space="preserve">- &amp; - &amp; 40-49 &amp; Anello protezione +4 &amp; 32000</w:t>
      </w:r>
      <w:r>
        <w:t xml:space="preserve"> </w:t>
      </w:r>
      <w:r>
        <w:t xml:space="preserve">- &amp; - &amp; 50-55 &amp; Anello della Essenza II &amp; 40000</w:t>
      </w:r>
      <w:r>
        <w:t xml:space="preserve"> </w:t>
      </w:r>
      <w:r>
        <w:t xml:space="preserve">- &amp; - &amp; 56-60 &amp; Anello della libertà di movimento &amp; 40000</w:t>
      </w:r>
      <w:r>
        <w:t xml:space="preserve"> </w:t>
      </w:r>
      <w:r>
        <w:t xml:space="preserve">- &amp; - &amp; 61-63 &amp; Abello di resistenza all’energia superiore &amp; 44000</w:t>
      </w:r>
      <w:r>
        <w:t xml:space="preserve"> </w:t>
      </w:r>
      <w:r>
        <w:t xml:space="preserve">- &amp; - &amp; 64-65 &amp; Anello di protezione +5 &amp; 50000</w:t>
      </w:r>
      <w:r>
        <w:t xml:space="preserve"> </w:t>
      </w:r>
      <w:r>
        <w:t xml:space="preserve">- &amp; - &amp; 66-70 &amp; Anello delle stelle cadenti &amp; 50000</w:t>
      </w:r>
      <w:r>
        <w:t xml:space="preserve"> </w:t>
      </w:r>
      <w:r>
        <w:t xml:space="preserve">- &amp; - &amp; 71-74 &amp; Tira due volte su Superiore &amp; 50000</w:t>
      </w:r>
      <w:r>
        <w:t xml:space="preserve"> </w:t>
      </w:r>
      <w:r>
        <w:t xml:space="preserve">- &amp; - &amp; 75-79 &amp; Anello della Essenza III &amp; 70000</w:t>
      </w:r>
      <w:r>
        <w:t xml:space="preserve"> </w:t>
      </w:r>
      <w:r>
        <w:t xml:space="preserve">&amp; - &amp; 80-83 &amp; Anello della Telecinesi &amp; 75000</w:t>
      </w:r>
      <w:r>
        <w:t xml:space="preserve"> </w:t>
      </w:r>
      <w:r>
        <w:t xml:space="preserve">- &amp; - &amp; 84-86 &amp; Anello della rigenerazione &amp; 90000</w:t>
      </w:r>
      <w:r>
        <w:t xml:space="preserve"> </w:t>
      </w:r>
      <w:r>
        <w:t xml:space="preserve">&amp; &amp; 87-88 &amp; Anello di Riflettere Essenza &amp; 100000</w:t>
      </w:r>
      <w:r>
        <w:t xml:space="preserve"> </w:t>
      </w:r>
      <w:r>
        <w:t xml:space="preserve">&amp; &amp; 89-91 &amp; Anello della Essenza IV &amp; 100000</w:t>
      </w:r>
      <w:r>
        <w:t xml:space="preserve"> </w:t>
      </w:r>
      <w:r>
        <w:t xml:space="preserve">&amp; &amp; 92-93 &amp; Anello dei tre desideri &amp; 120000</w:t>
      </w:r>
      <w:r>
        <w:t xml:space="preserve"> </w:t>
      </w:r>
      <w:r>
        <w:t xml:space="preserve">&amp; &amp; 94 &amp; Anello richiama del Djinni &amp; 125000</w:t>
      </w:r>
      <w:r>
        <w:t xml:space="preserve"> </w:t>
      </w:r>
      <w:r>
        <w:t xml:space="preserve">&amp; &amp; 95 &amp; Anello del Comando degli Elementari della Terra &amp; 200000</w:t>
      </w:r>
      <w:r>
        <w:t xml:space="preserve"> </w:t>
      </w:r>
      <w:r>
        <w:t xml:space="preserve">&amp; &amp; 96 &amp; Anello del Comando degli Elementari della Aria &amp; 200000</w:t>
      </w:r>
      <w:r>
        <w:t xml:space="preserve"> </w:t>
      </w:r>
      <w:r>
        <w:t xml:space="preserve">&amp; &amp; 98 &amp; Anello del Comando degli Elementari della Fuoco &amp; 200000</w:t>
      </w:r>
      <w:r>
        <w:t xml:space="preserve"> </w:t>
      </w:r>
      <w:r>
        <w:t xml:space="preserve">&amp; &amp; 99 &amp; Anello del Comando degli Elementari della Acqua &amp; 200000</w:t>
      </w:r>
      <w:r>
        <w:t xml:space="preserve"> </w:t>
      </w:r>
      <w:r>
        <w:t xml:space="preserve">&amp; &amp; 100 &amp; Tira 2 volte su normale e 2 volte su superiore &amp; 250000</w:t>
      </w:r>
    </w:p>
    <w:p>
      <w:pPr>
        <w:pStyle w:val="BodyText"/>
      </w:pPr>
      <w:r>
        <w:rPr>
          <w:b/>
        </w:rPr>
        <w:t xml:space="preserve">Anello Anti Vomito</w:t>
      </w:r>
    </w:p>
    <w:p>
      <w:pPr>
        <w:pStyle w:val="BodyText"/>
      </w:pPr>
      <w:r>
        <w:t xml:space="preserve">Essenza Cura 13, costo 200 mo</w:t>
      </w:r>
    </w:p>
    <w:p>
      <w:pPr>
        <w:pStyle w:val="BodyText"/>
      </w:pPr>
      <w:r>
        <w:t xml:space="preserve">L’anello concede a chi lo indossa +1d6 sulle prove contro vomito e offre una straordinaria resistenza all’alcool.</w:t>
      </w:r>
    </w:p>
    <w:p>
      <w:pPr>
        <w:pStyle w:val="BodyText"/>
      </w:pPr>
      <w:r>
        <w:rPr>
          <w:b/>
        </w:rPr>
        <w:t xml:space="preserve">Anello di Protezione</w:t>
      </w:r>
    </w:p>
    <w:p>
      <w:pPr>
        <w:pStyle w:val="BodyText"/>
      </w:pPr>
      <w:r>
        <w:t xml:space="preserve">Essenza Difesa 18, 2000 mo</w:t>
      </w:r>
    </w:p>
    <w:p>
      <w:pPr>
        <w:pStyle w:val="BodyText"/>
      </w:pPr>
      <w:r>
        <w:t xml:space="preserve">Prezzo: 2.000 mo (+1), 8.000 mo (+2), 18.000 mo (+3), 32.000 mo (+4),</w:t>
      </w:r>
      <w:r>
        <w:t xml:space="preserve"> </w:t>
      </w:r>
      <w:r>
        <w:t xml:space="preserve">50.000 mo (+5)</w:t>
      </w:r>
    </w:p>
    <w:p>
      <w:pPr>
        <w:pStyle w:val="BodyText"/>
      </w:pPr>
      <w:r>
        <w:t xml:space="preserve">Questo Anello offre costantemente una protezione Magica sotto forma di bonus alla difesa che varia da +1 a +5.</w:t>
      </w:r>
    </w:p>
    <w:p>
      <w:pPr>
        <w:pStyle w:val="BodyText"/>
      </w:pPr>
      <w:r>
        <w:rPr>
          <w:b/>
        </w:rPr>
        <w:t xml:space="preserve">Anello di Caduta Morbida</w:t>
      </w:r>
    </w:p>
    <w:p>
      <w:pPr>
        <w:pStyle w:val="BodyText"/>
      </w:pPr>
      <w:r>
        <w:t xml:space="preserve">Essenza Movimento 10, 2200 mo</w:t>
      </w:r>
    </w:p>
    <w:p>
      <w:pPr>
        <w:pStyle w:val="BodyText"/>
      </w:pPr>
      <w:r>
        <w:t xml:space="preserve">Questo anello è decorato sul suo bordo con una serie di piume. Conferisce gli stessi effetti di un incantesimo di Caduta Piuma (Movimento LP11), che si attivano immediatamente se chi lo indossa cade per più di 1,5 m.</w:t>
      </w:r>
    </w:p>
    <w:p>
      <w:pPr>
        <w:pStyle w:val="BodyText"/>
      </w:pPr>
      <w:r>
        <w:rPr>
          <w:b/>
        </w:rPr>
        <w:t xml:space="preserve">Anello del Sostentamento</w:t>
      </w:r>
    </w:p>
    <w:p>
      <w:pPr>
        <w:pStyle w:val="BodyText"/>
      </w:pPr>
      <w:r>
        <w:t xml:space="preserve">Essenza Creazione 15, 2500 mo</w:t>
      </w:r>
    </w:p>
    <w:p>
      <w:pPr>
        <w:pStyle w:val="BodyText"/>
      </w:pPr>
      <w:r>
        <w:t xml:space="preserve">Questo anello fornisce costantemente a chi lo indossa il necessario nutrimento per vivere. L’anello è anche in grado di rinfrancare il suo corpo e la sua mente in modo che a chi lo indossa siano necessarie solo 2 ore di sonno al giorno per ottenere i benefici che normalmente otterrebbe con 8 ore di riposo. L’anello dev’essere indossato per un’intera settimana prima che cominci a funzionare. Se viene rimosso per qualsiasi motivo, il possessore deve di nuovo indossarlo per una settimana prima che ricominci a funzionare.</w:t>
      </w:r>
    </w:p>
    <w:p>
      <w:pPr>
        <w:pStyle w:val="BodyText"/>
      </w:pPr>
      <w:r>
        <w:rPr>
          <w:b/>
        </w:rPr>
        <w:t xml:space="preserve">Anello di Scalare</w:t>
      </w:r>
    </w:p>
    <w:p>
      <w:pPr>
        <w:pStyle w:val="BodyText"/>
      </w:pPr>
      <w:r>
        <w:t xml:space="preserve">Essenza Alterazione 15, 2500 mo</w:t>
      </w:r>
    </w:p>
    <w:p>
      <w:pPr>
        <w:pStyle w:val="BodyText"/>
      </w:pPr>
      <w:r>
        <w:t xml:space="preserve">Questo è un semplice anello di corda che si lega al dito. Conferisce a chi lo indossa bonus di competenza +1d6 alle prove di Scalare.</w:t>
      </w:r>
    </w:p>
    <w:p>
      <w:pPr>
        <w:pStyle w:val="BodyText"/>
      </w:pPr>
      <w:r>
        <w:rPr>
          <w:b/>
        </w:rPr>
        <w:t xml:space="preserve">Anello del Saltare</w:t>
      </w:r>
    </w:p>
    <w:p>
      <w:pPr>
        <w:pStyle w:val="BodyText"/>
      </w:pPr>
      <w:r>
        <w:t xml:space="preserve">Essenza Alterazione 15, 2500 mo</w:t>
      </w:r>
    </w:p>
    <w:p>
      <w:pPr>
        <w:pStyle w:val="BodyText"/>
      </w:pPr>
      <w:r>
        <w:t xml:space="preserve">Questo anello di gomma permette a chi lo indossa di saltare meglio, concedendo bonus di competenza +1d6 a tutte le prove di Acrobazia effettuate per saltare in alto e in lungo.</w:t>
      </w:r>
    </w:p>
    <w:p>
      <w:pPr>
        <w:pStyle w:val="BodyText"/>
      </w:pPr>
      <w:r>
        <w:rPr>
          <w:b/>
        </w:rPr>
        <w:t xml:space="preserve">Anello di Nuotare</w:t>
      </w:r>
    </w:p>
    <w:p>
      <w:pPr>
        <w:pStyle w:val="BodyText"/>
      </w:pPr>
      <w:r>
        <w:t xml:space="preserve">Essenza Alterazione 15, 2500 mo</w:t>
      </w:r>
    </w:p>
    <w:p>
      <w:pPr>
        <w:pStyle w:val="BodyText"/>
      </w:pPr>
      <w:r>
        <w:t xml:space="preserve">Questo anello d’argento è decorato con i disegni di creature marine lungo tutto il bordo. Conferisce continuamente a chi lo indossa bonus di competenza +1d6 alle prove di Nuotare.</w:t>
      </w:r>
    </w:p>
    <w:p>
      <w:pPr>
        <w:pStyle w:val="BodyText"/>
      </w:pPr>
      <w:r>
        <w:rPr>
          <w:b/>
        </w:rPr>
        <w:t xml:space="preserve">Anello di Scudo Mentale</w:t>
      </w:r>
    </w:p>
    <w:p>
      <w:pPr>
        <w:pStyle w:val="BodyText"/>
      </w:pPr>
      <w:r>
        <w:t xml:space="preserve">Essenza Protezion 18, 8000 mo</w:t>
      </w:r>
    </w:p>
    <w:p>
      <w:pPr>
        <w:pStyle w:val="BodyText"/>
      </w:pPr>
      <w:r>
        <w:t xml:space="preserve">Questo anello,di solito finemente lavorato e realizzato in oro puro, rende chi lo indossa costantemente immune ad incantesimi di Charme di livello potere 13 o meno</w:t>
      </w:r>
    </w:p>
    <w:p>
      <w:pPr>
        <w:pStyle w:val="BodyText"/>
      </w:pPr>
      <w:r>
        <w:rPr>
          <w:b/>
        </w:rPr>
        <w:t xml:space="preserve">Anello dello Scudo di Forza</w:t>
      </w:r>
    </w:p>
    <w:p>
      <w:pPr>
        <w:pStyle w:val="BodyText"/>
      </w:pPr>
      <w:r>
        <w:t xml:space="preserve">Essenza Creazione 18, 8500 mo</w:t>
      </w:r>
    </w:p>
    <w:p>
      <w:pPr>
        <w:pStyle w:val="BodyText"/>
      </w:pPr>
      <w:r>
        <w:t xml:space="preserve">Questo anello, forgiato come una semplice banda di ferro, genera uno scudo di forza delle dimensioni e della forma di uno scudo, che rimane legato all’anello e può essere impugnato da chi lo indossa come se fosse uno scudo pesante (Difesa +3). Questa speciale creazione, dato che non pesa e non ingombra, non ha penalità di armatura alla prova, né probabilità di fallimento degli incantesimi. Può essere attivata e disattivata a piacere come Azione reazione.</w:t>
      </w:r>
    </w:p>
    <w:p>
      <w:pPr>
        <w:pStyle w:val="BodyText"/>
      </w:pPr>
      <w:r>
        <w:rPr>
          <w:b/>
        </w:rPr>
        <w:t xml:space="preserve">Anello dell’Ariete</w:t>
      </w:r>
    </w:p>
    <w:p>
      <w:pPr>
        <w:pStyle w:val="BodyText"/>
      </w:pPr>
      <w:r>
        <w:t xml:space="preserve">Essenza Attacco 21, 8600 mo</w:t>
      </w:r>
    </w:p>
    <w:p>
      <w:pPr>
        <w:pStyle w:val="BodyText"/>
      </w:pPr>
      <w:r>
        <w:t xml:space="preserve">L’anello dell’ariete è un anello decorato e forgiato in ferro o in una lega di ferro che porta come decorazione la piccola testa di un ariete. Chi lo indossa può ordinare all’anello di far partire una forza pari alla carica di un ariete, che si manifesta in una forma a malapena discernibile simile a una testa d’ariete o di capra.</w:t>
      </w:r>
    </w:p>
    <w:p>
      <w:pPr>
        <w:pStyle w:val="BodyText"/>
      </w:pPr>
      <w:r>
        <w:t xml:space="preserve">Questa forza colpisce un unico bersaglio, infliggendo 1d6 danni se viene consumata una carica, 2d6 danni se ne vengono consumate 2 o 3d6 se ne vengono consumate 3 (il massimo).</w:t>
      </w:r>
    </w:p>
    <w:p>
      <w:pPr>
        <w:pStyle w:val="BodyText"/>
      </w:pPr>
      <w:r>
        <w:t xml:space="preserve">L’attacco va considerato come un attacco a distanza, con una gittata massima di 9 metri e nessuna penalità per la distanza. La forza del colpo è notevole, e i soggetti colpiti dall’anello vengono considerati colpiti da una spinta (TS su Tempra DC 22 o indietreggiare a distanza di 3 metri), se si trovano a distanza media o meno da chi lo indossa. L’ariete è di taglia Grande e ha Potenza 8.</w:t>
      </w:r>
    </w:p>
    <w:p>
      <w:pPr>
        <w:pStyle w:val="BodyText"/>
      </w:pPr>
      <w:r>
        <w:t xml:space="preserve">Oltre alla sua modalità di attacco, l’anello dell’ariete ha anche il potere di aprire porte come se fosse un personaggio con Potenza 1. Se si spendono 2 cariche, l’effetto è equivalente a quello di un personaggio di Potenza 2, e se se ne spendono 3, a un personaggio di Potenza 3. Un anello appena creato è dotato di 50 cariche. Una volta esaurite tutte e 50, l’anello diventa un normale oggetto non magico.</w:t>
      </w:r>
    </w:p>
    <w:p>
      <w:pPr>
        <w:pStyle w:val="BodyText"/>
      </w:pPr>
      <w:r>
        <w:rPr>
          <w:b/>
        </w:rPr>
        <w:t xml:space="preserve">Anello di Scalare, Nuotare, Saltare Migliorato</w:t>
      </w:r>
    </w:p>
    <w:p>
      <w:pPr>
        <w:pStyle w:val="BodyText"/>
      </w:pPr>
      <w:r>
        <w:t xml:space="preserve">Essenza Alterazione 18, 10000 mo</w:t>
      </w:r>
    </w:p>
    <w:p>
      <w:pPr>
        <w:pStyle w:val="BodyText"/>
      </w:pPr>
      <w:r>
        <w:t xml:space="preserve">Dall’aspetto assolutamente identico agli anelli con potere base, queste</w:t>
      </w:r>
      <w:r>
        <w:t xml:space="preserve"> </w:t>
      </w:r>
      <w:r>
        <w:t xml:space="preserve">versioni concedono un bonus di 2d6 alle rispettive prove.</w:t>
      </w:r>
    </w:p>
    <w:p>
      <w:pPr>
        <w:pStyle w:val="BodyText"/>
      </w:pPr>
      <w:r>
        <w:rPr>
          <w:b/>
        </w:rPr>
        <w:t xml:space="preserve">Anello di Amicizia con gli Animali</w:t>
      </w:r>
    </w:p>
    <w:p>
      <w:pPr>
        <w:pStyle w:val="BodyText"/>
      </w:pPr>
      <w:r>
        <w:t xml:space="preserve">Essenza Charme 15, 10800 mo</w:t>
      </w:r>
    </w:p>
    <w:p>
      <w:pPr>
        <w:pStyle w:val="BodyText"/>
      </w:pPr>
      <w:r>
        <w:t xml:space="preserve">Un anello dell’amicizia con gli animali è forgiato con decori di tipo animale. A comando, questo anello influenza un animale come se chi lo indossa avesse lanciato su di lui Essenza Charme LP 15.</w:t>
      </w:r>
    </w:p>
    <w:p>
      <w:pPr>
        <w:pStyle w:val="BodyText"/>
      </w:pPr>
      <w:r>
        <w:rPr>
          <w:b/>
        </w:rPr>
        <w:t xml:space="preserve">Anello di Resistenza all’Energia</w:t>
      </w:r>
    </w:p>
    <w:p>
      <w:pPr>
        <w:pStyle w:val="BodyText"/>
      </w:pPr>
      <w:r>
        <w:t xml:space="preserve">Essenza Protezione 18-21-24, 12.000 mo (minore), 28.000 mo (maggiore),</w:t>
      </w:r>
      <w:r>
        <w:t xml:space="preserve"> </w:t>
      </w:r>
      <w:r>
        <w:t xml:space="preserve">44.000 mo (superiore)</w:t>
      </w:r>
    </w:p>
    <w:p>
      <w:pPr>
        <w:pStyle w:val="BodyText"/>
      </w:pPr>
      <w:r>
        <w:t xml:space="preserve">Questo anello protegge costantemente chi lo indossa dai danni di un tipo specifico di energia: acido, elettricità, freddo, fuoco o suono (a scelta del creatore dell’oggetto; determinarlo a caso se fa parte di un tesoro ritrovato). Quando chi lo indossa subirebbe tali danni, bisogna sottrarre il valore di resistenza dell’anello ai danni inflitti.</w:t>
      </w:r>
    </w:p>
    <w:p>
      <w:pPr>
        <w:pStyle w:val="BodyText"/>
      </w:pPr>
      <w:r>
        <w:t xml:space="preserve">Un anello di resistenza all’energia minore conferisce 10 punti di resistenza. Un anello di resistenza all’energia maggiore conferisce 20 punti di resistenza. Un anello di resistenza all’energia superiore conferisce 30 punti di resistenza.</w:t>
      </w:r>
    </w:p>
    <w:p>
      <w:pPr>
        <w:pStyle w:val="BodyText"/>
      </w:pPr>
      <w:r>
        <w:rPr>
          <w:b/>
        </w:rPr>
        <w:t xml:space="preserve">Anello di Potere del Camaleonte</w:t>
      </w:r>
    </w:p>
    <w:p>
      <w:pPr>
        <w:pStyle w:val="BodyText"/>
      </w:pPr>
      <w:r>
        <w:t xml:space="preserve">Essenza Illusione 15, 12700 mo</w:t>
      </w:r>
    </w:p>
    <w:p>
      <w:pPr>
        <w:pStyle w:val="BodyText"/>
      </w:pPr>
      <w:r>
        <w:t xml:space="preserve">Come Azione immediata, chi indossa questo anello ottiene la capacità di confondersi magicamente con l’ambiente circostante, guadagnando un bonus di competenza +2d6 alle prove di Furtività. Con 2 Azioni inoltre, può usare l’Essenza di Illusione per cambiare il suo aspetto rimanendo nella taglia)</w:t>
      </w:r>
    </w:p>
    <w:p>
      <w:pPr>
        <w:pStyle w:val="BodyText"/>
      </w:pPr>
      <w:r>
        <w:rPr>
          <w:b/>
        </w:rPr>
        <w:t xml:space="preserve">Anello di Camminare sull’Acqua</w:t>
      </w:r>
    </w:p>
    <w:p>
      <w:pPr>
        <w:pStyle w:val="BodyText"/>
      </w:pPr>
      <w:r>
        <w:t xml:space="preserve">Essenza Movimento 18, 15000 mo</w:t>
      </w:r>
    </w:p>
    <w:p>
      <w:pPr>
        <w:pStyle w:val="BodyText"/>
      </w:pPr>
      <w:r>
        <w:t xml:space="preserve">Questo anello è spesso ricavato da un corallo o da un metallo blu ornato da motivi marini. Permette a chi lo indossa può camminare sull’acqua.</w:t>
      </w:r>
    </w:p>
    <w:p>
      <w:pPr>
        <w:pStyle w:val="BodyText"/>
      </w:pPr>
      <w:r>
        <w:rPr>
          <w:b/>
        </w:rPr>
        <w:t xml:space="preserve">Anello Accumula Essenza</w:t>
      </w:r>
    </w:p>
    <w:p>
      <w:pPr>
        <w:pStyle w:val="BodyText"/>
      </w:pPr>
      <w:r>
        <w:t xml:space="preserve">Essenza Varie 18-24-28, 18000 mo</w:t>
      </w:r>
    </w:p>
    <w:p>
      <w:pPr>
        <w:pStyle w:val="BodyText"/>
      </w:pPr>
      <w:r>
        <w:t xml:space="preserve">Un anello accumula incantesimi contiene 3 essenze con LP fino a 13, 18, 21 a secondo del potere.</w:t>
      </w:r>
    </w:p>
    <w:p>
      <w:pPr>
        <w:pStyle w:val="BodyText"/>
      </w:pPr>
      <w:r>
        <w:t xml:space="preserve">L’anello informa magicamente chi lo indossa su quali incantesimi vi sono attualmente contenuti.</w:t>
      </w:r>
    </w:p>
    <w:p>
      <w:pPr>
        <w:pStyle w:val="BodyText"/>
      </w:pPr>
      <w:r>
        <w:rPr>
          <w:b/>
        </w:rPr>
        <w:t xml:space="preserve">Anello di Invisibilita’</w:t>
      </w:r>
    </w:p>
    <w:p>
      <w:pPr>
        <w:pStyle w:val="BodyText"/>
      </w:pPr>
      <w:r>
        <w:t xml:space="preserve">Essenza Illusione 21, 20000 mo</w:t>
      </w:r>
    </w:p>
    <w:p>
      <w:pPr>
        <w:pStyle w:val="BodyText"/>
      </w:pPr>
      <w:r>
        <w:t xml:space="preserve">Attivando questo semplice anello d’argento, chi lo indossa può beneficiare degli effetti dell’Essenza di Illusione rendendosi invisibile, appena attacca diviene visibile.</w:t>
      </w:r>
    </w:p>
    <w:p>
      <w:pPr>
        <w:pStyle w:val="BodyText"/>
      </w:pPr>
      <w:r>
        <w:rPr>
          <w:b/>
        </w:rPr>
        <w:t xml:space="preserve">Anello delle Essenze</w:t>
      </w:r>
    </w:p>
    <w:p>
      <w:pPr>
        <w:pStyle w:val="BodyText"/>
      </w:pPr>
      <w:r>
        <w:t xml:space="preserve">Essenze Protezione e Attacco, 18,24,30,34 20.000 mo (I), 40.000 mo</w:t>
      </w:r>
      <w:r>
        <w:t xml:space="preserve"> </w:t>
      </w:r>
      <w:r>
        <w:t xml:space="preserve">(II), 70.000 mo (III), 100.000 mo (IV)</w:t>
      </w:r>
    </w:p>
    <w:p>
      <w:pPr>
        <w:pStyle w:val="BodyText"/>
      </w:pPr>
      <w:r>
        <w:t xml:space="preserve">Questo anello speciale può essere di quattro tipi diversi (anello delle Essenze I, anello delle Essenz II, anello delle Essenz III, e anello delle Essenz IV), tutti destinati all’utilizzo da parte di incantatore. Oltre al bonus indicato concedono +1d6 alle prove di concentrazione.</w:t>
      </w:r>
    </w:p>
    <w:p>
      <w:pPr>
        <w:pStyle w:val="BodyText"/>
      </w:pPr>
      <w:r>
        <w:t xml:space="preserve">un anello della stregoneria I concede +1d6 alla prova di Competenza Magica per lanciare una Essenza specifica</w:t>
      </w:r>
    </w:p>
    <w:p>
      <w:pPr>
        <w:pStyle w:val="BodyText"/>
      </w:pPr>
      <w:r>
        <w:t xml:space="preserve">un anello della stregoneria II concede +2d6 alla prova di Competenza Magica per lanciare una Essenza specifica</w:t>
      </w:r>
    </w:p>
    <w:p>
      <w:pPr>
        <w:pStyle w:val="BodyText"/>
      </w:pPr>
      <w:r>
        <w:t xml:space="preserve">un anello della stregoneria III concede +3d6 alla prova di Competenza Magica per lanciare una Essenza specifica</w:t>
      </w:r>
    </w:p>
    <w:p>
      <w:pPr>
        <w:pStyle w:val="BodyText"/>
      </w:pPr>
      <w:r>
        <w:t xml:space="preserve">un anello della stregoneria IV concede +4d6 alla prova di Competenza Magica per lanciare una Essenza specifica</w:t>
      </w:r>
    </w:p>
    <w:p>
      <w:pPr>
        <w:pStyle w:val="BodyText"/>
      </w:pPr>
      <w:r>
        <w:rPr>
          <w:b/>
        </w:rPr>
        <w:t xml:space="preserve">Anello di Eludere</w:t>
      </w:r>
    </w:p>
    <w:p>
      <w:pPr>
        <w:pStyle w:val="BodyText"/>
      </w:pPr>
      <w:r>
        <w:t xml:space="preserve">Essenza Difesa 24 , 25.000 mo</w:t>
      </w:r>
    </w:p>
    <w:p>
      <w:pPr>
        <w:pStyle w:val="BodyText"/>
      </w:pPr>
      <w:r>
        <w:t xml:space="preserve">Questo anello conferisce costantemente a chi lo indossa l’agilità di evitare i danni come se fosse dotato della abilità di Eludere. Ogni volta che chi lo indossa supera un Tiro Salvezza su Riflessi per dimezzare i danni di un attacco, non subisce alcun danno.</w:t>
      </w:r>
    </w:p>
    <w:p>
      <w:pPr>
        <w:pStyle w:val="BodyText"/>
      </w:pPr>
      <w:r>
        <w:rPr>
          <w:b/>
        </w:rPr>
        <w:t xml:space="preserve">Anello di Visione a Raggi X</w:t>
      </w:r>
    </w:p>
    <w:p>
      <w:pPr>
        <w:pStyle w:val="BodyText"/>
      </w:pPr>
      <w:r>
        <w:t xml:space="preserve">Essenza Rivelazione 24, 25.000 mo</w:t>
      </w:r>
    </w:p>
    <w:p>
      <w:pPr>
        <w:pStyle w:val="BodyText"/>
      </w:pPr>
      <w:r>
        <w:t xml:space="preserve">A comando, questo anello conferisce a chi lo indossa la capacità di vedere all’interno e attraverso la materia solida. La portata della vista è di 3 metri, entro i quali chi lo indossa è in grado di vedere tutto come se si trovasse esposto alla normale luce esterna, anche senza illuminazione. La vista a raggi X è in grado di oltrepassare 30 cm di pietra, 2,5 cm di metalli comuni o fino a 90 cm di legno o terra.</w:t>
      </w:r>
    </w:p>
    <w:p>
      <w:pPr>
        <w:pStyle w:val="BodyText"/>
      </w:pPr>
      <w:r>
        <w:t xml:space="preserve">Sostanze più spesse o una sottile lamina di piombo impediscono la vista. Usare questo anello è fisicamente stancante, e provoca a chi lo indossa 1 danno a Potenza per ogni minuto successivo ai primi 10 minuti di utilizzo in un giorno. L’anello deve essere utilizzato in incrementi di 1 minuto.</w:t>
      </w:r>
    </w:p>
    <w:p>
      <w:pPr>
        <w:pStyle w:val="BodyText"/>
      </w:pPr>
      <w:r>
        <w:rPr>
          <w:b/>
        </w:rPr>
        <w:t xml:space="preserve">Anello dell’Intermittenza</w:t>
      </w:r>
    </w:p>
    <w:p>
      <w:pPr>
        <w:pStyle w:val="BodyText"/>
      </w:pPr>
      <w:r>
        <w:t xml:space="preserve">Essenza movimento 24, 27000</w:t>
      </w:r>
    </w:p>
    <w:p>
      <w:pPr>
        <w:pStyle w:val="BodyText"/>
      </w:pPr>
      <w:r>
        <w:t xml:space="preserve">A comando, questo anello rende chi lo indossa intermittente. La creature ottiene +4 in difesa e se colpito può effettuare un Tiro Salvezza su Riflessi sul Tiro per colpire dell’avversario, se lo passa non si viene colpiti.</w:t>
      </w:r>
    </w:p>
    <w:p>
      <w:pPr>
        <w:pStyle w:val="BodyText"/>
      </w:pPr>
      <w:r>
        <w:rPr>
          <w:b/>
        </w:rPr>
        <w:t xml:space="preserve">Anello di Libertà di Movimento</w:t>
      </w:r>
    </w:p>
    <w:p>
      <w:pPr>
        <w:pStyle w:val="BodyText"/>
      </w:pPr>
      <w:r>
        <w:t xml:space="preserve">Essenza Movimento 28, 40000 mo</w:t>
      </w:r>
    </w:p>
    <w:p>
      <w:pPr>
        <w:pStyle w:val="BodyText"/>
      </w:pPr>
      <w:r>
        <w:t xml:space="preserve">Questo anello d’oro permette a chi lo indossa di muoversi senza difficoltà date da movimenti difficili, non può essere ammanettato o legato, non può essere spostato o fermato magicamente,</w:t>
      </w:r>
    </w:p>
    <w:p>
      <w:pPr>
        <w:pStyle w:val="BodyText"/>
      </w:pPr>
      <w:r>
        <w:rPr>
          <w:b/>
        </w:rPr>
        <w:t xml:space="preserve">Anello di Stelle Cadenti</w:t>
      </w:r>
    </w:p>
    <w:p>
      <w:pPr>
        <w:pStyle w:val="BodyText"/>
      </w:pPr>
      <w:r>
        <w:t xml:space="preserve">Essenza Attacco, Rivelazioni 28, 50000 mo</w:t>
      </w:r>
    </w:p>
    <w:p>
      <w:pPr>
        <w:pStyle w:val="BodyText"/>
      </w:pPr>
      <w:r>
        <w:t xml:space="preserve">Questo anello può funzionare in due modi: se si trova in zone con luce scarsa o all’esterno durante la notte; quando chi lo indossa si trova sottoterra o in interni durante la notte. Durante la notte, a cielo aperto o in zone con luce scarsa o buio, l’anello delle stelle cadenti può effettuare a comando le seguenti funzioni:</w:t>
      </w:r>
    </w:p>
    <w:p>
      <w:pPr>
        <w:pStyle w:val="BodyText"/>
      </w:pPr>
      <w:r>
        <w:rPr>
          <w:b/>
        </w:rPr>
        <w:t xml:space="preserve">Luci Danzanti</w:t>
      </w:r>
      <w:r>
        <w:t xml:space="preserve"> </w:t>
      </w:r>
      <w:r>
        <w:t xml:space="preserve">(una volta ogni ora)</w:t>
      </w:r>
    </w:p>
    <w:p>
      <w:pPr>
        <w:pStyle w:val="BodyText"/>
      </w:pPr>
      <w:r>
        <w:rPr>
          <w:b/>
        </w:rPr>
        <w:t xml:space="preserve">Luce</w:t>
      </w:r>
      <w:r>
        <w:t xml:space="preserve"> </w:t>
      </w:r>
      <w:r>
        <w:t xml:space="preserve">(due volte per notte)</w:t>
      </w:r>
    </w:p>
    <w:p>
      <w:pPr>
        <w:pStyle w:val="BodyText"/>
      </w:pPr>
      <w:r>
        <w:rPr>
          <w:b/>
        </w:rPr>
        <w:t xml:space="preserve">Globo di Fulmini</w:t>
      </w:r>
      <w:r>
        <w:t xml:space="preserve"> </w:t>
      </w:r>
      <w:r>
        <w:t xml:space="preserve">(una volta per notte, all’aperto)</w:t>
      </w:r>
    </w:p>
    <w:p>
      <w:pPr>
        <w:pStyle w:val="BodyText"/>
      </w:pPr>
      <w:r>
        <w:rPr>
          <w:b/>
        </w:rPr>
        <w:t xml:space="preserve">Stelle Cadenti</w:t>
      </w:r>
      <w:r>
        <w:t xml:space="preserve"> </w:t>
      </w:r>
      <w:r>
        <w:t xml:space="preserve">(tre volte a settimana, all’aperto)</w:t>
      </w:r>
    </w:p>
    <w:p>
      <w:pPr>
        <w:pStyle w:val="BodyText"/>
      </w:pPr>
      <w:r>
        <w:t xml:space="preserve">La prima funzione crea 4 luci (che illuminano in raggio di 3 metri) che puoi comandare singolarmente e spostare dove vuoi, entro distanza di 18 metri. Durata 1 ora.</w:t>
      </w:r>
    </w:p>
    <w:p>
      <w:pPr>
        <w:pStyle w:val="BodyText"/>
      </w:pPr>
      <w:r>
        <w:t xml:space="preserve">La seconda funzione crea una luce di raggio 6 metri, durata 10 minuti.</w:t>
      </w:r>
    </w:p>
    <w:p>
      <w:pPr>
        <w:pStyle w:val="BodyText"/>
      </w:pPr>
      <w:r>
        <w:t xml:space="preserve">Globo di fulmini genera delle sfere luminose sono simili al del luci danzanti, e chi lo indossa le controlla nel movimento. Le sfere hanno una gittata di media lunghezza e una durata di 4 round, e possono essere mosse a una velocità di 36 metri (2 azioni) per round. Ogni sfera ha un diametro di circa 90 cm, e qualsiasi creatura che arrivi a distanza di mischia da una sfera ne scarica l’energia e ne subisce i relativi danni da elettricità, in base al numero delle sfere create.</w:t>
      </w:r>
    </w:p>
    <w:p>
      <w:pPr>
        <w:pStyle w:val="BodyText"/>
      </w:pPr>
      <w:r>
        <w:t xml:space="preserve">Numero di Sfere Danno per Sfera</w:t>
      </w:r>
    </w:p>
    <w:p>
      <w:pPr>
        <w:pStyle w:val="BodyText"/>
      </w:pPr>
      <w:r>
        <w:t xml:space="preserve">1 sfera 4d6 danni da Elettricità</w:t>
      </w:r>
    </w:p>
    <w:p>
      <w:pPr>
        <w:pStyle w:val="BodyText"/>
      </w:pPr>
      <w:r>
        <w:t xml:space="preserve">2 sfere 3d6 danni da elettricità ciascuna</w:t>
      </w:r>
    </w:p>
    <w:p>
      <w:pPr>
        <w:pStyle w:val="BodyText"/>
      </w:pPr>
      <w:r>
        <w:t xml:space="preserve">3 sfere 2d6 danni da elettricità ciascuna</w:t>
      </w:r>
    </w:p>
    <w:p>
      <w:pPr>
        <w:pStyle w:val="BodyText"/>
      </w:pPr>
      <w:r>
        <w:t xml:space="preserve">4 sfere 1d6 danni da elettricità ciascuna</w:t>
      </w:r>
    </w:p>
    <w:p>
      <w:pPr>
        <w:pStyle w:val="BodyText"/>
      </w:pPr>
      <w:r>
        <w:t xml:space="preserve">Una volta attivata la funzione globo di fulmini, le sfere possono essere lanciate in qualsiasi momento prima del sorgere del sole (più sfere possono essere lanciate nello stesso round).</w:t>
      </w:r>
    </w:p>
    <w:p>
      <w:pPr>
        <w:pStyle w:val="BodyText"/>
      </w:pPr>
      <w:r>
        <w:t xml:space="preserve">La funzione Stelle Cadenti produce tre stelle cadenti, che possono essere generate dall’anello ogni settimana, simultaneamente o una alla volta. Il loro impatto infligge 12 danni e si propaga (come fossero palle di fuoco) in una sfera del raggio di mischia infliggendo 24 danni da fuoco.</w:t>
      </w:r>
    </w:p>
    <w:p>
      <w:pPr>
        <w:pStyle w:val="BodyText"/>
      </w:pPr>
      <w:r>
        <w:t xml:space="preserve">Qualsiasi creatura colpita da una stella cadente subisce pieni danni dall’impatto e pieni danni dalla propagazione a meno che non superi un tiro salvezza su Riflessi con DC 13.</w:t>
      </w:r>
    </w:p>
    <w:p>
      <w:pPr>
        <w:pStyle w:val="BodyText"/>
      </w:pPr>
      <w:r>
        <w:t xml:space="preserve">Le creature non colpite dalla stella ma all’interno dell’area di propagazione ignorano i danni da impatto e subiscono solo metà dei danni da fuoco se superano un tiro salvezza su Riflessi con DC 13. La gittata è di media lunghezza, al limite dei quali la stella cadente esplode a meno che non colpisca prima una creatura o un oggetto. Una stella cadente segue sempre un percorso in linea retta, e qualsiasi creatura sulla sua traiettoria deve superare un tiro salvezza per non essere colpita.</w:t>
      </w:r>
    </w:p>
    <w:p>
      <w:pPr>
        <w:pStyle w:val="BodyText"/>
      </w:pPr>
      <w:r>
        <w:t xml:space="preserve">Di notte al chiuso o sottoterra, l’anello delle stelle cadenti ha le seguenti proprieta’:</w:t>
      </w:r>
    </w:p>
    <w:p>
      <w:pPr>
        <w:pStyle w:val="BodyText"/>
      </w:pPr>
      <w:r>
        <w:rPr>
          <w:b/>
        </w:rPr>
        <w:t xml:space="preserve">Luminescenza</w:t>
      </w:r>
      <w:r>
        <w:t xml:space="preserve"> </w:t>
      </w:r>
      <w:r>
        <w:t xml:space="preserve">(due volte al giorno)</w:t>
      </w:r>
    </w:p>
    <w:p>
      <w:pPr>
        <w:pStyle w:val="BodyText"/>
      </w:pPr>
      <w:r>
        <w:t xml:space="preserve">Pioggia di scintille (speciale, una volta al giorno)</w:t>
      </w:r>
    </w:p>
    <w:p>
      <w:pPr>
        <w:pStyle w:val="BodyText"/>
      </w:pPr>
      <w:r>
        <w:t xml:space="preserve">Luminescenza crea una luce pari ad una torcia, 3 m raggio, 1 ora per</w:t>
      </w:r>
      <w:r>
        <w:t xml:space="preserve"> </w:t>
      </w:r>
      <w:r>
        <w:t xml:space="preserve">uso.</w:t>
      </w:r>
    </w:p>
    <w:p>
      <w:pPr>
        <w:pStyle w:val="BodyText"/>
      </w:pPr>
      <w:r>
        <w:t xml:space="preserve">La pioggia di scintille è una nuvola volante di scintille violacee scoppiettanti che si sprigionano dall’anello fino a una distanza di 3 metri in un arco di dimensioni di 3 metri. Le creature all’interno dell’area subiscono 2d8 danni ognuna se non indossano armature di metallo o non trasportano armi di metallo, nel caso contrario i danni diventano 4d8.</w:t>
      </w:r>
    </w:p>
    <w:p>
      <w:pPr>
        <w:pStyle w:val="BodyText"/>
      </w:pPr>
      <w:r>
        <w:rPr>
          <w:b/>
        </w:rPr>
        <w:t xml:space="preserve">Anello di Telecinesi</w:t>
      </w:r>
    </w:p>
    <w:p>
      <w:pPr>
        <w:pStyle w:val="BodyText"/>
      </w:pPr>
      <w:r>
        <w:t xml:space="preserve">Essenza Movimento 26, 75000 mo</w:t>
      </w:r>
    </w:p>
    <w:p>
      <w:pPr>
        <w:pStyle w:val="BodyText"/>
      </w:pPr>
      <w:r>
        <w:t xml:space="preserve">Questo anello permette a chi lo indossa permette di spostare fino a 100Kg di materia per 30 minuti al giorno. Se usato su una creatura viene concesso un Tiro Salvezza su Arbitrio DC 18 per resistere, se il Tiro Salvezza è riuscito quell’anello non funzionarà più per 24 ore su quel soggetto.</w:t>
      </w:r>
    </w:p>
    <w:p>
      <w:pPr>
        <w:pStyle w:val="BodyText"/>
      </w:pPr>
      <w:r>
        <w:t xml:space="preserve">La capacità va usata in incrementi di 1 minuto alla volta</w:t>
      </w:r>
    </w:p>
    <w:p>
      <w:pPr>
        <w:pStyle w:val="BodyText"/>
      </w:pPr>
      <w:r>
        <w:rPr>
          <w:b/>
        </w:rPr>
        <w:t xml:space="preserve">Anello di Rigenerazione</w:t>
      </w:r>
    </w:p>
    <w:p>
      <w:pPr>
        <w:pStyle w:val="BodyText"/>
      </w:pPr>
      <w:r>
        <w:t xml:space="preserve">Essenza Cura 28, 90000 mo</w:t>
      </w:r>
    </w:p>
    <w:p>
      <w:pPr>
        <w:pStyle w:val="BodyText"/>
      </w:pPr>
      <w:r>
        <w:t xml:space="preserve">Questo anello d’oro bianco con incastonato un grosso zaffiro verde conferisce continuamente ad una creatura vivente che lo indossa la capacità di guarire 1 pf a turno (ogni 10 minuti) e l’immunità ai danni da Sanguinamento. Se chi lo indossa perde un arto, un organo o qualsiasi altra parte del corpo mentre indossa questo anello, l’anello lo rigenera con gli stessi effetti dell’Essenza Cura per Rigenerazione.</w:t>
      </w:r>
    </w:p>
    <w:p>
      <w:pPr>
        <w:pStyle w:val="BodyText"/>
      </w:pPr>
      <w:r>
        <w:rPr>
          <w:b/>
        </w:rPr>
        <w:t xml:space="preserve">Anello di Riflettere Essenza</w:t>
      </w:r>
    </w:p>
    <w:p>
      <w:pPr>
        <w:pStyle w:val="BodyText"/>
      </w:pPr>
      <w:r>
        <w:t xml:space="preserve">Essenza Protezione 28, 100000 mo</w:t>
      </w:r>
    </w:p>
    <w:p>
      <w:pPr>
        <w:pStyle w:val="BodyText"/>
      </w:pPr>
      <w:r>
        <w:t xml:space="preserve">A comando, una volta al giorno, questo semplice anello di platino riflette automaticamente fino a LP 24.</w:t>
      </w:r>
    </w:p>
    <w:p>
      <w:pPr>
        <w:pStyle w:val="BodyText"/>
      </w:pPr>
      <w:r>
        <w:rPr>
          <w:b/>
        </w:rPr>
        <w:t xml:space="preserve">Anello dei Tre Desideri</w:t>
      </w:r>
    </w:p>
    <w:p>
      <w:pPr>
        <w:pStyle w:val="BodyText"/>
      </w:pPr>
      <w:r>
        <w:t xml:space="preserve">Essenze tutte 28, 120.000 mo</w:t>
      </w:r>
    </w:p>
    <w:p>
      <w:pPr>
        <w:pStyle w:val="BodyText"/>
      </w:pPr>
      <w:r>
        <w:t xml:space="preserve">Su questo anello sono incastonati tre rubini: ogni rubino contiene la capacità di esaudire un desiderio. L’anello farà di tutto per fuorviare la richiesta.</w:t>
      </w:r>
    </w:p>
    <w:p>
      <w:pPr>
        <w:pStyle w:val="BodyText"/>
      </w:pPr>
      <w:r>
        <w:rPr>
          <w:b/>
        </w:rPr>
        <w:t xml:space="preserve">Anello del Richiamo del Djinni</w:t>
      </w:r>
    </w:p>
    <w:p>
      <w:pPr>
        <w:pStyle w:val="BodyText"/>
      </w:pPr>
      <w:r>
        <w:t xml:space="preserve">Essenza Convocazione 28,</w:t>
      </w:r>
    </w:p>
    <w:p>
      <w:pPr>
        <w:pStyle w:val="BodyText"/>
      </w:pPr>
      <w:r>
        <w:t xml:space="preserve">Questo anello dei geni, uno dei molti che vengono menzionati nelle favole, è un oggetto estremamente versatile. Agisce come un Portale speciale attraverso il quale uno specifico Djinni può essere evocato dal Piano Elementale dell’Aria. Quando l’anello viene strofinato (2 Azioni), il richiamo parte e il djinni compare al round seguente. Il djinni obbedisce fedelmente come servitore a chi lo indossa, ma mai per più di 1 ora al giorno. Se il djinni dell’anello dovesse essere ucciso, l’anello perderebbe ogni caratteristica magica e ogni valore.</w:t>
      </w:r>
    </w:p>
    <w:p>
      <w:pPr>
        <w:pStyle w:val="BodyText"/>
      </w:pPr>
      <w:r>
        <w:rPr>
          <w:b/>
        </w:rPr>
        <w:t xml:space="preserve">Anello di Comando degli Elementi</w:t>
      </w:r>
    </w:p>
    <w:p>
      <w:pPr>
        <w:pStyle w:val="BodyText"/>
      </w:pPr>
      <w:r>
        <w:t xml:space="preserve">Essenza Convocazione, Charme 31, 200.000 mo</w:t>
      </w:r>
    </w:p>
    <w:p>
      <w:pPr>
        <w:pStyle w:val="BodyText"/>
      </w:pPr>
      <w:r>
        <w:t xml:space="preserve">Tutti e quattro i tipi di anello del comando degli elementali sono molto potenti. Ognuno ha l’aspetto di un comune anello magico minore finché non viene attivato completamente (al verificarsi di certe condizioni come uccidere un elementale del tipo appropriato con un solo colpo o esporsi a materiale sacro dell’elemento appropriato), nel qual caso rivela alcuni poteri specifici oltre alle proprietà comuni sotto descritte.</w:t>
      </w:r>
    </w:p>
    <w:p>
      <w:pPr>
        <w:pStyle w:val="BodyText"/>
      </w:pPr>
      <w:r>
        <w:t xml:space="preserve">Gli elementali del piano a cui l’anello è legato non possono attaccare chi lo indossa, e nemmeno avvicinarsi a più di distanza di mischia da lui. Se chi lo indossa lo desidera, può rinunciare a questa protezione e tentare invece di rendere l’elementale soggetto all’Essenza Charme, Tiro Salvezza su Volontà con DC 17 nega, ma se questo fallisce, tuttavia, la protezione viene perduta e non si possono fare ulteriori tentativi di charme.</w:t>
      </w:r>
    </w:p>
    <w:p>
      <w:pPr>
        <w:pStyle w:val="BodyText"/>
      </w:pPr>
      <w:r>
        <w:t xml:space="preserve">Chi indossa l’anello è in grado di parlare con le creature del piano a cui l’anello è legato. Le creature in questione capiscono che il personaggio sta indossando quel genere di anello, e mostrano un profondo rispetto per lui se i loro allineamenti sono affini. Se gli allineamenti sono opposti, le creature avranno paura di lui, qualora si dimostri forte con loro. Se è debole, tuttavia, lo odieranno e tenteranno di ucciderlo.</w:t>
      </w:r>
    </w:p>
    <w:p>
      <w:pPr>
        <w:pStyle w:val="BodyText"/>
      </w:pPr>
      <w:r>
        <w:t xml:space="preserve">Chi indossa un anello del comando degli elementali subisce le seguenti</w:t>
      </w:r>
      <w:r>
        <w:t xml:space="preserve"> </w:t>
      </w:r>
      <w:r>
        <w:t xml:space="preserve">penalità ai tiri salvezza:</w:t>
      </w:r>
    </w:p>
    <w:tbl>
      <w:tblPr>
        <w:tblStyle w:val="Table"/>
        <w:tblW w:type="pct" w:w="0.0"/>
        <w:tblLook w:firstRow="0" w:lastRow="0" w:firstColumn="0" w:lastColumn="0" w:noHBand="0" w:noVBand="0"/>
      </w:tblPr>
      <w:tblGrid/>
      <w:tr>
        <w:tc>
          <w:p>
            <w:pPr>
              <w:pStyle w:val="Compact"/>
              <w:jc w:val="left"/>
            </w:pPr>
            <w:r>
              <w:rPr>
                <w:b/>
              </w:rPr>
              <w:t xml:space="preserve">Elemento</w:t>
            </w:r>
          </w:p>
        </w:tc>
        <w:tc>
          <w:p>
            <w:pPr>
              <w:pStyle w:val="Compact"/>
              <w:jc w:val="left"/>
            </w:pPr>
            <w:r>
              <w:rPr>
                <w:b/>
              </w:rPr>
              <w:t xml:space="preserve">Penalità ai tiri salvezza</w:t>
            </w:r>
          </w:p>
        </w:tc>
      </w:tr>
      <w:tr>
        <w:tc>
          <w:p>
            <w:pPr>
              <w:pStyle w:val="Compact"/>
              <w:jc w:val="left"/>
            </w:pPr>
            <w:r>
              <w:t xml:space="preserve">Acqua</w:t>
            </w:r>
          </w:p>
        </w:tc>
        <w:tc>
          <w:p>
            <w:pPr>
              <w:pStyle w:val="Compact"/>
              <w:jc w:val="left"/>
            </w:pPr>
            <w:r>
              <w:t xml:space="preserve">-2 tiri salvezza basati sul fuoco</w:t>
            </w:r>
          </w:p>
        </w:tc>
      </w:tr>
      <w:tr>
        <w:tc>
          <w:p>
            <w:pPr>
              <w:pStyle w:val="Compact"/>
              <w:jc w:val="left"/>
            </w:pPr>
            <w:r>
              <w:t xml:space="preserve">Aria</w:t>
            </w:r>
          </w:p>
        </w:tc>
        <w:tc>
          <w:p>
            <w:pPr>
              <w:pStyle w:val="Compact"/>
              <w:jc w:val="left"/>
            </w:pPr>
            <w:r>
              <w:t xml:space="preserve">-2 tiri salvezza basati sul terra</w:t>
            </w:r>
          </w:p>
        </w:tc>
      </w:tr>
      <w:tr>
        <w:tc>
          <w:p>
            <w:pPr>
              <w:pStyle w:val="Compact"/>
              <w:jc w:val="left"/>
            </w:pPr>
            <w:r>
              <w:t xml:space="preserve">Fuoco</w:t>
            </w:r>
          </w:p>
        </w:tc>
        <w:tc>
          <w:p>
            <w:pPr>
              <w:pStyle w:val="Compact"/>
              <w:jc w:val="left"/>
            </w:pPr>
            <w:r>
              <w:t xml:space="preserve">-2 tiri salvezza basati sul freddo o acqua</w:t>
            </w:r>
          </w:p>
        </w:tc>
      </w:tr>
      <w:tr>
        <w:tc>
          <w:p>
            <w:pPr>
              <w:pStyle w:val="Compact"/>
              <w:jc w:val="left"/>
            </w:pPr>
            <w:r>
              <w:t xml:space="preserve">Terra</w:t>
            </w:r>
          </w:p>
        </w:tc>
        <w:tc>
          <w:p>
            <w:pPr>
              <w:pStyle w:val="Compact"/>
              <w:jc w:val="left"/>
            </w:pPr>
            <w:r>
              <w:t xml:space="preserve">-2 tiri salvezza basati sul aria o Elettricità</w:t>
            </w:r>
          </w:p>
        </w:tc>
      </w:tr>
    </w:tbl>
    <w:p>
      <w:pPr>
        <w:pStyle w:val="BodyText"/>
      </w:pPr>
      <w:r>
        <w:t xml:space="preserve">Oltre ai poteri sopra descritti, ogni specifico anello conferisce</w:t>
      </w:r>
      <w:r>
        <w:t xml:space="preserve"> </w:t>
      </w:r>
      <w:r>
        <w:t xml:space="preserve">a chi lo indossa le seguenti capacità relative al suo elemento.</w:t>
      </w:r>
    </w:p>
    <w:p>
      <w:pPr>
        <w:pStyle w:val="BodyText"/>
      </w:pPr>
      <w:r>
        <w:rPr>
          <w:b/>
        </w:rPr>
        <w:t xml:space="preserve">Comando degli Elementi</w:t>
      </w:r>
      <w:r>
        <w:t xml:space="preserve"> </w:t>
      </w:r>
      <w:r>
        <w:t xml:space="preserve">(Acqua)</w:t>
      </w:r>
    </w:p>
    <w:p>
      <w:pPr>
        <w:pStyle w:val="BodyText"/>
      </w:pPr>
      <w:r>
        <w:t xml:space="preserve">Camminare sull’Acqua (uso illimitato)</w:t>
      </w:r>
    </w:p>
    <w:p>
      <w:pPr>
        <w:pStyle w:val="BodyText"/>
      </w:pPr>
      <w:r>
        <w:t xml:space="preserve">Creare Acqua (uso illimitato)</w:t>
      </w:r>
    </w:p>
    <w:p>
      <w:pPr>
        <w:pStyle w:val="BodyText"/>
      </w:pPr>
      <w:r>
        <w:t xml:space="preserve">Respirare Sott’Acqua (uso illimitato)</w:t>
      </w:r>
    </w:p>
    <w:p>
      <w:pPr>
        <w:pStyle w:val="BodyText"/>
      </w:pPr>
      <w:r>
        <w:t xml:space="preserve">Muro di Ghiaccio (una volta al giorno), come Essenza Creazione LP 16</w:t>
      </w:r>
    </w:p>
    <w:p>
      <w:pPr>
        <w:pStyle w:val="BodyText"/>
      </w:pPr>
      <w:r>
        <w:t xml:space="preserve">Tempesta di Ghiaccio (due volte alla settimana), come Essenza Attacco LP 16</w:t>
      </w:r>
    </w:p>
    <w:p>
      <w:pPr>
        <w:pStyle w:val="BodyText"/>
      </w:pPr>
      <w:r>
        <w:t xml:space="preserve">L’anello ha l’aspetto di un Anello di Camminare sull’Acqua finché non si verificano certe condizioni.</w:t>
      </w:r>
    </w:p>
    <w:p>
      <w:pPr>
        <w:pStyle w:val="BodyText"/>
      </w:pPr>
      <w:r>
        <w:rPr>
          <w:b/>
        </w:rPr>
        <w:t xml:space="preserve">Comando degli Elementi</w:t>
      </w:r>
      <w:r>
        <w:t xml:space="preserve"> </w:t>
      </w:r>
      <w:r>
        <w:t xml:space="preserve">(Aria)</w:t>
      </w:r>
    </w:p>
    <w:p>
      <w:pPr>
        <w:pStyle w:val="BodyText"/>
      </w:pPr>
      <w:r>
        <w:t xml:space="preserve">Caduta Morbida (uso illimitato, solo per chi lo indossa), annulli il danno da caduta</w:t>
      </w:r>
    </w:p>
    <w:p>
      <w:pPr>
        <w:pStyle w:val="BodyText"/>
      </w:pPr>
      <w:r>
        <w:t xml:space="preserve">Resistere all’Energia (Elettricità) (uso illimitato, solo per chi lo indossa), protegge da 5 di danno</w:t>
      </w:r>
    </w:p>
    <w:p>
      <w:pPr>
        <w:pStyle w:val="BodyText"/>
      </w:pPr>
      <w:r>
        <w:t xml:space="preserve">Folata di Vento (due volte al giorno), Essenza Creazione LP 11</w:t>
      </w:r>
    </w:p>
    <w:p>
      <w:pPr>
        <w:pStyle w:val="BodyText"/>
      </w:pPr>
      <w:r>
        <w:t xml:space="preserve">Muro di Vento (uso illimitato), Essenza Creazione 1LP 1</w:t>
      </w:r>
    </w:p>
    <w:p>
      <w:pPr>
        <w:pStyle w:val="BodyText"/>
      </w:pPr>
      <w:r>
        <w:t xml:space="preserve">Camminare nell’Aria (una volta al giorno, solo per chi lo indossa, 1 ora)</w:t>
      </w:r>
    </w:p>
    <w:p>
      <w:pPr>
        <w:pStyle w:val="BodyText"/>
      </w:pPr>
      <w:r>
        <w:t xml:space="preserve">Catena di Fulmini (una volta alla settimana), Essenza Attacco LP 16</w:t>
      </w:r>
    </w:p>
    <w:p>
      <w:pPr>
        <w:pStyle w:val="BodyText"/>
      </w:pPr>
      <w:r>
        <w:t xml:space="preserve">L’anello ha l’aspetto di un Anello di Caduta Morbida finché non si verificano le condizioni per attivarne il pieno potenziale. Deve essere riattivato ogni volta che viene indossato da una nuova creatura.</w:t>
      </w:r>
    </w:p>
    <w:p>
      <w:pPr>
        <w:pStyle w:val="BodyText"/>
      </w:pPr>
      <w:r>
        <w:rPr>
          <w:b/>
        </w:rPr>
        <w:t xml:space="preserve">Comando degli elementi (Fuoco)</w:t>
      </w:r>
    </w:p>
    <w:p>
      <w:pPr>
        <w:pStyle w:val="BodyText"/>
      </w:pPr>
      <w:r>
        <w:t xml:space="preserve">Resistere all’Energia (fuoco) , protegge da 12 di danno a round</w:t>
      </w:r>
    </w:p>
    <w:p>
      <w:pPr>
        <w:pStyle w:val="BodyText"/>
      </w:pPr>
      <w:r>
        <w:t xml:space="preserve">Mani Brucianti (uso illimitato), Essenza Attacco LP 11</w:t>
      </w:r>
    </w:p>
    <w:p>
      <w:pPr>
        <w:pStyle w:val="BodyText"/>
      </w:pPr>
      <w:r>
        <w:t xml:space="preserve">Sfera Infuocata (due volte al giorno), Essenza Attacco 1LP 1</w:t>
      </w:r>
    </w:p>
    <w:p>
      <w:pPr>
        <w:pStyle w:val="BodyText"/>
      </w:pPr>
      <w:r>
        <w:t xml:space="preserve">Pirotecnica (due volte al giorno), Essenza Creazione LP 13</w:t>
      </w:r>
    </w:p>
    <w:p>
      <w:pPr>
        <w:pStyle w:val="BodyText"/>
      </w:pPr>
      <w:r>
        <w:t xml:space="preserve">Muro di Fuoco (una volta al giorno), Essenza Creazione LP 11</w:t>
      </w:r>
    </w:p>
    <w:p>
      <w:pPr>
        <w:pStyle w:val="BodyText"/>
      </w:pPr>
      <w:r>
        <w:t xml:space="preserve">Colpo Infuocato (due volte alla settimana), Essenza Attacco LP 16</w:t>
      </w:r>
    </w:p>
    <w:p>
      <w:pPr>
        <w:pStyle w:val="BodyText"/>
      </w:pPr>
      <w:r>
        <w:t xml:space="preserve">L’anello ha l’aspetto di un Anello di Resistenza all’Energia maggiore (fuoco) finché non si verificano le condizioni stabilite.</w:t>
      </w:r>
    </w:p>
    <w:p>
      <w:pPr>
        <w:pStyle w:val="BodyText"/>
      </w:pPr>
      <w:r>
        <w:rPr>
          <w:b/>
        </w:rPr>
        <w:t xml:space="preserve">Comando degli Elementi (Terra)</w:t>
      </w:r>
    </w:p>
    <w:p>
      <w:pPr>
        <w:pStyle w:val="BodyText"/>
      </w:pPr>
      <w:r>
        <w:t xml:space="preserve">Fondersi nella Pietra (uso illimitato, solo per chi lo indossa), Essenza Trasformazione LP 11</w:t>
      </w:r>
    </w:p>
    <w:p>
      <w:pPr>
        <w:pStyle w:val="BodyText"/>
      </w:pPr>
      <w:r>
        <w:t xml:space="preserve">Ammorbidire Terra e Pietra (uso illimitato), Essenza Trasformazione LP 13</w:t>
      </w:r>
    </w:p>
    <w:p>
      <w:pPr>
        <w:pStyle w:val="BodyText"/>
      </w:pPr>
      <w:r>
        <w:t xml:space="preserve">Scolpire Pietra (due volte al giorno), Essenza Trasformazione LP 16</w:t>
      </w:r>
    </w:p>
    <w:p>
      <w:pPr>
        <w:pStyle w:val="BodyText"/>
      </w:pPr>
      <w:r>
        <w:t xml:space="preserve">Pelle di Pietra (una volta alla settimana, solo per chi lo indossa), Essenza Difesa LP 16</w:t>
      </w:r>
    </w:p>
    <w:p>
      <w:pPr>
        <w:pStyle w:val="BodyText"/>
      </w:pPr>
      <w:r>
        <w:t xml:space="preserve">Passapareti (due volte alla settimana), Essenza Movimento LP 13</w:t>
      </w:r>
    </w:p>
    <w:p>
      <w:pPr>
        <w:pStyle w:val="BodyText"/>
      </w:pPr>
      <w:r>
        <w:t xml:space="preserve">Muro di Pietra (una volta al giorno), Essenza Creazione LP 16</w:t>
      </w:r>
    </w:p>
    <w:p>
      <w:pPr>
        <w:pStyle w:val="BodyText"/>
      </w:pPr>
      <w:r>
        <w:t xml:space="preserve">L’anello ha l’aspetto di un Anello di Fondersi nella Pietra (permettendo chi lo indossa di Fondersi Nella Pietra finché non si verificano le condizioni stabilite.</w:t>
      </w:r>
    </w:p>
    <w:bookmarkEnd w:id="603"/>
    <w:bookmarkStart w:id="605" w:name="bastoni-magici-speciali"/>
    <w:p>
      <w:pPr>
        <w:pStyle w:val="Heading1"/>
      </w:pPr>
      <w:r>
        <w:t xml:space="preserve">Bastoni Magici Speciali</w:t>
      </w:r>
    </w:p>
    <w:p>
      <w:pPr>
        <w:pStyle w:val="FirstParagraph"/>
      </w:pPr>
      <w:bookmarkStart w:id="604" w:name="bastoni-magici-speciali"/>
      <w:r>
        <w:t xml:space="preserve">[bastoni-magici-speciali]</w:t>
      </w:r>
      <w:bookmarkEnd w:id="604"/>
    </w:p>
    <w:p>
      <w:pPr>
        <w:pStyle w:val="BodyText"/>
      </w:pPr>
      <w:r>
        <w:t xml:space="preserve">Un bastone è un lungo pezzo di legno in grado di contenere diverse Essenze. Al momento della sua creazione ha 10 cariche a disposizione.</w:t>
      </w:r>
    </w:p>
    <w:p>
      <w:pPr>
        <w:pStyle w:val="BodyText"/>
      </w:pPr>
      <w:r>
        <w:t xml:space="preserve">Lanciare un incantesimo tramite un bastone costa in genere 2 Azioni. Per essere in grado di attivare un bastone, un personaggio deve tenerlo almeno con una mano (o quello che svolge le funzioni delle mani, nel caso di creature non umanoidi).</w:t>
      </w:r>
    </w:p>
    <w:p>
      <w:pPr>
        <w:pStyle w:val="BodyText"/>
      </w:pPr>
      <w:r>
        <w:t xml:space="preserve">Tirate un d100. Un risultato di 01–30 indica che qualcosa (un disegno, un’iscrizione, ecc.) fornisce qualche indizio sulla sua funzione, mentre un risultato di 31–100 indica che l’oggetto non ha rune particolari.</w:t>
      </w:r>
    </w:p>
    <w:p>
      <w:pPr>
        <w:pStyle w:val="BodyText"/>
      </w:pPr>
      <w:r>
        <w:t xml:space="preserve">I bastoni utilizzano i punteggi di statistica e le Abilità relativi di chi li impugna per determinare la DC dei Tiri Salvezza contro i loro incantesimi. A differenza di altri oggetti magici, chi lo impugna può utilizzare la propria CM al posto di quello del bastone. Ciò vuol dire che i bastoni risultano molto più efficaci nelle mani di potenti incantatori.</w:t>
      </w:r>
    </w:p>
    <w:p>
      <w:pPr>
        <w:pStyle w:val="BodyText"/>
      </w:pPr>
      <w:r>
        <w:t xml:space="preserve">I bastoni contengono un massimo di 10 cariche. Ogni Essenza lanciata</w:t>
      </w:r>
      <w:r>
        <w:t xml:space="preserve"> </w:t>
      </w:r>
      <w:r>
        <w:t xml:space="preserve">da un bastone consuma una o più cariche.</w:t>
      </w:r>
    </w:p>
    <w:p>
      <w:pPr>
        <w:pStyle w:val="BodyText"/>
      </w:pPr>
      <w:r>
        <w:t xml:space="preserve">Quando termina le sue cariche, il bastone non può più essere usato finché non viene ricaricato. Ogni mattina l’incantatore può infondere una parte del suo potere nel bastone sempre che uno o più essenze conteniti nel bastone siano uguali alle sue.</w:t>
      </w:r>
    </w:p>
    <w:p>
      <w:pPr>
        <w:pStyle w:val="BodyText"/>
      </w:pPr>
      <w:r>
        <w:t xml:space="preserve">Per infondere l’Essenza nel bastone è sufficiente superare una prova di competenza magica pari al livello di potere dell’Essenza indicata nel bastone +4. Infondere potere nel bastone in questo modo ristora al bastone una carica e l’incantatore avrà un -4 a tutti i CM del giorno (ma non risulterà avere consumato una delle magie giornaliere)</w:t>
      </w:r>
    </w:p>
    <w:p>
      <w:pPr>
        <w:pStyle w:val="BodyText"/>
      </w:pPr>
      <w:r>
        <w:t xml:space="preserve">Un bastone non può guadagnare più di una carica al giorno ed un incantatore non può infondere cariche in più di un bastone al giorno.</w:t>
      </w:r>
    </w:p>
    <w:p>
      <w:pPr>
        <w:pStyle w:val="BodyText"/>
      </w:pPr>
      <w:r>
        <w:t xml:space="preserve">Tabella Bastoni</w:t>
      </w:r>
    </w:p>
    <w:p>
      <w:pPr>
        <w:pStyle w:val="BodyText"/>
      </w:pPr>
      <w:r>
        <w:t xml:space="preserve">L</w:t>
      </w:r>
      <w:r>
        <w:t xml:space="preserve">2cm</w:t>
      </w:r>
      <w:r>
        <w:t xml:space="preserve"> </w:t>
      </w:r>
      <w:r>
        <w:t xml:space="preserve">L</w:t>
      </w:r>
      <w:r>
        <w:t xml:space="preserve">2cm</w:t>
      </w:r>
      <w:r>
        <w:t xml:space="preserve">L</w:t>
      </w:r>
      <w:r>
        <w:t xml:space="preserve">10cm</w:t>
      </w:r>
      <w:r>
        <w:t xml:space="preserve">L</w:t>
      </w:r>
      <w:r>
        <w:t xml:space="preserve">2cm</w:t>
      </w:r>
      <w:r>
        <w:t xml:space="preserve"> </w:t>
      </w:r>
      <w:r>
        <w:t xml:space="preserve">Medio &amp; Maggiore &amp; Nome &amp; Prezzo-15 &amp; 01-03 &amp; Bastone dello Tuono &amp; 17600-30 &amp; 04-09 &amp; Bastone del Fuoco &amp; 18950-40 &amp; 10-11 &amp; Bastone del Ghiaccio &amp; 22800-55 &amp; 12-13 &amp; Bastone dell’Alterazione della Taglia &amp; 26150-75 &amp; 14-19 &amp; Bastone della Cura &amp; 29600-90 &amp; 20-24 &amp; Bastone del Fortunato &amp; 41400-95 &amp; 25-31 &amp; Bastone d’Illuminazione &amp; 51500-99 &amp; 31-37 &amp; Bastone della Difesa &amp; 82000 &amp; 38-45 &amp; Bastone della Attacco &amp; 82000</w:t>
      </w:r>
      <w:r>
        <w:t xml:space="preserve"> </w:t>
      </w:r>
      <w:r>
        <w:t xml:space="preserve">- &amp; 46-52 &amp; Bastone della Rivelazione &amp; 82000</w:t>
      </w:r>
      <w:r>
        <w:t xml:space="preserve"> </w:t>
      </w:r>
      <w:r>
        <w:t xml:space="preserve">- &amp; 53-60 &amp; Bastone dello Charme &amp; 82000</w:t>
      </w:r>
      <w:r>
        <w:t xml:space="preserve"> </w:t>
      </w:r>
      <w:r>
        <w:t xml:space="preserve">- &amp; 61-68 &amp; Bastone della Protezione &amp; 82000</w:t>
      </w:r>
      <w:r>
        <w:t xml:space="preserve"> </w:t>
      </w:r>
      <w:r>
        <w:t xml:space="preserve">- &amp; 69-76 &amp; Bastone della Trasformazione &amp; 82000</w:t>
      </w:r>
      <w:r>
        <w:t xml:space="preserve"> </w:t>
      </w:r>
      <w:r>
        <w:t xml:space="preserve">- &amp; 77-85 &amp; Bastone dell’Alterazione &amp; 82000</w:t>
      </w:r>
      <w:r>
        <w:t xml:space="preserve"> </w:t>
      </w:r>
      <w:r>
        <w:t xml:space="preserve">- &amp; 86-93 &amp; Bastone del Movimento &amp; 82000</w:t>
      </w:r>
      <w:r>
        <w:t xml:space="preserve"> </w:t>
      </w:r>
      <w:r>
        <w:t xml:space="preserve">- &amp; 94-98 &amp; Bastone Nero (Distruzione) &amp; 82000</w:t>
      </w:r>
      <w:r>
        <w:t xml:space="preserve"> </w:t>
      </w:r>
      <w:r>
        <w:t xml:space="preserve">- &amp; 99 &amp; Ritira 1 volta su Medio e 1 volta su Maggiore &amp; 130000</w:t>
      </w:r>
      <w:r>
        <w:t xml:space="preserve"> </w:t>
      </w:r>
      <w:r>
        <w:t xml:space="preserve">- &amp; 100 &amp; Ritira 2 volta su Medio e 1 volta su Maggiore &amp; 180000</w:t>
      </w:r>
    </w:p>
    <w:p>
      <w:pPr>
        <w:pStyle w:val="BodyText"/>
      </w:pPr>
      <w:r>
        <w:rPr>
          <w:b/>
        </w:rPr>
        <w:t xml:space="preserve">Bastone del Tuono</w:t>
      </w:r>
    </w:p>
    <w:p>
      <w:pPr>
        <w:pStyle w:val="BodyText"/>
      </w:pPr>
      <w:r>
        <w:t xml:space="preserve">Essenza Illusione, Attacco LP 15</w:t>
      </w:r>
    </w:p>
    <w:p>
      <w:pPr>
        <w:pStyle w:val="BodyText"/>
      </w:pPr>
      <w:r>
        <w:t xml:space="preserve">Il bastone quando usato emette un forte boato e genera luce in raggio di 3 metri e può lanciare per singola carica un piccolo fulmine da 4d6 entro distanza di 18 metri (solo dopo aver tuonato), DC 25 TS Riflessi dimezza</w:t>
      </w:r>
    </w:p>
    <w:p>
      <w:pPr>
        <w:pStyle w:val="BodyText"/>
      </w:pPr>
      <w:r>
        <w:rPr>
          <w:b/>
        </w:rPr>
        <w:t xml:space="preserve">Bastone del Fuoco</w:t>
      </w:r>
    </w:p>
    <w:p>
      <w:pPr>
        <w:pStyle w:val="BodyText"/>
      </w:pPr>
      <w:r>
        <w:t xml:space="preserve">Essenza Attacco, Trasformazione LP 15</w:t>
      </w:r>
    </w:p>
    <w:p>
      <w:pPr>
        <w:pStyle w:val="BodyText"/>
      </w:pPr>
      <w:r>
        <w:t xml:space="preserve">Il bastone quando usato si trasforma in una lingua di fuoco (+1d6 di danno se usato come arma) e può lanciare per singola carica un globo di fuoco da 3d6 di danno entro 18 metri, DC 25 TS Riflessi dimezza</w:t>
      </w:r>
    </w:p>
    <w:p>
      <w:pPr>
        <w:pStyle w:val="BodyText"/>
      </w:pPr>
      <w:r>
        <w:rPr>
          <w:b/>
        </w:rPr>
        <w:t xml:space="preserve">Bastone del Ghiaccio</w:t>
      </w:r>
    </w:p>
    <w:p>
      <w:pPr>
        <w:pStyle w:val="BodyText"/>
      </w:pPr>
      <w:r>
        <w:t xml:space="preserve">Essenza Attacco, Trasformazione LP 15</w:t>
      </w:r>
    </w:p>
    <w:p>
      <w:pPr>
        <w:pStyle w:val="BodyText"/>
      </w:pPr>
      <w:r>
        <w:t xml:space="preserve">Il bastone quando usato può congelare 9 metri cubi di acqua (un cubo di lato lungo mischia) può lanciare per singola carica un globo di ghiaccio da 3d6 di danno entro 18 metri, DC 25 TS Riflessi dimezza</w:t>
      </w:r>
    </w:p>
    <w:p>
      <w:pPr>
        <w:pStyle w:val="BodyText"/>
      </w:pPr>
      <w:r>
        <w:rPr>
          <w:b/>
        </w:rPr>
        <w:t xml:space="preserve">Bastone dell’Alterazione della Taglia</w:t>
      </w:r>
    </w:p>
    <w:p>
      <w:pPr>
        <w:pStyle w:val="BodyText"/>
      </w:pPr>
      <w:r>
        <w:t xml:space="preserve">Essenza Alterazione, LP 18</w:t>
      </w:r>
    </w:p>
    <w:p>
      <w:pPr>
        <w:pStyle w:val="BodyText"/>
      </w:pPr>
      <w:r>
        <w:t xml:space="preserve">Il bastone permette per singola carica di aumentare di una taglia di dimensione, compreso ciò che si sta portando su di se. Durata 1 ora.</w:t>
      </w:r>
    </w:p>
    <w:p>
      <w:pPr>
        <w:pStyle w:val="BodyText"/>
      </w:pPr>
      <w:r>
        <w:rPr>
          <w:b/>
        </w:rPr>
        <w:t xml:space="preserve">Bastone del Fortunato</w:t>
      </w:r>
    </w:p>
    <w:p>
      <w:pPr>
        <w:pStyle w:val="BodyText"/>
      </w:pPr>
      <w:r>
        <w:t xml:space="preserve">Essenza Movimento, LP 18</w:t>
      </w:r>
    </w:p>
    <w:p>
      <w:pPr>
        <w:pStyle w:val="BodyText"/>
      </w:pPr>
      <w:r>
        <w:t xml:space="preserve">Questo "bastone" non più grande di uno stuzzica denti, deve essere a contatto con il proprietario per poter essere attivato. Come azione immediata, anche dopo aver saputo il risultato di un tiro di dado e saputo se si supera o meno al prova (Tiro per Colpire, tiro salvezza, check…) può usare una carica per tirare 1d6 ulteriore.</w:t>
      </w:r>
    </w:p>
    <w:p>
      <w:pPr>
        <w:pStyle w:val="BodyText"/>
      </w:pPr>
      <w:r>
        <w:rPr>
          <w:b/>
        </w:rPr>
        <w:t xml:space="preserve">Bastone d’Illuminazione</w:t>
      </w:r>
    </w:p>
    <w:p>
      <w:pPr>
        <w:pStyle w:val="BodyText"/>
      </w:pPr>
      <w:r>
        <w:t xml:space="preserve">Essenza Creazione, LP 15</w:t>
      </w:r>
    </w:p>
    <w:p>
      <w:pPr>
        <w:pStyle w:val="BodyText"/>
      </w:pPr>
      <w:r>
        <w:t xml:space="preserve">Questo bastone può illumiare in un raggio entro 6 metri. Usando una carica è possibile creare delle zone di luce di raggio 12 metri, durata 8 ore.</w:t>
      </w:r>
    </w:p>
    <w:p>
      <w:pPr>
        <w:pStyle w:val="BodyText"/>
      </w:pPr>
      <w:r>
        <w:rPr>
          <w:b/>
        </w:rPr>
        <w:t xml:space="preserve">Bastone dell’Essenza...</w:t>
      </w:r>
    </w:p>
    <w:p>
      <w:pPr>
        <w:pStyle w:val="BodyText"/>
      </w:pPr>
      <w:r>
        <w:t xml:space="preserve">Essenza Vari, LP18</w:t>
      </w:r>
    </w:p>
    <w:p>
      <w:pPr>
        <w:pStyle w:val="BodyText"/>
      </w:pPr>
      <w:r>
        <w:t xml:space="preserve">Il bastone concede un bonus di +2 alle prove di CM per l’Essenza del Bastone. Usando una carica del bastone si aumenta il singolo check di magia (CM) di 2d6.</w:t>
      </w:r>
    </w:p>
    <w:bookmarkEnd w:id="605"/>
    <w:bookmarkStart w:id="607" w:name="oggetti-maledetti"/>
    <w:p>
      <w:pPr>
        <w:pStyle w:val="Heading1"/>
      </w:pPr>
      <w:r>
        <w:t xml:space="preserve">Oggetti Maledetti</w:t>
      </w:r>
    </w:p>
    <w:p>
      <w:pPr>
        <w:pStyle w:val="FirstParagraph"/>
      </w:pPr>
      <w:bookmarkStart w:id="606" w:name="oggetti-maledetti"/>
      <w:r>
        <w:t xml:space="preserve">[oggetti-maledetti]</w:t>
      </w:r>
      <w:bookmarkEnd w:id="606"/>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mai realizzati intenzionalmente, ma piuttosto sono il risultato di un lavoro mal riuscito, di artigiani con poca esperienza o della mancanza di componenti adeguate.</w:t>
      </w:r>
    </w:p>
    <w:p>
      <w:pPr>
        <w:pStyle w:val="BodyText"/>
      </w:pPr>
      <w:r>
        <w:t xml:space="preserve">La maggior parte di questi oggetti funziona, ma non nel senso che si voleva e il loro uso produce inconvenienti dannosi.</w:t>
      </w:r>
    </w:p>
    <w:p>
      <w:pPr>
        <w:pStyle w:val="BodyText"/>
      </w:pPr>
      <w:r>
        <w:t xml:space="preserve">Quando una prova di creazione di un oggetto magico fallisce di 5 o piu’, tirate sulla tabella per determinare il tipo di maledizione che l’oggetto possiede.</w:t>
      </w:r>
    </w:p>
    <w:p>
      <w:pPr>
        <w:pStyle w:val="BodyText"/>
      </w:pPr>
      <w:r>
        <w:rPr>
          <w:b/>
        </w:rPr>
        <w:t xml:space="preserve">Maledizioni Comuni degli Oggetti</w:t>
      </w:r>
    </w:p>
    <w:p>
      <w:pPr>
        <w:pStyle w:val="BodyText"/>
      </w:pPr>
      <w:r>
        <w:t xml:space="preserve">L</w:t>
      </w:r>
      <w:r>
        <w:t xml:space="preserve">3.5cm</w:t>
      </w:r>
      <w:r>
        <w:t xml:space="preserve"> </w:t>
      </w:r>
      <w:r>
        <w:t xml:space="preserve">L</w:t>
      </w:r>
      <w:r>
        <w:t xml:space="preserve">6cm</w:t>
      </w:r>
      <w:r>
        <w:t xml:space="preserve"> </w:t>
      </w:r>
      <w:r>
        <w:rPr>
          <w:b/>
        </w:rPr>
        <w:t xml:space="preserve">%</w:t>
      </w:r>
      <w:r>
        <w:t xml:space="preserve"> </w:t>
      </w:r>
      <w:r>
        <w:t xml:space="preserve">&amp;</w:t>
      </w:r>
      <w:r>
        <w:t xml:space="preserve"> </w:t>
      </w:r>
      <w:r>
        <w:rPr>
          <w:b/>
        </w:rPr>
        <w:t xml:space="preserve">Maledizione</w:t>
      </w:r>
      <w:r>
        <w:t xml:space="preserve">-15 &amp; Inganno-40 &amp; Effetto o Bersaglio Opposto-50 &amp; Funzionamento Discontinuo-65 &amp; Requisito-90 &amp; Inconveniente-100 &amp; Effetto completamente diverso</w:t>
      </w:r>
    </w:p>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p>
    <w:p>
      <w:pPr>
        <w:pStyle w:val="BodyText"/>
      </w:pPr>
      <w:r>
        <w:rPr>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una Essenza di Protezione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p>
    <w:p>
      <w:pPr>
        <w:pStyle w:val="BodyText"/>
      </w:pPr>
      <w:r>
        <w:rPr>
          <w:b/>
        </w:rPr>
        <w:t xml:space="preserve">Effetti Comuni degli Oggetti Maledetti</w:t>
      </w:r>
    </w:p>
    <w:p>
      <w:pPr>
        <w:pStyle w:val="BodyText"/>
      </w:pPr>
      <w:r>
        <w:t xml:space="preserve">Gli effetti più comuni degli oggetti maledetti sono i seguenti. I GM possono inventare nuovi effetti particolari per specifici oggetti maledetti.</w:t>
      </w:r>
    </w:p>
    <w:p>
      <w:pPr>
        <w:pStyle w:val="BodyText"/>
      </w:pPr>
      <w:r>
        <w:rPr>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d’Essenza di Protezione rimuovi maledizione</w:t>
      </w:r>
    </w:p>
    <w:p>
      <w:pPr>
        <w:pStyle w:val="BodyText"/>
      </w:pPr>
      <w:r>
        <w:rPr>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l’Essenza di Protezione rimuovi maledizione</w:t>
      </w:r>
    </w:p>
    <w:p>
      <w:pPr>
        <w:pStyle w:val="BodyText"/>
      </w:pPr>
      <w:r>
        <w:rPr>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
        </w:rPr>
        <w:t xml:space="preserve">Inaffidabile</w:t>
      </w:r>
      <w:r>
        <w:t xml:space="preserve">: Ogni volta che l’oggetto viene attivato, c’è una probabilità del 5% che non funzioni.</w:t>
      </w:r>
    </w:p>
    <w:p>
      <w:pPr>
        <w:pStyle w:val="BodyText"/>
      </w:pPr>
      <w:r>
        <w:rPr>
          <w:b/>
        </w:rPr>
        <w:t xml:space="preserve">Condizionato</w:t>
      </w:r>
      <w:r>
        <w:t xml:space="preserve">: Questo oggetto funziona solo in determinate situazioni. Per determinare quali siano, scegliete una condizione di attivazione o consultato la tabella poco sotto.</w:t>
      </w:r>
    </w:p>
    <w:p>
      <w:pPr>
        <w:pStyle w:val="BodyText"/>
      </w:pPr>
      <w:r>
        <w:rPr>
          <w:b/>
        </w:rPr>
        <w:t xml:space="preserve">Incontrollabile</w:t>
      </w:r>
      <w:r>
        <w:t xml:space="preserve">: Un oggetto incontrollabile tende ad attivarsi casualmente. Tirare un d% ogni giorno. Con un risultato di 01–05 l’oggetto si attiva spontaneamente in un certo momento del giorno.</w:t>
      </w:r>
    </w:p>
    <w:p>
      <w:pPr>
        <w:pStyle w:val="BodyText"/>
      </w:pPr>
      <w:r>
        <w:t xml:space="preserve">L</w:t>
      </w:r>
      <w:r>
        <w:t xml:space="preserve">2cm</w:t>
      </w:r>
      <w:r>
        <w:t xml:space="preserve"> </w:t>
      </w:r>
      <w:r>
        <w:t xml:space="preserve">L</w:t>
      </w:r>
      <w:r>
        <w:t xml:space="preserve">10cm</w:t>
      </w:r>
      <w:r>
        <w:t xml:space="preserve"> </w:t>
      </w:r>
      <w:r>
        <w:rPr>
          <w:b/>
        </w:rPr>
        <w:t xml:space="preserve">%</w:t>
      </w:r>
      <w:r>
        <w:t xml:space="preserve"> </w:t>
      </w:r>
      <w:r>
        <w:t xml:space="preserve">&amp;</w:t>
      </w:r>
      <w:r>
        <w:t xml:space="preserve"> </w:t>
      </w:r>
      <w:r>
        <w:rPr>
          <w:b/>
        </w:rPr>
        <w:t xml:space="preserve">Situazione</w:t>
      </w:r>
      <w:r>
        <w:t xml:space="preserve">-03 &amp; Temperatura sotto lo zero-05 &amp; Temperatura sopra lo zero-10 &amp; Durante il giorno-15 &amp; Durante la notte-20 &amp; Esposto alla luce solare-25 &amp; In assenza di luce solare-34 &amp; Sott’acqua-37 &amp; Fuori dall’acqua-45 &amp; Sottoterra-55 &amp; In superficie-60 &amp; Entro 3 metri da un tipo di creatura casuale-64 &amp; Entro 3 metri da una razza o tipo di creatura casuale-72 &amp; Entro 3 metri da un incantatore-80 &amp; Entro 3 metri da un incantatore di un Patrono specifico-85 &amp; Nelle mani di un personaggio non incantatore-90 &amp; Nelle mani di un personaggio incantatore-95 &amp; Nelle mani di una creatura con particolare tratto &amp; Nelle mani di una creatura di un particolare sesso-99 &amp; Nei giorni non sacri o durante particolari ricorrenze astrologiche &amp; A più di 150 km da un determinato luogo</w:t>
      </w:r>
    </w:p>
    <w:p>
      <w:pPr>
        <w:pStyle w:val="BodyText"/>
      </w:pPr>
      <w:r>
        <w:rPr>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104"/>
        </w:numPr>
      </w:pPr>
      <w:r>
        <w:t xml:space="preserve">Il personaggio deve mangiare il doppio del normale.</w:t>
      </w:r>
    </w:p>
    <w:p>
      <w:pPr>
        <w:numPr>
          <w:ilvl w:val="0"/>
          <w:numId w:val="1104"/>
        </w:numPr>
      </w:pPr>
      <w:r>
        <w:t xml:space="preserve">Il personaggio deve dormire il doppio del normale.</w:t>
      </w:r>
    </w:p>
    <w:p>
      <w:pPr>
        <w:numPr>
          <w:ilvl w:val="0"/>
          <w:numId w:val="1104"/>
        </w:numPr>
      </w:pPr>
      <w:r>
        <w:t xml:space="preserve">Il personaggio deve compiere una missione specifica (solo una volta,poi l’oggetto funziona normalmente).</w:t>
      </w:r>
    </w:p>
    <w:p>
      <w:pPr>
        <w:numPr>
          <w:ilvl w:val="0"/>
          <w:numId w:val="1104"/>
        </w:numPr>
      </w:pPr>
      <w:r>
        <w:t xml:space="preserve">Il personaggio deve sacrificare (distruggere) un valore pari a 100 mo di oggetti o materiali preziosi al giorno.</w:t>
      </w:r>
    </w:p>
    <w:p>
      <w:pPr>
        <w:numPr>
          <w:ilvl w:val="0"/>
          <w:numId w:val="1104"/>
        </w:numPr>
      </w:pPr>
      <w:r>
        <w:t xml:space="preserve">Il personaggio deve sacrificare (distruggere) un valore pari a 2000 mo di oggetti magici ogni settimana.</w:t>
      </w:r>
    </w:p>
    <w:p>
      <w:pPr>
        <w:numPr>
          <w:ilvl w:val="0"/>
          <w:numId w:val="1104"/>
        </w:numPr>
      </w:pPr>
      <w:r>
        <w:t xml:space="preserve">Il personaggio deve giurare lealtà ad un nobile in particolare, o alla sua famiglia.</w:t>
      </w:r>
    </w:p>
    <w:p>
      <w:pPr>
        <w:numPr>
          <w:ilvl w:val="0"/>
          <w:numId w:val="1104"/>
        </w:numPr>
      </w:pPr>
      <w:r>
        <w:t xml:space="preserve">Il personaggio deve abbandonare tutti gli altri oggetti magici.</w:t>
      </w:r>
    </w:p>
    <w:p>
      <w:pPr>
        <w:numPr>
          <w:ilvl w:val="0"/>
          <w:numId w:val="1104"/>
        </w:numPr>
      </w:pPr>
      <w:r>
        <w:t xml:space="preserve">Il personaggio deve venerare una particolare Dio</w:t>
      </w:r>
    </w:p>
    <w:p>
      <w:pPr>
        <w:numPr>
          <w:ilvl w:val="0"/>
          <w:numId w:val="1104"/>
        </w:numPr>
      </w:pPr>
      <w:r>
        <w:t xml:space="preserve">Il personaggio deve cambiare il suo nome in un altro. L’oggetto funziona solo per i personaggi con un certo nome.</w:t>
      </w:r>
    </w:p>
    <w:p>
      <w:pPr>
        <w:numPr>
          <w:ilvl w:val="0"/>
          <w:numId w:val="1104"/>
        </w:numPr>
      </w:pPr>
      <w:r>
        <w:t xml:space="preserve">Il personaggio deve avere un numero minimo di gradi in una particolare competenza.</w:t>
      </w:r>
    </w:p>
    <w:p>
      <w:pPr>
        <w:numPr>
          <w:ilvl w:val="0"/>
          <w:numId w:val="1104"/>
        </w:numPr>
      </w:pPr>
      <w:r>
        <w:t xml:space="preserve">Il personaggio deve sacrificare parte della propria energia vitale (1 punto di Potenza) la prima volta che usa l’oggetto. Se il personaggio trova un modo di recuperare i punti di Potenza persi, l’oggetto smette immediatamente di funzionare. L’oggetto non smette di funzionare se il personaggio guadagna punti di Potenza in seguito all’avanzamento di livello o di un altro oggetto magico.</w:t>
      </w:r>
    </w:p>
    <w:p>
      <w:pPr>
        <w:numPr>
          <w:ilvl w:val="0"/>
          <w:numId w:val="1104"/>
        </w:numPr>
      </w:pPr>
      <w:r>
        <w:t xml:space="preserve">L’oggetto deve essere purificato con l’acqua santa ogni giorno.</w:t>
      </w:r>
    </w:p>
    <w:p>
      <w:pPr>
        <w:numPr>
          <w:ilvl w:val="0"/>
          <w:numId w:val="1104"/>
        </w:numPr>
      </w:pPr>
      <w:r>
        <w:t xml:space="preserve">L’oggetto deve essere usato per uccidere una creatura vivente al giorno.</w:t>
      </w:r>
    </w:p>
    <w:p>
      <w:pPr>
        <w:numPr>
          <w:ilvl w:val="0"/>
          <w:numId w:val="1104"/>
        </w:numPr>
      </w:pPr>
      <w:r>
        <w:t xml:space="preserve">L’oggetto deve essere immerso nella lava vulcanica una volta al mese.</w:t>
      </w:r>
    </w:p>
    <w:p>
      <w:pPr>
        <w:numPr>
          <w:ilvl w:val="0"/>
          <w:numId w:val="1104"/>
        </w:numPr>
      </w:pPr>
      <w:r>
        <w:t xml:space="preserve">L’oggetto deve essere usato almeno una volta al giorno, o smette di funzionare per il suo attuale possessore.</w:t>
      </w:r>
    </w:p>
    <w:p>
      <w:pPr>
        <w:numPr>
          <w:ilvl w:val="0"/>
          <w:numId w:val="1104"/>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tbl>
      <w:tblPr>
        <w:tblStyle w:val="Table"/>
        <w:tblW w:type="pct" w:w="0.0"/>
        <w:tblLook w:firstRow="0" w:lastRow="0" w:firstColumn="0" w:lastColumn="0" w:noHBand="0" w:noVBand="0"/>
      </w:tblPr>
      <w:tblGrid/>
      <w:tr>
        <w:tc>
          <w:p>
            <w:pPr>
              <w:pStyle w:val="Compact"/>
              <w:jc w:val="left"/>
            </w:pPr>
            <w:r>
              <w:rPr>
                <w:b/>
              </w:rPr>
              <w:t xml:space="preserve">%</w:t>
            </w:r>
          </w:p>
        </w:tc>
        <w:tc>
          <w:p>
            <w:pPr>
              <w:pStyle w:val="Compact"/>
              <w:jc w:val="left"/>
            </w:pPr>
            <w:r>
              <w:rPr>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w:t>
            </w:r>
            <w:r>
              <w:t xml:space="preserve"> </w:t>
            </w:r>
            <w:r>
              <w:t xml:space="preserve">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Volontà ogni giorno o subisce 1 danno a Intelletto.</w:t>
            </w:r>
          </w:p>
        </w:tc>
      </w:tr>
      <w:tr>
        <w:tc>
          <w:p>
            <w:pPr>
              <w:pStyle w:val="Compact"/>
              <w:jc w:val="left"/>
            </w:pPr>
            <w:r>
              <w:t xml:space="preserve">71-75</w:t>
            </w:r>
          </w:p>
        </w:tc>
        <w:tc>
          <w:p>
            <w:pPr>
              <w:pStyle w:val="Compact"/>
              <w:jc w:val="left"/>
            </w:pPr>
            <w:r>
              <w:t xml:space="preserve">Il PG deve effettuare un TS su Volontà ogni giorno o subisce 1 danno a volontà.</w:t>
            </w:r>
          </w:p>
        </w:tc>
      </w:tr>
      <w:tr>
        <w:tc>
          <w:p>
            <w:pPr>
              <w:pStyle w:val="Compact"/>
              <w:jc w:val="left"/>
            </w:pPr>
            <w:r>
              <w:t xml:space="preserve">76-80</w:t>
            </w:r>
          </w:p>
        </w:tc>
        <w:tc>
          <w:p>
            <w:pPr>
              <w:pStyle w:val="Compact"/>
              <w:jc w:val="left"/>
            </w:pPr>
            <w:r>
              <w:t xml:space="preserve">II PG deve effettuare un TS su Volontà ogni giorno o subisce 1 danno a Magnetismo.</w:t>
            </w:r>
          </w:p>
        </w:tc>
      </w:tr>
      <w:tr>
        <w:tc>
          <w:p>
            <w:pPr>
              <w:pStyle w:val="Compact"/>
              <w:jc w:val="left"/>
            </w:pPr>
            <w:r>
              <w:t xml:space="preserve">81-85</w:t>
            </w:r>
          </w:p>
        </w:tc>
        <w:tc>
          <w:p>
            <w:pPr>
              <w:pStyle w:val="Compact"/>
              <w:jc w:val="left"/>
            </w:pPr>
            <w:r>
              <w:t xml:space="preserve">II PG deve effettuare un TS su Tempra ogni giorno o subisce 1 danno a Potenza.</w:t>
            </w:r>
          </w:p>
        </w:tc>
      </w:tr>
      <w:tr>
        <w:tc>
          <w:p>
            <w:pPr>
              <w:pStyle w:val="Compact"/>
              <w:jc w:val="left"/>
            </w:pPr>
            <w:r>
              <w:t xml:space="preserve">86-90</w:t>
            </w:r>
          </w:p>
        </w:tc>
        <w:tc>
          <w:p>
            <w:pPr>
              <w:pStyle w:val="Compact"/>
              <w:jc w:val="left"/>
            </w:pPr>
            <w:r>
              <w:t xml:space="preserve">II PG deve effettuare un TS su Tempra ogni giorno o subisce 1 danno a Agilità.</w:t>
            </w:r>
          </w:p>
        </w:tc>
      </w:tr>
      <w:tr>
        <w:tc>
          <w:p>
            <w:pPr>
              <w:pStyle w:val="Compact"/>
              <w:jc w:val="left"/>
            </w:pPr>
            <w:r>
              <w:t xml:space="preserve">91-95</w:t>
            </w:r>
          </w:p>
        </w:tc>
        <w:tc>
          <w:p>
            <w:pPr>
              <w:pStyle w:val="Compact"/>
              <w:jc w:val="left"/>
            </w:pPr>
            <w:r>
              <w:t xml:space="preserve">II PG deve effettuare un TS su Tempra ogni giorno o subisce 1 danno a Potenza ed Agilità.</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Essenze con difficoltà oltre 18</w:t>
            </w:r>
          </w:p>
        </w:tc>
      </w:tr>
      <w:tr>
        <w:tc>
          <w:p>
            <w:pPr>
              <w:pStyle w:val="Compact"/>
              <w:jc w:val="left"/>
            </w:pPr>
            <w:r>
              <w:t xml:space="preserve">98</w:t>
            </w:r>
          </w:p>
        </w:tc>
        <w:tc>
          <w:p>
            <w:pPr>
              <w:pStyle w:val="Compact"/>
              <w:jc w:val="left"/>
            </w:pPr>
            <w:r>
              <w:t xml:space="preserve">II PG non può più usare Essenze con Livello di Potere oltre 15</w:t>
            </w:r>
          </w:p>
        </w:tc>
      </w:tr>
      <w:tr>
        <w:tc>
          <w:p>
            <w:pPr>
              <w:pStyle w:val="Compact"/>
              <w:jc w:val="left"/>
            </w:pPr>
            <w:r>
              <w:t xml:space="preserve">99</w:t>
            </w:r>
          </w:p>
        </w:tc>
        <w:tc>
          <w:p>
            <w:pPr>
              <w:pStyle w:val="Compact"/>
              <w:jc w:val="left"/>
            </w:pPr>
            <w:r>
              <w:t xml:space="preserve">II PG non può più usare Essenze</w:t>
            </w:r>
          </w:p>
        </w:tc>
      </w:tr>
      <w:tr>
        <w:tc>
          <w:p>
            <w:pPr>
              <w:pStyle w:val="Compact"/>
              <w:jc w:val="left"/>
            </w:pPr>
            <w:r>
              <w:t xml:space="preserve">100</w:t>
            </w:r>
          </w:p>
        </w:tc>
        <w:tc>
          <w:p>
            <w:pPr>
              <w:pStyle w:val="Compact"/>
              <w:jc w:val="left"/>
            </w:pPr>
            <w:r>
              <w:t xml:space="preserve">Tira due volte</w:t>
            </w:r>
          </w:p>
        </w:tc>
      </w:tr>
    </w:tbl>
    <w:bookmarkEnd w:id="607"/>
    <w:bookmarkStart w:id="617" w:name="draghi"/>
    <w:p>
      <w:pPr>
        <w:pStyle w:val="Heading1"/>
      </w:pPr>
      <w:r>
        <w:t xml:space="preserve">Draghi</w:t>
      </w:r>
    </w:p>
    <w:p>
      <w:pPr>
        <w:pStyle w:val="FirstParagraph"/>
      </w:pPr>
      <w:bookmarkStart w:id="608" w:name="draghi"/>
      <w:r>
        <w:t xml:space="preserve">[draghi]</w:t>
      </w:r>
      <w:bookmarkEnd w:id="608"/>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perche’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umano un drago muore altri due arrivano. Dove sia la tana di Ta’hil e’ un mistero, celato dal potere stesso di Calicante 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 e’ vero che i draghi hanno solo 300 anni, in realta’ l’ultima vittoria del millennio ha fatto dimenticare che queste creature sono su Yeru da molti millenni e da altrettanto seminano distruzione, chaos e morte.</w:t>
      </w:r>
    </w:p>
    <w:bookmarkStart w:id="616" w:name="i-colori-dei-draghi"/>
    <w:p>
      <w:pPr>
        <w:pStyle w:val="Heading2"/>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perche’ agiscano come luogotenenti presso il territorio.</w:t>
      </w:r>
    </w:p>
    <w:bookmarkStart w:id="609"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pieno accesso all’essenza di Distruzione.</w:t>
      </w:r>
    </w:p>
    <w:bookmarkEnd w:id="609"/>
    <w:bookmarkStart w:id="610"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l’Essenza di Attacco solo con l’Elettricita’ di cui ne sono immuni ai danni (magici o meno).</w:t>
      </w:r>
    </w:p>
    <w:bookmarkEnd w:id="610"/>
    <w:bookmarkStart w:id="611"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l’Essenza di Attacco solo con il Veleno e ne sono immuni sia a quelli magici che naturali.</w:t>
      </w:r>
    </w:p>
    <w:bookmarkEnd w:id="611"/>
    <w:bookmarkStart w:id="612"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penalita’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possono usare l’Essenza di Attacco solo con il ghiaccio. E’ immine gli attacchi basati sul freddo e ghiaccio.</w:t>
      </w:r>
    </w:p>
    <w:p>
      <w:pPr>
        <w:pStyle w:val="BodyText"/>
      </w:pPr>
      <w:r>
        <w:t xml:space="preserve">Le loro tane sono caverne ghiacciate nelle montagne o scavate nei ghiacciai piu’ massici.</w:t>
      </w:r>
    </w:p>
    <w:bookmarkEnd w:id="612"/>
    <w:bookmarkStart w:id="613"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tremorsense, hanno perso la capacita’ di volare ma acquisito quella di scavare con la stessa velocita’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Ha padronanza dell’essenza di Attacco ma solo come forma di attacco sonora. E’ immune agli attacchi sonori.</w:t>
      </w:r>
    </w:p>
    <w:bookmarkEnd w:id="613"/>
    <w:bookmarkStart w:id="614"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w:t>
      </w:r>
      <w:r>
        <w:t xml:space="preserve"> </w:t>
      </w:r>
      <w:r>
        <w:t xml:space="preserve">Padroneggia l’Essenza di Attacco con il Fuoco. E’ immune agli attacchi di Fuoco.</w:t>
      </w:r>
    </w:p>
    <w:bookmarkEnd w:id="614"/>
    <w:bookmarkStart w:id="615"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 nonche’ all’essenza di attacco da fuoco.</w:t>
      </w:r>
      <w:r>
        <w:t xml:space="preserve"> </w:t>
      </w:r>
      <w:r>
        <w:t xml:space="preserve">Un drago rosso puo’ usare l’essenza di attacco soffiando fiamme.</w:t>
      </w:r>
    </w:p>
    <w:bookmarkEnd w:id="615"/>
    <w:bookmarkEnd w:id="616"/>
    <w:bookmarkEnd w:id="617"/>
    <w:bookmarkStart w:id="619" w:name="yeru"/>
    <w:p>
      <w:pPr>
        <w:pStyle w:val="Heading1"/>
      </w:pPr>
      <w:r>
        <w:t xml:space="preserve">Yeru</w:t>
      </w:r>
    </w:p>
    <w:p>
      <w:pPr>
        <w:pStyle w:val="FirstParagraph"/>
      </w:pPr>
      <w:bookmarkStart w:id="618" w:name="yeru"/>
      <w:r>
        <w:t xml:space="preserve">[yeru]</w:t>
      </w:r>
      <w:bookmarkEnd w:id="618"/>
    </w:p>
    <w:p>
      <w:pPr>
        <w:pStyle w:val="BodyText"/>
      </w:pPr>
      <w:r>
        <w:t xml:space="preserve">Yeru è il pianeta di riferimento di TUS.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Yeru compie il suo giro completo attorno a lui in 336 giorni da 24 ore l’uno.</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hanno spesso un aspetto pallido ed emaciato.</w:t>
      </w:r>
    </w:p>
    <w:p>
      <w:pPr>
        <w:pStyle w:val="BodyText"/>
      </w:pPr>
      <w:r>
        <w:t xml:space="preserve">La zona piu’ ricca e’ quella piu’ prossima all’equatore dove sono di poco si attenua la fredda luce di Andhakara fa spazio a qualche raggio di Sparka.</w:t>
      </w:r>
      <w:r>
        <w:t xml:space="preserve"> </w:t>
      </w:r>
      <w:r>
        <w:t xml:space="preserve">In questa stretta fascia l’agricoltura e’ piu’ fiorente e ci sono meno fenomeni metereologigi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End w:id="619"/>
    <w:bookmarkStart w:id="621" w:name="i-portali"/>
    <w:p>
      <w:pPr>
        <w:pStyle w:val="Heading1"/>
      </w:pPr>
      <w:r>
        <w:t xml:space="preserve">I Portali</w:t>
      </w:r>
    </w:p>
    <w:p>
      <w:pPr>
        <w:pStyle w:val="FirstParagraph"/>
      </w:pPr>
      <w:bookmarkStart w:id="620" w:name="i-portali"/>
      <w:r>
        <w:t xml:space="preserve">[i-portali]</w:t>
      </w:r>
      <w:bookmarkEnd w:id="620"/>
    </w:p>
    <w:p>
      <w:pPr>
        <w:pStyle w:val="BodyText"/>
      </w:pPr>
      <w:r>
        <w:t xml:space="preserve">In un mondo dove i trasferimenti marittimi non funzionano se non tra isola e isola dello stesso emisfero, l’Essenza di Movimento ed in particolare la capacità di usare dei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le persone dei due emisferi.</w:t>
      </w:r>
    </w:p>
    <w:bookmarkEnd w:id="621"/>
    <w:bookmarkStart w:id="624" w:name="il-calendario"/>
    <w:p>
      <w:pPr>
        <w:pStyle w:val="Heading1"/>
      </w:pPr>
      <w:r>
        <w:t xml:space="preserve">Il Calendario</w:t>
      </w:r>
    </w:p>
    <w:p>
      <w:pPr>
        <w:pStyle w:val="FirstParagraph"/>
      </w:pPr>
      <w:bookmarkStart w:id="622" w:name="il-calendario"/>
      <w:r>
        <w:t xml:space="preserve">[il-calendario]</w:t>
      </w:r>
      <w:bookmarkEnd w:id="622"/>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Start w:id="623" w:name="i-cicli-millenari"/>
    <w:p>
      <w:pPr>
        <w:pStyle w:val="Heading3"/>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le Essenze cessano di funzionare, solo gli oggetti magici che possono assorbire e conservare la magia funzionano (come ad esempio una Pozione od un Bastone che abbia delle cariche, ma non oggetti che si ricaricano automaticamente), Devoti e Seguaci non hanno piu’ accesso a nessuna Essenza.</w:t>
      </w:r>
    </w:p>
    <w:p>
      <w:pPr>
        <w:pStyle w:val="BodyText"/>
      </w:pPr>
      <w:r>
        <w:t xml:space="preserve">Con qualche eccezione. I Patroni della Genesi, Atmos e Lynx ed il Vincitore sono gli unici a rimanere costanti a non mutare e solo i loro Devoti e Seguaci possono continuare ad usare le Essenze.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hai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Solo al termine dell’anno potranno essere usate le essenze che questi Patroni comandano.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o Devoti.</w:t>
      </w:r>
    </w:p>
    <w:p>
      <w:pPr>
        <w:pStyle w:val="BodyText"/>
      </w:pPr>
      <w:r>
        <w:t xml:space="preserve">Il Patrono che piu’ di tutti si e’ dimostrato capace di mantenere e conquistare persone rimarra’ anche nel millennio successivo, questo sara’ il Vincitore ed i suoi Devoti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dalle essenze, aiutati i giocatori con personaggi più magici a riprendersi.</w:t>
      </w:r>
    </w:p>
    <w:bookmarkEnd w:id="623"/>
    <w:bookmarkEnd w:id="624"/>
    <w:bookmarkStart w:id="626" w:name="condizioni"/>
    <w:p>
      <w:pPr>
        <w:pStyle w:val="Heading1"/>
      </w:pPr>
      <w:r>
        <w:t xml:space="preserve">Condizioni</w:t>
      </w:r>
    </w:p>
    <w:p>
      <w:pPr>
        <w:pStyle w:val="FirstParagraph"/>
      </w:pPr>
      <w:bookmarkStart w:id="625" w:name="condizioni"/>
      <w:r>
        <w:t xml:space="preserve">[condizioni]</w:t>
      </w:r>
      <w:bookmarkEnd w:id="625"/>
    </w:p>
    <w:p>
      <w:pPr>
        <w:pStyle w:val="BodyText"/>
      </w:pPr>
      <w:r>
        <w:rPr>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
        </w:rPr>
        <w:t xml:space="preserve">Accecato:</w:t>
      </w:r>
      <w:r>
        <w:t xml:space="preserve"> </w:t>
      </w:r>
      <w:r>
        <w:t xml:space="preserve">Il personaggio non riesce a vedere nulla. Subisce penalità -2 alla Difesa, perde il suo bonus di Agilità alla Difesa (se presente), subisce penalità -2 alla maggior parte delle Competenze basate su Potenza e Agilità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Occultamento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
        </w:rPr>
        <w:t xml:space="preserve">Accovacciato</w:t>
      </w:r>
      <w:r>
        <w:t xml:space="preserve">: Un personaggio accovacciato subisce penalità -2 alla Difesa e -1 al Tiro per Colpire, perde due punti di bonus di Agilità (se posseduti).</w:t>
      </w:r>
    </w:p>
    <w:p>
      <w:pPr>
        <w:pStyle w:val="BodyText"/>
      </w:pPr>
      <w:r>
        <w:rPr>
          <w:b/>
        </w:rPr>
        <w:t xml:space="preserve">Affascinato</w:t>
      </w:r>
      <w:r>
        <w:t xml:space="preserve">: Una creatura affascinata è soggiogata da un effetto soprannaturale o di una Essenza.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un’Essenza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rPr>
          <w:b/>
        </w:rPr>
        <w:t xml:space="preserve">Affaticato</w:t>
      </w:r>
      <w:r>
        <w:t xml:space="preserve">: Un personaggio affaticato non può correre o Caricare e subisce una penalità -1 a Potenza e Agilità. Se compie qualsiasi cosa normalmente affaticante diventa Esausto.</w:t>
      </w:r>
    </w:p>
    <w:p>
      <w:pPr>
        <w:pStyle w:val="BodyText"/>
      </w:pPr>
      <w:r>
        <w:t xml:space="preserve">Ci vogliono 8 ore di riposo totale per rimuovere la condizione di affaticato o Cura a LP16 . Se un personaggio non dorme almeno 8 ore alla mattina è affaticato.</w:t>
      </w:r>
    </w:p>
    <w:p>
      <w:pPr>
        <w:pStyle w:val="BodyText"/>
      </w:pPr>
      <w:r>
        <w:rPr>
          <w:b/>
        </w:rPr>
        <w:t xml:space="preserve">Amichevole</w:t>
      </w:r>
      <w:r>
        <w:t xml:space="preserve">: Una creatura amichevole non attaccherà il personaggio se non minacciata esplicitamente.</w:t>
      </w:r>
    </w:p>
    <w:p>
      <w:pPr>
        <w:pStyle w:val="BodyText"/>
      </w:pPr>
      <w:r>
        <w:rPr>
          <w:b/>
        </w:rPr>
        <w:t xml:space="preserve">Assordato</w:t>
      </w:r>
      <w:r>
        <w:t xml:space="preserve">: Un personaggio assordato non può ascoltare. Subisce penalità -2 alle prove di Iniziativa, fallisce automaticamente tutte le prove di Consapevolezza basate sul suono e ha una probabilità del 20% di fallire l’uso delle Essenze, presupponiamo che tutte le essenze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
        </w:rPr>
        <w:t xml:space="preserve">Charmato</w:t>
      </w:r>
      <w:r>
        <w:t xml:space="preserve">: una creatura charmata tratta il giocatore con un fidato amico ed alleato. Se la creatura viene minacciata o attaccata può fare un nuovo Tiro Salvezza su Arbitrio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Arbitrio.</w:t>
      </w:r>
    </w:p>
    <w:p>
      <w:pPr>
        <w:pStyle w:val="BodyText"/>
      </w:pPr>
      <w:r>
        <w:t xml:space="preserve">Un target influenzato da charme non farà nulla di pericoloso per se stesso (tranne se convinto) o per altri soggetti che reputa amici.</w:t>
      </w:r>
    </w:p>
    <w:p>
      <w:pPr>
        <w:pStyle w:val="BodyText"/>
      </w:pPr>
      <w:r>
        <w:rPr>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un’Essenza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turno della</w:t>
      </w:r>
      <w:r>
        <w:t xml:space="preserve"> </w:t>
      </w:r>
      <w:r>
        <w:t xml:space="preserve">creatura confusa ad ogni round per vedere quello che la creatura fa</w:t>
      </w:r>
      <w:r>
        <w:t xml:space="preserve"> </w:t>
      </w:r>
      <w:r>
        <w:t xml:space="preserve">in quel round.</w:t>
      </w:r>
    </w:p>
    <w:p>
      <w:pPr>
        <w:pStyle w:val="BodyText"/>
      </w:pPr>
      <w:r>
        <w:rPr>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Potenza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turno successivo, fintanto che rimane confusa quando giunge il suo turno.</w:t>
      </w:r>
    </w:p>
    <w:p>
      <w:pPr>
        <w:pStyle w:val="BodyText"/>
      </w:pPr>
      <w:r>
        <w:rPr>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sull’Essenza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sull’Essenza, il soggetto riceve un nuovo Tiro Salvezza per liberarsi dal controllo.</w:t>
      </w:r>
    </w:p>
    <w:p>
      <w:pPr>
        <w:pStyle w:val="BodyText"/>
      </w:pPr>
      <w:r>
        <w:rPr>
          <w:b/>
        </w:rPr>
        <w:t xml:space="preserve">Esausto</w:t>
      </w:r>
      <w:r>
        <w:t xml:space="preserve">: Un personaggio esausto si muove a velocità dimezzata e subisce penalità -3 a Potenza e Agilità. Dopo 1 ora di completo riposo (o Cura LP19), un personaggio esausto diventa solo Affaticato. Un personaggio Affaticato diventa esausto compiendo un’azione che normalmente lo affaticherebbe.</w:t>
      </w:r>
    </w:p>
    <w:p>
      <w:pPr>
        <w:pStyle w:val="BodyText"/>
      </w:pPr>
      <w:r>
        <w:rPr>
          <w:b/>
        </w:rPr>
        <w:t xml:space="preserve">Frastornato</w:t>
      </w:r>
      <w:r>
        <w:t xml:space="preserve">: La creatura è incapace di agire normalmente.</w:t>
      </w:r>
      <w:r>
        <w:t xml:space="preserve"> </w:t>
      </w:r>
      <w:r>
        <w:t xml:space="preserve">Una creatura frastornata non può eseguire azioni, ma non subisce penalità alla CA o Difesa. La condizione frastornato dura solitamente 1 round.</w:t>
      </w:r>
    </w:p>
    <w:p>
      <w:pPr>
        <w:pStyle w:val="BodyText"/>
      </w:pPr>
      <w:r>
        <w:rPr>
          <w:b/>
        </w:rP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Inoltre subisce una ulteriore penalità -4 alla sua Difesa. Una creatura immobilizzata è limitata nelle azioni che può compiere. Una creatura immobilizzata può tentare sempre di liberarsi, solitamente attraverso una prova di Artista della Fuga o un Tiro Salvezza su riflessi.</w:t>
      </w:r>
    </w:p>
    <w:p>
      <w:pPr>
        <w:pStyle w:val="BodyText"/>
      </w:pPr>
      <w:r>
        <w:t xml:space="preserve">Può compiere azioni verbali e mentali, ma non può utilizzare, di norma, le Essenze. Un personaggio immobilizzato che tenta di utilizzare le Essenze o usare una Capacità Magica deve effettuare una prova di Concentrazione.</w:t>
      </w:r>
    </w:p>
    <w:p>
      <w:pPr>
        <w:pStyle w:val="BodyText"/>
      </w:pPr>
      <w:r>
        <w:t xml:space="preserve">Se il soggetto è legato la prova è contro la prova di Criminalità di chi ha legato.</w:t>
      </w:r>
    </w:p>
    <w:p>
      <w:pPr>
        <w:pStyle w:val="BodyText"/>
      </w:pPr>
      <w:r>
        <w:rPr>
          <w:b/>
        </w:rPr>
        <w:t xml:space="preserve">Impreparato</w:t>
      </w:r>
      <w:r>
        <w:t xml:space="preserve">: Un personaggio che non ha ancora agito in combattimento è impreparato, non potendo ancora reagire alla situazione. Un personaggio impreparato perde il suo bonus di Agilità alla Difesa (se presente)</w:t>
      </w:r>
    </w:p>
    <w:p>
      <w:pPr>
        <w:pStyle w:val="BodyText"/>
      </w:pPr>
      <w:r>
        <w:rPr>
          <w:b/>
        </w:rPr>
        <w:t xml:space="preserve">In Lotta</w:t>
      </w:r>
      <w:r>
        <w:t xml:space="preserve">: Una creatura in lotta è trattenuta da una creatura,</w:t>
      </w:r>
      <w:r>
        <w:t xml:space="preserve"> </w:t>
      </w:r>
      <w:r>
        <w:t xml:space="preserve">da una trappola o da un effetto. Le creature in lotta non possono</w:t>
      </w:r>
      <w:r>
        <w:t xml:space="preserve"> </w:t>
      </w:r>
      <w:r>
        <w:t xml:space="preserve">muoversi e subiscono penalità -2 a Agilità. Una creatura in lotta</w:t>
      </w:r>
      <w:r>
        <w:t xml:space="preserve"> </w:t>
      </w:r>
      <w:r>
        <w:t xml:space="preserve">subisce penalità -2 a Tiro per Colpire e Difesa. Inoltre, le creature</w:t>
      </w:r>
      <w:r>
        <w:t xml:space="preserve"> </w:t>
      </w:r>
      <w:r>
        <w:t xml:space="preserve">in lotta non possono compiere azioni che richiedano due mani per essere</w:t>
      </w:r>
      <w:r>
        <w:t xml:space="preserve"> </w:t>
      </w:r>
      <w:r>
        <w:t xml:space="preserve">effettuate.</w:t>
      </w:r>
    </w:p>
    <w:p>
      <w:pPr>
        <w:pStyle w:val="BodyText"/>
      </w:pPr>
      <w:r>
        <w:rPr>
          <w:b/>
        </w:rPr>
        <w:t xml:space="preserve">Incorporeo</w:t>
      </w:r>
      <w:r>
        <w:t xml:space="preserve">: Le creature di questo tipo non possiedono un corpo fisico. Le creature incorporee possono essere colpite solo da armi magiche con un bonus di +2 o superiore. Dimezzano gli effetti di essenze con DC inferiore o pari a 18.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Agilità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Potenza, e si applica il suo bonus di Agilità agli attacchi in mischia ed a distanza</w:t>
      </w:r>
    </w:p>
    <w:p>
      <w:pPr>
        <w:pStyle w:val="BodyText"/>
      </w:pPr>
      <w:r>
        <w:rPr>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Agilità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w:t>
      </w:r>
    </w:p>
    <w:p>
      <w:pPr>
        <w:pStyle w:val="BodyText"/>
      </w:pPr>
      <w:r>
        <w:rPr>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
        </w:rPr>
        <w:t xml:space="preserve">Infermo</w:t>
      </w:r>
      <w:r>
        <w:t xml:space="preserve">: Un personaggio infermo subisce una penalità -2 a tutti i Tiri per Colpire e per i danni delle armi, ai Tiri Salvezza, alle Prove di Competenza.</w:t>
      </w:r>
    </w:p>
    <w:p>
      <w:pPr>
        <w:pStyle w:val="BodyText"/>
      </w:pPr>
      <w:r>
        <w:rPr>
          <w:b/>
        </w:rPr>
        <w:t xml:space="preserve">Intralciato</w:t>
      </w:r>
      <w:r>
        <w:t xml:space="preserve">: Il personaggio rimane intrappolato.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-1 alla Agilità.</w:t>
      </w:r>
    </w:p>
    <w:p>
      <w:pPr>
        <w:pStyle w:val="BodyText"/>
      </w:pPr>
      <w:r>
        <w:t xml:space="preserve">Un personaggio intralciato che cerca di lanciare una Essenza deve superare una prova di Concentrazione (DC 15) o perde la magia.</w:t>
      </w:r>
    </w:p>
    <w:p>
      <w:pPr>
        <w:pStyle w:val="BodyText"/>
      </w:pPr>
      <w:r>
        <w:rPr>
          <w:b/>
        </w:rPr>
        <w:t xml:space="preserve">Invisibile</w:t>
      </w:r>
      <w:r>
        <w:t xml:space="preserve">: Le creature invisibili non sono percepibili dalla vista, ricevono bonus +1d6 al Tiro per Colpire contro avversari visibili e negano il bonus di Agilità alla Difesa dei loro avversari (se posseduto).</w:t>
      </w:r>
    </w:p>
    <w:p>
      <w:pPr>
        <w:pStyle w:val="BodyText"/>
      </w:pPr>
      <w:r>
        <w:rPr>
          <w:b/>
        </w:rPr>
        <w:t xml:space="preserve">Livelli Negativi</w:t>
      </w:r>
      <w:r>
        <w:t xml:space="preserve">: Ci sono creature non morte con capacità soprannaturali ed Essenze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
        </w:rPr>
        <w:t xml:space="preserve">Livelli Negativi Temporanei:</w:t>
      </w:r>
      <w:r>
        <w:t xml:space="preserve"> </w:t>
      </w:r>
      <w:r>
        <w:t xml:space="preserve">Una creatura con livelli negativi temporanei ha diritto ogni giorno ad un nuovo Tiro Salvezza per rimuovere il livello negativo. La DC di questo Tiro Salvezza è la stessa dell’effetto che ha causato i livelli negativi.</w:t>
      </w:r>
    </w:p>
    <w:p>
      <w:pPr>
        <w:pStyle w:val="BodyText"/>
      </w:pPr>
      <w:r>
        <w:rPr>
          <w:b/>
        </w:rPr>
        <w:t xml:space="preserve">Livelli Negativi Permanenti:</w:t>
      </w:r>
      <w:r>
        <w:t xml:space="preserve"> </w:t>
      </w:r>
      <w:r>
        <w:t xml:space="preserve">Alcune capacità e l’Essenza Distruzione comportano un risucchio di livello permanente ad una creatura. Questi sono trattati come livelli negativi temporanei, ma non permettono di effettuare ogni giorno un nuovo Tiro Salvezza per rimuoverli.</w:t>
      </w:r>
    </w:p>
    <w:p>
      <w:pPr>
        <w:pStyle w:val="BodyText"/>
      </w:pPr>
      <w:r>
        <w:rPr>
          <w:b/>
        </w:rPr>
        <w:t xml:space="preserve">Ristorare Livelli Negativi</w:t>
      </w:r>
      <w:r>
        <w:t xml:space="preserve">: Solo l’Essenza di Cura permette di recuperare i livelli persi, vuoi causati da mostri o da Distruzione. Una creatura portata a livelli negativi, ovvero sotto zero, è morta e non si può riportare in vita o recuperare i livelli mancanti.</w:t>
      </w:r>
    </w:p>
    <w:p>
      <w:pPr>
        <w:pStyle w:val="BodyText"/>
      </w:pPr>
      <w:r>
        <w:rPr>
          <w:b/>
        </w:rPr>
        <w:t xml:space="preserve">Morente</w:t>
      </w:r>
      <w:r>
        <w:t xml:space="preserve"> </w:t>
      </w:r>
      <w:r>
        <w:t xml:space="preserve">Un personaggio morente ha -1 Punti Ferita e si considera Indifeso per le penalita’ ed e’ prossimo alla morte.</w:t>
      </w:r>
    </w:p>
    <w:p>
      <w:pPr>
        <w:pStyle w:val="BodyText"/>
      </w:pPr>
      <w:r>
        <w:rPr>
          <w:b/>
        </w:rPr>
        <w:t xml:space="preserve">Morto</w:t>
      </w:r>
      <w:r>
        <w:t xml:space="preserve">: L’anima del personaggio abbandona permanentemente il suo corpo. I personaggi morti non possono beneficiare delle cure normali o magiche, e non possono essere riportati in vita da una Essenza. Solo un Patrono ha sufficiente potere per riportare l’anima nel corpo e riportare in vita la creatura. L’Essenza di Distruzione può rianimare un corpo come non morto.</w:t>
      </w:r>
    </w:p>
    <w:p>
      <w:pPr>
        <w:pStyle w:val="BodyText"/>
      </w:pPr>
      <w:r>
        <w:rPr>
          <w:b/>
        </w:rPr>
        <w:t xml:space="preserve">Nauseato</w:t>
      </w:r>
      <w:r>
        <w:t xml:space="preserve">: Le creature nauseate soffrono di disturbi di stomaco.</w:t>
      </w:r>
      <w:r>
        <w:t xml:space="preserve"> </w:t>
      </w:r>
      <w:r>
        <w:t xml:space="preserve">Le creature nauseate non sono in grado di attaccare, utilizzare Essenze, concentrarsi sulle Essenze o fare qualsiasi altra cosa che richieda attenzione. La sola azione che un tale personaggio può compiere è una singola Azione di movimento per turno.</w:t>
      </w:r>
    </w:p>
    <w:p>
      <w:pPr>
        <w:pStyle w:val="BodyText"/>
      </w:pPr>
      <w:r>
        <w:rPr>
          <w:b/>
        </w:rPr>
        <w:t xml:space="preserve">Paralizzato</w:t>
      </w:r>
      <w:r>
        <w:t xml:space="preserve">: Un personaggio paralizzato è bloccato sul posto ed è incapace di muoversi od agire. Ha punteggi effettivi di Potenza e Agilità pari a 0,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
        </w:rPr>
        <w:t xml:space="preserve">Paura</w:t>
      </w:r>
      <w:r>
        <w:t xml:space="preserve">: Essenze, Oggetti Magici e certe creature possono influenzare i personaggi con paura. In molti casi, il personaggio deve effettuare un Tiro Salvezza su Arbitrio per resistere agli effetti, e un tiro fallito indica che il personaggio è scosso, spaventato o in preda al panico.</w:t>
      </w:r>
    </w:p>
    <w:p>
      <w:pPr>
        <w:pStyle w:val="BodyText"/>
      </w:pPr>
      <w:r>
        <w:rPr>
          <w:b/>
        </w:rPr>
        <w:t xml:space="preserve">Prono</w:t>
      </w:r>
      <w:r>
        <w:t xml:space="preserve">: chi è prono ha un -1d6 ad attaccare ed un -4 alla Difesa. Alzarsi da prono costa 2 Azioni.</w:t>
      </w:r>
    </w:p>
    <w:p>
      <w:pPr>
        <w:pStyle w:val="BodyText"/>
      </w:pPr>
      <w:r>
        <w:rPr>
          <w:b/>
        </w:rPr>
        <w:t xml:space="preserve">Scosso</w:t>
      </w:r>
      <w:r>
        <w:t xml:space="preserve">:I personaggi che sono scossi subiscono penalità -2 ai Tiri per Colpire, ai Tiri Salvezza e alle prove.</w:t>
      </w:r>
    </w:p>
    <w:p>
      <w:pPr>
        <w:pStyle w:val="BodyText"/>
      </w:pPr>
      <w:r>
        <w:rPr>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
        </w:rPr>
        <w:t xml:space="preserve">Stordito/Svenuto</w:t>
      </w:r>
      <w:r>
        <w:t xml:space="preserve">: si considera che sia Indifeso.</w:t>
      </w:r>
    </w:p>
    <w:p>
      <w:pPr>
        <w:pStyle w:val="BodyText"/>
      </w:pPr>
      <w:r>
        <w:rPr>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CA per colpire e per i danni. Tali armi ottengono un Colpo Critico soltanto con un 4 volte 6 naturale ed infliggono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75% del loro costo normale. Se l’oggetto è magico, può essere riparato soltanto con l’Essenza di Creazione utilizzata da un incantatore di livello uguale o superiore a quello che ha creato dell’oggetto.</w:t>
      </w:r>
    </w:p>
    <w:p>
      <w:pPr>
        <w:pStyle w:val="BodyText"/>
      </w:pPr>
      <w:r>
        <w:rPr>
          <w:b/>
        </w:rPr>
        <w:t xml:space="preserve">Sanguinante</w:t>
      </w:r>
      <w:r>
        <w:t xml:space="preserve"> </w:t>
      </w:r>
      <w:r>
        <w:t xml:space="preserve">Una creatura che sta subendo danni da sanguinamento subisce la quantità di danno indicata all’inizio del suo turno. Il sanguinamento può essere interrotto superando una prova di sopravvivenza (pronto soccorso) con DC 15 o con l’uso di Essenza di Cura.</w:t>
      </w:r>
    </w:p>
    <w:p>
      <w:pPr>
        <w:pStyle w:val="BodyText"/>
      </w:pPr>
      <w:r>
        <w:t xml:space="preserve">Alcuni effetti di sanguinamento causano un danno di caratteristica o persino un risucchio di caratteristica. Gli effetti di sanguinamento non si cumulano a meno che non causino tipi differenti di danno.</w:t>
      </w:r>
    </w:p>
    <w:p>
      <w:pPr>
        <w:pStyle w:val="BodyText"/>
      </w:pPr>
      <w:r>
        <w:t xml:space="preserve">Quando due o più effetti di sanguinamento causano lo stesso tipo di danno, si tenga l’effetto peggiore. In questo caso, il risucchio di caratteristica è peggiore del danno di caratteristica.</w:t>
      </w:r>
    </w:p>
    <w:bookmarkEnd w:id="626"/>
    <w:bookmarkStart w:id="629" w:name="scheda-e-manuale"/>
    <w:p>
      <w:pPr>
        <w:pStyle w:val="Heading1"/>
      </w:pPr>
      <w:r>
        <w:t xml:space="preserve">Scheda e Manuale</w:t>
      </w:r>
    </w:p>
    <w:p>
      <w:pPr>
        <w:pStyle w:val="FirstParagraph"/>
      </w:pPr>
      <w:bookmarkStart w:id="627" w:name="scheda-e-manuale"/>
      <w:r>
        <w:t xml:space="preserve">[scheda-e-manuale]</w:t>
      </w:r>
      <w:bookmarkEnd w:id="627"/>
    </w:p>
    <w:p>
      <w:pPr>
        <w:pStyle w:val="BodyText"/>
      </w:pPr>
      <w:r>
        <w:t xml:space="preserve">Come TUS anche la scheda è in continua evoluzione. Qui sotto trovate una delle ultime versioni della scheda pronta per essere stampata e del manuale di TUS.</w:t>
      </w:r>
    </w:p>
    <w:p>
      <w:pPr>
        <w:pStyle w:val="BodyText"/>
      </w:pPr>
      <w:hyperlink r:id="rId628">
        <w:r>
          <w:rPr>
            <w:rStyle w:val="Hyperlink"/>
          </w:rPr>
          <w:t xml:space="preserve">https://github.com/buzzqw/TUS</w:t>
        </w:r>
      </w:hyperlink>
      <w:r>
        <w:t xml:space="preserve">.</w:t>
      </w:r>
    </w:p>
    <w:bookmarkEnd w:id="629"/>
    <w:bookmarkStart w:id="630" w:name="conversione-mostri"/>
    <w:p>
      <w:pPr>
        <w:pStyle w:val="Heading1"/>
      </w:pPr>
      <w:r>
        <w:t xml:space="preserve">Conversione Mostri</w:t>
      </w:r>
    </w:p>
    <w:p>
      <w:pPr>
        <w:pStyle w:val="FirstParagraph"/>
      </w:pPr>
      <w:r>
        <w:t xml:space="preserve">TUS è di base un sistema D20 fortemente modificato nelle dinamiche ma non nelle fondamenta dei valori numerici.</w:t>
      </w:r>
    </w:p>
    <w:p>
      <w:pPr>
        <w:pStyle w:val="BodyText"/>
      </w:pPr>
      <w:r>
        <w:t xml:space="preserve">Prendiamo ad esempio l’Orco comune da https://www.d20pfsrd.com/bestiary/monster-listings/humanoids/orcs/orc/ , tralasciamo le parti descrittive e concentriamoci sui numeri e valori.</w:t>
      </w:r>
    </w:p>
    <w:p>
      <w:pPr>
        <w:pStyle w:val="BodyText"/>
      </w:pPr>
      <w:r>
        <w:rPr>
          <w:b/>
        </w:rPr>
        <w:t xml:space="preserve">Orc (CR 1/3)</w:t>
      </w:r>
      <w:r>
        <w:t xml:space="preserve"> </w:t>
      </w:r>
      <w:r>
        <w:t xml:space="preserve">&gt; questo valore rimane il medesimo in TUS</w:t>
      </w:r>
    </w:p>
    <w:p>
      <w:pPr>
        <w:pStyle w:val="BodyText"/>
      </w:pPr>
      <w:r>
        <w:rPr>
          <w:b/>
        </w:rPr>
        <w:t xml:space="preserve">XP 135</w:t>
      </w:r>
      <w:r>
        <w:t xml:space="preserve"> </w:t>
      </w:r>
      <w:r>
        <w:t xml:space="preserve">&gt; questo valore non ha più senso</w:t>
      </w:r>
    </w:p>
    <w:p>
      <w:pPr>
        <w:pStyle w:val="BodyText"/>
      </w:pPr>
      <w:r>
        <w:rPr>
          <w:b/>
        </w:rPr>
        <w:t xml:space="preserve">Orc warrior 1</w:t>
      </w:r>
      <w:r>
        <w:t xml:space="preserve"> </w:t>
      </w:r>
      <w:r>
        <w:t xml:space="preserve">&gt; non ci interessa</w:t>
      </w:r>
    </w:p>
    <w:p>
      <w:pPr>
        <w:pStyle w:val="BodyText"/>
      </w:pPr>
      <w:r>
        <w:rPr>
          <w:b/>
        </w:rPr>
        <w:t xml:space="preserve">CE Medium humanoid</w:t>
      </w:r>
      <w:r>
        <w:t xml:space="preserve"> </w:t>
      </w:r>
      <w:r>
        <w:t xml:space="preserve">&gt; ci indica che la creatura è di taglia media, umanoide e malvagio, ai fini dei tratti la creatura non è di livello tale da aver attirato l’attenzione di un Patrono.</w:t>
      </w:r>
    </w:p>
    <w:p>
      <w:pPr>
        <w:pStyle w:val="BodyText"/>
      </w:pPr>
      <w:r>
        <w:rPr>
          <w:b/>
        </w:rPr>
        <w:t xml:space="preserve">Init +0</w:t>
      </w:r>
      <w:r>
        <w:t xml:space="preserve"> </w:t>
      </w:r>
      <w:r>
        <w:t xml:space="preserve">&gt; è l’iniziativa</w:t>
      </w:r>
    </w:p>
    <w:p>
      <w:pPr>
        <w:pStyle w:val="BodyText"/>
      </w:pPr>
      <w:r>
        <w:rPr>
          <w:b/>
        </w:rPr>
        <w:t xml:space="preserve">Senses</w:t>
      </w:r>
      <w:r>
        <w:t xml:space="preserve"> </w:t>
      </w:r>
      <w:r>
        <w:t xml:space="preserve">darkvision 60 ft.; Perception –1 &gt; rimane uguale, si tengono gli stessi valori ed abilità. In questo caso 60 piedi indica che la distanza è di 20 metri</w:t>
      </w:r>
    </w:p>
    <w:p>
      <w:pPr>
        <w:pStyle w:val="BodyText"/>
      </w:pPr>
      <w:r>
        <w:rPr>
          <w:b/>
        </w:rPr>
        <w:t xml:space="preserve">Weakness</w:t>
      </w:r>
      <w:r>
        <w:t xml:space="preserve"> </w:t>
      </w:r>
      <w:r>
        <w:t xml:space="preserve">light sensitivity &gt; si cerca dove possibile l’equivalente in TUS, in questo caso fotofobia leggera oppure si applicano direttamente le penalità indicate.</w:t>
      </w:r>
    </w:p>
    <w:p>
      <w:pPr>
        <w:pStyle w:val="BodyText"/>
      </w:pPr>
      <w:r>
        <w:rPr>
          <w:b/>
        </w:rPr>
        <w:t xml:space="preserve">AC</w:t>
      </w:r>
      <w:r>
        <w:t xml:space="preserve"> </w:t>
      </w:r>
      <w:r>
        <w:t xml:space="preserve">13, touch 10, flat-footed 13 (+3 armor) &gt; la AC deve essere aumentata di 2 in ogni componente</w:t>
      </w:r>
    </w:p>
    <w:p>
      <w:pPr>
        <w:pStyle w:val="BodyText"/>
      </w:pPr>
      <w:r>
        <w:rPr>
          <w:b/>
        </w:rPr>
        <w:t xml:space="preserve">Competenza Armi</w:t>
      </w:r>
      <w:r>
        <w:t xml:space="preserve">: è pari al BAB indicato</w:t>
      </w:r>
    </w:p>
    <w:p>
      <w:pPr>
        <w:pStyle w:val="BodyText"/>
      </w:pPr>
      <w:r>
        <w:rPr>
          <w:b/>
        </w:rPr>
        <w:t xml:space="preserve">Competenza Magia</w:t>
      </w:r>
      <w:r>
        <w:t xml:space="preserve">: di base è metà del CR. Utile solo se la creatura ha poteri magici.</w:t>
      </w:r>
    </w:p>
    <w:p>
      <w:pPr>
        <w:pStyle w:val="BodyText"/>
      </w:pPr>
      <w:r>
        <w:rPr>
          <w:b/>
        </w:rPr>
        <w:t xml:space="preserve">hp</w:t>
      </w:r>
      <w:r>
        <w:t xml:space="preserve"> </w:t>
      </w:r>
      <w:r>
        <w:t xml:space="preserve">6 (1d10+1) &gt; rimane uguale</w:t>
      </w:r>
    </w:p>
    <w:p>
      <w:pPr>
        <w:pStyle w:val="BodyText"/>
      </w:pPr>
      <w:r>
        <w:rPr>
          <w:b/>
        </w:rPr>
        <w:t xml:space="preserve">Fort</w:t>
      </w:r>
      <w:r>
        <w:t xml:space="preserve"> </w:t>
      </w:r>
      <w:r>
        <w:t xml:space="preserve">+3, Ref +0, Will –1 &gt; si traducono in Tempra, Agilità e Arbitrio. Il punteggio rimane uguale</w:t>
      </w:r>
    </w:p>
    <w:p>
      <w:pPr>
        <w:pStyle w:val="BodyText"/>
      </w:pPr>
      <w:r>
        <w:rPr>
          <w:b/>
        </w:rPr>
        <w:t xml:space="preserve">Speed</w:t>
      </w:r>
      <w:r>
        <w:t xml:space="preserve"> </w:t>
      </w:r>
      <w:r>
        <w:t xml:space="preserve">30 ft. &gt; è il movimento, in questo</w:t>
      </w:r>
      <w:r>
        <w:t xml:space="preserve"> </w:t>
      </w:r>
      <w:r>
        <w:t xml:space="preserve">caso è 9 metri</w:t>
      </w:r>
    </w:p>
    <w:p>
      <w:pPr>
        <w:pStyle w:val="BodyText"/>
      </w:pPr>
      <w:r>
        <w:rPr>
          <w:b/>
        </w:rPr>
        <w:t xml:space="preserve">Melee</w:t>
      </w:r>
      <w:r>
        <w:t xml:space="preserve"> </w:t>
      </w:r>
      <w:r>
        <w:t xml:space="preserve">falchion +5 (2d4+4/18–20) &gt; è il mio Tiro per Colpire e danno. Rimane uguale</w:t>
      </w:r>
    </w:p>
    <w:p>
      <w:pPr>
        <w:pStyle w:val="BodyText"/>
      </w:pPr>
      <w:r>
        <w:rPr>
          <w:b/>
        </w:rPr>
        <w:t xml:space="preserve">Ranged</w:t>
      </w:r>
      <w:r>
        <w:t xml:space="preserve"> </w:t>
      </w:r>
      <w:r>
        <w:t xml:space="preserve">javelin +1 (1d6+3) &gt; è il Tiro per Colpire. Rimane uguale</w:t>
      </w:r>
    </w:p>
    <w:p>
      <w:pPr>
        <w:pStyle w:val="BodyText"/>
      </w:pPr>
      <w:r>
        <w:rPr>
          <w:b/>
        </w:rPr>
        <w:t xml:space="preserve">Str</w:t>
      </w:r>
      <w:r>
        <w:t xml:space="preserve"> </w:t>
      </w:r>
      <w:r>
        <w:t xml:space="preserve">17, Dex 11, Con 12, Int 7, Wis 8, Cha 6 &gt; togli 10 dalla somma di Forza e Costituzione e poi fai la media arrotondata per eccesso per determinare la Potenza, in questo caso ((17+12)/2-10)/2=3. Devi prendere solo la parte bonus.</w:t>
      </w:r>
    </w:p>
    <w:p>
      <w:pPr>
        <w:pStyle w:val="BodyText"/>
      </w:pPr>
      <w:r>
        <w:rPr>
          <w:b/>
        </w:rPr>
        <w:t xml:space="preserve">Base Atk</w:t>
      </w:r>
      <w:r>
        <w:t xml:space="preserve"> </w:t>
      </w:r>
      <w:r>
        <w:t xml:space="preserve">+1; CMB +4; CMD 14 &gt; il primo valore determina la CA. Suggerisco di usare direttamente i bonus al colpire indicati nel melee.</w:t>
      </w:r>
    </w:p>
    <w:p>
      <w:pPr>
        <w:pStyle w:val="BodyText"/>
      </w:pPr>
      <w:r>
        <w:rPr>
          <w:b/>
        </w:rPr>
        <w:t xml:space="preserve">Feats</w:t>
      </w:r>
      <w:r>
        <w:t xml:space="preserve"> </w:t>
      </w:r>
      <w:r>
        <w:t xml:space="preserve">Weapon Focus (falchion) &gt; Arma Focalizzata. Il bonus dell’abilità è già calcolata nei valori di Melee</w:t>
      </w:r>
    </w:p>
    <w:p>
      <w:pPr>
        <w:pStyle w:val="BodyText"/>
      </w:pPr>
      <w:r>
        <w:rPr>
          <w:b/>
        </w:rPr>
        <w:t xml:space="preserve">Skills</w:t>
      </w:r>
      <w:r>
        <w:t xml:space="preserve"> </w:t>
      </w:r>
      <w:r>
        <w:t xml:space="preserve">Intimidate +2 &gt; rimane uguale. In questo caso è Faccia Tosta</w:t>
      </w:r>
    </w:p>
    <w:p>
      <w:pPr>
        <w:pStyle w:val="BodyText"/>
      </w:pPr>
      <w:r>
        <w:rPr>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&gt; si prende la abilità così come e’.</w:t>
      </w:r>
    </w:p>
    <w:bookmarkEnd w:id="630"/>
    <w:bookmarkStart w:id="631" w:name="licenza"/>
    <w:p>
      <w:pPr>
        <w:pStyle w:val="Heading1"/>
      </w:pPr>
      <w:r>
        <w:t xml:space="preserve">Licenza</w:t>
      </w:r>
    </w:p>
    <w:p>
      <w:pPr>
        <w:pStyle w:val="FirstParagraph"/>
      </w:pPr>
      <w:r>
        <w:rPr>
          <w:smallCaps/>
        </w:rPr>
        <w:t xml:space="preserve">Autore ed Ideatore</w:t>
      </w:r>
      <w:r>
        <w:t xml:space="preserve">: Andres Zanzani azanzani@gmail.com</w:t>
      </w:r>
    </w:p>
    <w:p>
      <w:pPr>
        <w:pStyle w:val="BodyText"/>
      </w:pPr>
      <w:r>
        <w:rPr>
          <w:smallCaps/>
        </w:rPr>
        <w:t xml:space="preserve">Coautore</w:t>
      </w:r>
      <w:r>
        <w:t xml:space="preserve">: Roberta Giorgini madgiorgini@yahoo.it</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Licenza: Creative Commons Licenses,Attribution-NonCommercial-ShareAlike 4.0 International , https://creativecommons.org/licenses/by-nc-sa/4.0</w:t>
      </w:r>
    </w:p>
    <w:p>
      <w:pPr>
        <w:pStyle w:val="BodyText"/>
      </w:pPr>
      <w:r>
        <w:t xml:space="preserve">questo il link in italiano https://creativecommons.org/licenses/by-nc-sa/4.0/deed.it</w:t>
      </w:r>
    </w:p>
    <w:p>
      <w:pPr>
        <w:pStyle w:val="BodyText"/>
      </w:pPr>
      <w:r>
        <w:t xml:space="preserve">Gioca, condividi, ristampa, fa volantinaggio, pubblica recensioni fantastiche, tappezza la Piazza di copie cartacee e digitali di TUS!</w:t>
      </w:r>
    </w:p>
    <w:p>
      <w:pPr>
        <w:pStyle w:val="BodyText"/>
      </w:pPr>
      <w:r>
        <w:t xml:space="preserve">Puoi anche modificare, abbellire, stravolgere e colorare con gessetti TUS. Prendi ispirazione per i tuoi moduli ed avventure!.</w:t>
      </w:r>
    </w:p>
    <w:p>
      <w:pPr>
        <w:pStyle w:val="BodyText"/>
      </w:pPr>
      <w:r>
        <w:t xml:space="preserve">Ricorda però che devi riconoscere ed attribuire all’Autore originale la paternità di TUS e fornire link all’edizione originale nonché indicare che modifiche hai fatto e renderle disponibili con la stessa licenza di TUS</w:t>
      </w:r>
    </w:p>
    <w:p>
      <w:pPr>
        <w:pStyle w:val="BodyText"/>
      </w:pPr>
      <w:r>
        <w:t xml:space="preserve">TUS è un prodotto non commerciale: non puoi utilizzare il materiale per scopi commerciali e farci soldi. Avvisami prima.</w:t>
      </w:r>
    </w:p>
    <w:p>
      <w:pPr>
        <w:pStyle w:val="BodyText"/>
      </w:pPr>
      <w:r>
        <w:t xml:space="preserve">Non puoi aggiungere restrizioni aggiuntive: non puoi applicare termini legali o misure tecnologiche che impongano ad altri soggetti dei vincoli giuridici su quanto la licenza consente loro di fare. Non sono fornite garanzie. La licenza può non conferirti tutte le autorizzazioni necessarie per l’utilizzo che ti prefiggi. Ad esempio, diritti di terzi come i diritti all’immagine, alla riservatezza e i diritti morali potrebbero restringere gli usi che ti prefiggi sul materiale (very legalese!).</w:t>
      </w:r>
    </w:p>
    <w:p>
      <w:pPr>
        <w:pStyle w:val="BodyText"/>
      </w:pPr>
      <w:r>
        <w:t xml:space="preserve">Powered by LaTeX &amp;</w:t>
      </w:r>
      <w:r>
        <w:t xml:space="preserve"> </w:t>
      </w:r>
      <w:r>
        <w:rPr>
          <w:b/>
        </w:rPr>
        <w:t xml:space="preserve">GitHub</w:t>
      </w:r>
    </w:p>
    <w:p>
      <w:pPr>
        <w:pStyle w:val="BodyText"/>
      </w:pPr>
      <w:r>
        <w:t xml:space="preserve">Andres Zanzani</w:t>
      </w:r>
    </w:p>
    <w:p>
      <w:pPr>
        <w:pStyle w:val="BodyText"/>
      </w:pPr>
      <w:r>
        <w:rPr>
          <w:b/>
        </w:rPr>
        <w:t xml:space="preserve">OPEN GAME LICENSE Version 1.0a</w:t>
      </w:r>
    </w:p>
    <w:p>
      <w:pPr>
        <w:pStyle w:val="BodyText"/>
      </w:pPr>
      <w:r>
        <w:t xml:space="preserve">The following text is the property of Wizards of the Coast, Inc. and is Copyright 2000 Wizards of the Coast, Inc ("Wizards"). All RighTS Reserved.</w:t>
      </w:r>
      <w:r>
        <w:t xml:space="preserve"> </w:t>
      </w:r>
      <w:r>
        <w:t xml:space="preserve">1.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abridNarratoreent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r>
        <w:t xml:space="preserve"> </w:t>
      </w:r>
      <w:r>
        <w:rPr>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r>
        <w:t xml:space="preserve"> </w:t>
      </w:r>
      <w:r>
        <w:rPr>
          <w:b/>
        </w:rPr>
        <w:t xml:space="preserve">3</w:t>
      </w:r>
      <w:r>
        <w:t xml:space="preserve">.Offer and Acceptance: By Using the Open Game Content You indicate Your acceptance of the terms of this License.</w:t>
      </w:r>
      <w:r>
        <w:t xml:space="preserve"> </w:t>
      </w:r>
      <w:r>
        <w:rPr>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r>
        <w:t xml:space="preserve"> </w:t>
      </w:r>
      <w:r>
        <w:rPr>
          <w:b/>
        </w:rPr>
        <w:t xml:space="preserve">5</w:t>
      </w:r>
      <w:r>
        <w:t xml:space="preserve">.Representation of Authority to Contribute: If You are contributing original material as Open Game Content, You represent that Your Contributions are Your original creation and/or You have sufficient righCS to grant the righCS conveyed by this License.</w:t>
      </w:r>
      <w:r>
        <w:t xml:space="preserve"> </w:t>
      </w:r>
      <w:r>
        <w:rPr>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r>
        <w:t xml:space="preserve"> </w:t>
      </w:r>
      <w:r>
        <w:rPr>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ofsuch Trademark or Registered Trademark. The use of any Product Identity in Open Game Content does not constitute a challenge to the ownership of that Product Identity. The owner of any Product Identity used in Open Game Content shall retainall rights, title and interest in and to that Product Identity.</w:t>
      </w:r>
      <w:r>
        <w:t xml:space="preserve"> </w:t>
      </w:r>
      <w:r>
        <w:rPr>
          <w:b/>
        </w:rPr>
        <w:t xml:space="preserve">8</w:t>
      </w:r>
      <w:r>
        <w:t xml:space="preserve">. Identification: If you distribute Open Game Content You must clearly indicate which portions of the work that you are distributing are Open Game Content.</w:t>
      </w:r>
      <w:r>
        <w:t xml:space="preserve"> </w:t>
      </w:r>
      <w:r>
        <w:rPr>
          <w:b/>
        </w:rPr>
        <w:t xml:space="preserve">9</w:t>
      </w:r>
      <w:r>
        <w:t xml:space="preserve">. Updating the License: Wizards or iCS designated AgenCS may publish updated versions of this License. You may use any authorized version of this License to copy, modify and distribute any Open Game Content originally distributed under any version of this License.</w:t>
      </w:r>
      <w:r>
        <w:t xml:space="preserve"> </w:t>
      </w:r>
      <w:r>
        <w:rPr>
          <w:b/>
        </w:rPr>
        <w:t xml:space="preserve">10</w:t>
      </w:r>
      <w:r>
        <w:t xml:space="preserve"> </w:t>
      </w:r>
      <w:r>
        <w:t xml:space="preserve">Copy of this License: You MUST include a copy of this License with every copy of the Open Game Content You Distribute.</w:t>
      </w:r>
      <w:r>
        <w:t xml:space="preserve"> </w:t>
      </w:r>
      <w:r>
        <w:rPr>
          <w:b/>
        </w:rPr>
        <w:t xml:space="preserve">11</w:t>
      </w:r>
      <w:r>
        <w:t xml:space="preserve">. Use of Contributor CrediCS: You may not market or advertise the Open Game Content using the name of any Contributor unless You have written permission from the Contributor to do so.</w:t>
      </w:r>
      <w:r>
        <w:t xml:space="preserve"> </w:t>
      </w:r>
      <w:r>
        <w:rPr>
          <w:b/>
        </w:rPr>
        <w:t xml:space="preserve">12</w:t>
      </w:r>
      <w:r>
        <w:t xml:space="preserve"> </w:t>
      </w:r>
      <w:r>
        <w:t xml:space="preserve">Inability to Comply: If it is impossible for You to comply with any of the terms of this License with respect to some or all of the Open Game Content due to statute, judicial order, or governmental regulation then You may not Use any Open Game Material so affected.</w:t>
      </w:r>
      <w:r>
        <w:t xml:space="preserve"> </w:t>
      </w:r>
      <w:r>
        <w:rPr>
          <w:b/>
        </w:rPr>
        <w:t xml:space="preserve">13</w:t>
      </w:r>
      <w:r>
        <w:t xml:space="preserve"> </w:t>
      </w:r>
      <w:r>
        <w:t xml:space="preserve">Termination: This License will terminate automatically if You fail to comply with all terms herein and fail to cure such breach within 30 days of becoming aware of the breach. All sublicenses shall survive the termination of this License.</w:t>
      </w:r>
      <w:r>
        <w:t xml:space="preserve"> </w:t>
      </w:r>
      <w:r>
        <w:rPr>
          <w:b/>
        </w:rPr>
        <w:t xml:space="preserve">14</w:t>
      </w:r>
      <w:r>
        <w:t xml:space="preserve"> </w:t>
      </w:r>
      <w:r>
        <w:t xml:space="preserve">Reformation: If any provision of this License is held to be unenforceable, such provision shall be reformed only to the extent necessary to make it enforceable.</w:t>
      </w:r>
      <w:r>
        <w:t xml:space="preserve"> </w:t>
      </w:r>
      <w:r>
        <w:rPr>
          <w:b/>
        </w:rPr>
        <w:t xml:space="preserve">15</w:t>
      </w:r>
      <w:r>
        <w:t xml:space="preserve"> </w:t>
      </w:r>
      <w:r>
        <w:t xml:space="preserve">COPYRIGHT NOTICE - Open Game License v 1.0 Copyright 2000, Wizards of the Coast, Inc.</w:t>
      </w:r>
    </w:p>
    <w:bookmarkEnd w:id="631"/>
    <w:bookmarkStart w:id="632"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Intelletto se si lanciano Essenze, chiarimenti, più magie nello stesso round, rimosso danno da sanguinamento in distruzione e corretti riferimenti a potenze ed Agilità,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dimagus e incatatore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Arbitrio per evitare di avere una volontà come caratteristica e come nome del tiro salvezza, aggiornata la scheda con tiro salvezza su arbitrio, piccola correzione su anello dell’ariete, modificato Colpi Poderosi limitandone l’esplosione, chiarimenti e correzioni sulla magia, modificate alcune capacità dati dai gruppi d’arma (in particolare spade, spade e scudo) ,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CR non agli HD, anche charme influenza sui CR</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Agilità o Intelletto + CD, modificata Essenza Attacco: adesso è basata su Intelletto,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e’ 1d6, rimossa scurovisione adesso rimane solo la visione crepuscolare, se una essenza si risolve con un tiro per compire in mischia si usa il valore di CM al posto di CA,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perche’ chieda esplicitamente il commento alla commit, rimosso andare veloci;chiarimenti su quadretto e mezzi metri, precisazioni su afferrare, modifiche su attacchi multipli, corretto valore di ingombro e penalita’</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criminalita’,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CA,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aggiornata versione a 3.0.5, aggiunta opzione per gli dei antichi, riportato malus per essenze limitate a -4,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du difficolta’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w:t>
      </w:r>
    </w:p>
    <w:bookmarkEnd w:id="6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453bf3b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69b462f8"/>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628" Target="https://github.com/buzzqw/TUS" TargetMode="External" /></Relationships>
</file>

<file path=word/_rels/footnotes.xml.rels><?xml version="1.0" encoding="UTF-8"?>
<Relationships xmlns="http://schemas.openxmlformats.org/package/2006/relationships"><Relationship Type="http://schemas.openxmlformats.org/officeDocument/2006/relationships/hyperlink" Id="rId628" Target="https://github.com/buzzqw/TU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Untitled System (TUS)</dc:title>
  <dc:creator>Andres Zanzani</dc:creator>
  <cp:keywords/>
  <dcterms:created xsi:type="dcterms:W3CDTF">2020-10-16T16:00:30Z</dcterms:created>
  <dcterms:modified xsi:type="dcterms:W3CDTF">2020-10-16T16:00:30Z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Gauss Edition v3.0.5 image</vt:lpwstr>
  </property>
</Properties>
</file>